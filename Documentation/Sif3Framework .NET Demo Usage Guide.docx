
<file path=[Content_Types].xml><?xml version="1.0" encoding="utf-8"?>
<Types xmlns="http://schemas.openxmlformats.org/package/2006/content-types">
  <Default Extension="bin" ContentType="application/vnd.ms-word.attachedToolbars"/>
  <Default Extension="png" ContentType="image/png"/>
  <Default Extension="tmp"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A22" w:rsidRDefault="00EF3CE4">
      <w:pPr>
        <w:pStyle w:val="DocumentTitleBlock"/>
        <w:spacing w:before="720"/>
      </w:pPr>
      <w:fldSimple w:instr=" DOCPROPERTY &quot;SystemTitle&quot; ">
        <w:r w:rsidR="00085E28">
          <w:t>SIF 3.0 Framework</w:t>
        </w:r>
      </w:fldSimple>
      <w:r w:rsidR="00AB1CD6">
        <w:t xml:space="preserve"> (.NET)</w:t>
      </w:r>
    </w:p>
    <w:p w:rsidR="009D6A22" w:rsidRDefault="009D6A22">
      <w:pPr>
        <w:pStyle w:val="DocumentTitleBlock"/>
      </w:pPr>
      <w:r>
        <w:t xml:space="preserve">Version </w:t>
      </w:r>
      <w:fldSimple w:instr=" DOCPROPERTY &quot;SystemVersion&quot; ">
        <w:ins w:id="0" w:author="Jon Nicholson" w:date="2016-05-10T16:09:00Z">
          <w:r w:rsidR="00085E28">
            <w:t>1.1.0</w:t>
          </w:r>
        </w:ins>
        <w:del w:id="1" w:author="Jon Nicholson" w:date="2016-05-10T10:46:00Z">
          <w:r w:rsidR="008F3BD3" w:rsidDel="005828EB">
            <w:delText>1.0</w:delText>
          </w:r>
        </w:del>
        <w:ins w:id="2" w:author="Ian Tasker @ ZiNET HQ" w:date="2016-05-04T10:13:00Z">
          <w:del w:id="3" w:author="Jon Nicholson" w:date="2016-05-10T10:46:00Z">
            <w:r w:rsidR="00D82590" w:rsidDel="005828EB">
              <w:delText>1</w:delText>
            </w:r>
          </w:del>
        </w:ins>
        <w:del w:id="4" w:author="Jon Nicholson" w:date="2016-05-10T10:46:00Z">
          <w:r w:rsidR="008F3BD3" w:rsidDel="005828EB">
            <w:delText>.0</w:delText>
          </w:r>
        </w:del>
      </w:fldSimple>
    </w:p>
    <w:p w:rsidR="009D6A22" w:rsidRDefault="00640B0E">
      <w:pPr>
        <w:pStyle w:val="DocumentTitleBlock"/>
      </w:pPr>
      <w:fldSimple w:instr=" DOCPROPERTY &quot;Title&quot; ">
        <w:r w:rsidR="00085E28">
          <w:t>Demo Usage Guide</w:t>
        </w:r>
      </w:fldSimple>
    </w:p>
    <w:p w:rsidR="009D6A22" w:rsidRDefault="009D6A22">
      <w:pPr>
        <w:pStyle w:val="DocumentAdminBlock"/>
        <w:spacing w:before="3120"/>
      </w:pPr>
      <w:r>
        <w:rPr>
          <w:rStyle w:val="Strong"/>
        </w:rPr>
        <w:t>Author:</w:t>
      </w:r>
      <w:r>
        <w:t xml:space="preserve"> </w:t>
      </w:r>
      <w:fldSimple w:instr=" DOCPROPERTY &quot;Author&quot; ">
        <w:r w:rsidR="00085E28">
          <w:t>Rafidzal Rafiq</w:t>
        </w:r>
      </w:fldSimple>
      <w:r>
        <w:t xml:space="preserve">, </w:t>
      </w:r>
      <w:fldSimple w:instr=" DOCPROPERTY &quot;AuthorRole&quot; ">
        <w:r w:rsidR="00085E28">
          <w:t>SIF Solution Architect</w:t>
        </w:r>
      </w:fldSimple>
    </w:p>
    <w:p w:rsidR="009D6A22" w:rsidRDefault="009D6A22">
      <w:pPr>
        <w:pStyle w:val="DocumentAdminBlock"/>
      </w:pPr>
      <w:r>
        <w:rPr>
          <w:rStyle w:val="Strong"/>
        </w:rPr>
        <w:t>Revision:</w:t>
      </w:r>
      <w:r>
        <w:t xml:space="preserve"> </w:t>
      </w:r>
      <w:r>
        <w:fldChar w:fldCharType="begin"/>
      </w:r>
      <w:r>
        <w:instrText xml:space="preserve"> DOCPROPERTY "Revision" \# "0.0</w:instrText>
      </w:r>
      <w:r w:rsidR="00F00E2F">
        <w:instrText>0</w:instrText>
      </w:r>
      <w:r>
        <w:instrText xml:space="preserve">" </w:instrText>
      </w:r>
      <w:r>
        <w:fldChar w:fldCharType="separate"/>
      </w:r>
      <w:ins w:id="5" w:author="Jon Nicholson" w:date="2016-05-10T16:09:00Z">
        <w:r w:rsidR="00085E28">
          <w:t>1.00</w:t>
        </w:r>
      </w:ins>
      <w:del w:id="6" w:author="Jon Nicholson" w:date="2016-05-10T10:46:00Z">
        <w:r w:rsidR="008F3BD3" w:rsidDel="005828EB">
          <w:delText>1.04</w:delText>
        </w:r>
      </w:del>
      <w:r>
        <w:fldChar w:fldCharType="end"/>
      </w:r>
      <w:r>
        <w:fldChar w:fldCharType="begin"/>
      </w:r>
      <w:r>
        <w:instrText xml:space="preserve"> IF </w:instrText>
      </w:r>
      <w:fldSimple w:instr=" DOCPROPERTY &quot;Status&quot; ">
        <w:ins w:id="7" w:author="Jon Nicholson" w:date="2016-05-10T16:09:00Z">
          <w:r w:rsidR="00085E28">
            <w:instrText>draft</w:instrText>
          </w:r>
        </w:ins>
        <w:del w:id="8" w:author="Jon Nicholson" w:date="2016-05-10T10:46:00Z">
          <w:r w:rsidR="001402D4" w:rsidDel="005828EB">
            <w:delInstrText>final</w:delInstrText>
          </w:r>
        </w:del>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sidR="00085E28">
        <w:rPr>
          <w:rStyle w:val="Emphasis"/>
        </w:rPr>
        <w:instrText>draft</w:instrText>
      </w:r>
      <w:r>
        <w:fldChar w:fldCharType="end"/>
      </w:r>
      <w:r>
        <w:instrText xml:space="preserve">)" </w:instrText>
      </w:r>
      <w:r>
        <w:fldChar w:fldCharType="separate"/>
      </w:r>
      <w:ins w:id="9" w:author="Jon Nicholson" w:date="2016-05-10T16:09:00Z">
        <w:r w:rsidR="00085E28">
          <w:rPr>
            <w:noProof/>
          </w:rPr>
          <w:t xml:space="preserve"> (</w:t>
        </w:r>
        <w:r w:rsidR="00085E28">
          <w:rPr>
            <w:rStyle w:val="Emphasis"/>
            <w:noProof/>
          </w:rPr>
          <w:t>draft</w:t>
        </w:r>
        <w:r w:rsidR="00085E28">
          <w:rPr>
            <w:noProof/>
          </w:rPr>
          <w:t>)</w:t>
        </w:r>
      </w:ins>
      <w:r>
        <w:fldChar w:fldCharType="end"/>
      </w:r>
    </w:p>
    <w:p w:rsidR="009D6A22" w:rsidRDefault="009D6A22">
      <w:pPr>
        <w:pStyle w:val="DocumentAdminBlock"/>
      </w:pPr>
      <w:r>
        <w:rPr>
          <w:rStyle w:val="Strong"/>
        </w:rPr>
        <w:t>Published:</w:t>
      </w:r>
      <w:r>
        <w:t xml:space="preserve"> </w:t>
      </w:r>
      <w:r>
        <w:fldChar w:fldCharType="begin"/>
      </w:r>
      <w:r>
        <w:instrText xml:space="preserve"> DOCPROPERTY "RevisionDate" \@ "MMM YYYY" </w:instrText>
      </w:r>
      <w:r>
        <w:fldChar w:fldCharType="separate"/>
      </w:r>
      <w:ins w:id="10" w:author="Jon Nicholson" w:date="2016-05-10T16:09:00Z">
        <w:r w:rsidR="00085E28">
          <w:t>May 2016</w:t>
        </w:r>
      </w:ins>
      <w:del w:id="11" w:author="Jon Nicholson" w:date="2016-05-10T10:46:00Z">
        <w:r w:rsidR="008F3BD3" w:rsidDel="005828EB">
          <w:delText>Jan 2016</w:delText>
        </w:r>
      </w:del>
      <w:r>
        <w:fldChar w:fldCharType="end"/>
      </w:r>
    </w:p>
    <w:p w:rsidR="009D6A22" w:rsidRDefault="009D6A22">
      <w:pPr>
        <w:pStyle w:val="PrePostbody1"/>
        <w:spacing w:before="1200"/>
      </w:pPr>
      <w:r>
        <w:t xml:space="preserve">Copyright © </w:t>
      </w:r>
      <w:r>
        <w:fldChar w:fldCharType="begin"/>
      </w:r>
      <w:r>
        <w:instrText xml:space="preserve"> DATE \@ "yyyy" </w:instrText>
      </w:r>
      <w:r>
        <w:fldChar w:fldCharType="separate"/>
      </w:r>
      <w:r w:rsidR="00E928EF">
        <w:rPr>
          <w:noProof/>
        </w:rPr>
        <w:t>2016</w:t>
      </w:r>
      <w:r>
        <w:fldChar w:fldCharType="end"/>
      </w:r>
      <w:r>
        <w:t xml:space="preserve">, </w:t>
      </w:r>
      <w:fldSimple w:instr=" DOCPROPERTY &quot;Company&quot; ">
        <w:r w:rsidR="00085E28">
          <w:t>Systemic Pty Ltd</w:t>
        </w:r>
      </w:fldSimple>
    </w:p>
    <w:p w:rsidR="009D6A22" w:rsidRDefault="009D6A22">
      <w:pPr>
        <w:pStyle w:val="PrelimTitle"/>
      </w:pPr>
      <w:r>
        <w:lastRenderedPageBreak/>
        <w:t>Table of Contents</w:t>
      </w:r>
    </w:p>
    <w:p w:rsidR="00085E28" w:rsidRDefault="009D6A22">
      <w:pPr>
        <w:pStyle w:val="TOC1"/>
        <w:tabs>
          <w:tab w:val="left" w:pos="680"/>
        </w:tabs>
        <w:rPr>
          <w:ins w:id="12" w:author="Jon Nicholson" w:date="2016-05-10T16:09:00Z"/>
          <w:rFonts w:asciiTheme="minorHAnsi" w:eastAsiaTheme="minorEastAsia" w:hAnsiTheme="minorHAnsi" w:cstheme="minorBidi"/>
          <w:noProof/>
          <w:szCs w:val="22"/>
          <w:lang w:val="en-GB" w:eastAsia="en-GB"/>
        </w:rPr>
      </w:pPr>
      <w:r>
        <w:fldChar w:fldCharType="begin"/>
      </w:r>
      <w:r>
        <w:instrText xml:space="preserve"> TOC \o"1-3" </w:instrText>
      </w:r>
      <w:r>
        <w:fldChar w:fldCharType="separate"/>
      </w:r>
      <w:ins w:id="13" w:author="Jon Nicholson" w:date="2016-05-10T16:09:00Z">
        <w:r w:rsidR="00085E28">
          <w:rPr>
            <w:noProof/>
          </w:rPr>
          <w:t>1.</w:t>
        </w:r>
        <w:r w:rsidR="00085E28">
          <w:rPr>
            <w:rFonts w:asciiTheme="minorHAnsi" w:eastAsiaTheme="minorEastAsia" w:hAnsiTheme="minorHAnsi" w:cstheme="minorBidi"/>
            <w:noProof/>
            <w:szCs w:val="22"/>
            <w:lang w:val="en-GB" w:eastAsia="en-GB"/>
          </w:rPr>
          <w:tab/>
        </w:r>
        <w:r w:rsidR="00085E28">
          <w:rPr>
            <w:noProof/>
          </w:rPr>
          <w:t>Introduction</w:t>
        </w:r>
        <w:r w:rsidR="00085E28">
          <w:rPr>
            <w:noProof/>
          </w:rPr>
          <w:tab/>
        </w:r>
        <w:r w:rsidR="00085E28">
          <w:rPr>
            <w:noProof/>
          </w:rPr>
          <w:fldChar w:fldCharType="begin"/>
        </w:r>
        <w:r w:rsidR="00085E28">
          <w:rPr>
            <w:noProof/>
          </w:rPr>
          <w:instrText xml:space="preserve"> PAGEREF _Toc450659901 \h </w:instrText>
        </w:r>
      </w:ins>
      <w:r w:rsidR="00085E28">
        <w:rPr>
          <w:noProof/>
        </w:rPr>
      </w:r>
      <w:r w:rsidR="00085E28">
        <w:rPr>
          <w:noProof/>
        </w:rPr>
        <w:fldChar w:fldCharType="separate"/>
      </w:r>
      <w:ins w:id="14" w:author="Jon Nicholson" w:date="2016-05-10T16:09:00Z">
        <w:r w:rsidR="00085E28">
          <w:rPr>
            <w:noProof/>
          </w:rPr>
          <w:t>3</w:t>
        </w:r>
        <w:r w:rsidR="00085E28">
          <w:rPr>
            <w:noProof/>
          </w:rPr>
          <w:fldChar w:fldCharType="end"/>
        </w:r>
      </w:ins>
    </w:p>
    <w:p w:rsidR="00085E28" w:rsidRDefault="00085E28">
      <w:pPr>
        <w:pStyle w:val="TOC2"/>
        <w:rPr>
          <w:ins w:id="15" w:author="Jon Nicholson" w:date="2016-05-10T16:09:00Z"/>
          <w:rFonts w:asciiTheme="minorHAnsi" w:eastAsiaTheme="minorEastAsia" w:hAnsiTheme="minorHAnsi" w:cstheme="minorBidi"/>
          <w:noProof/>
          <w:szCs w:val="22"/>
          <w:lang w:val="en-GB" w:eastAsia="en-GB"/>
        </w:rPr>
      </w:pPr>
      <w:ins w:id="16" w:author="Jon Nicholson" w:date="2016-05-10T16:09:00Z">
        <w:r w:rsidRPr="00012A51">
          <w:rPr>
            <w:noProof/>
          </w:rPr>
          <w:t>1.1.</w:t>
        </w:r>
        <w:r>
          <w:rPr>
            <w:noProof/>
          </w:rPr>
          <w:t xml:space="preserve"> Target audience</w:t>
        </w:r>
        <w:r>
          <w:rPr>
            <w:noProof/>
          </w:rPr>
          <w:tab/>
        </w:r>
        <w:r>
          <w:rPr>
            <w:noProof/>
          </w:rPr>
          <w:fldChar w:fldCharType="begin"/>
        </w:r>
        <w:r>
          <w:rPr>
            <w:noProof/>
          </w:rPr>
          <w:instrText xml:space="preserve"> PAGEREF _Toc450659902 \h </w:instrText>
        </w:r>
      </w:ins>
      <w:r>
        <w:rPr>
          <w:noProof/>
        </w:rPr>
      </w:r>
      <w:r>
        <w:rPr>
          <w:noProof/>
        </w:rPr>
        <w:fldChar w:fldCharType="separate"/>
      </w:r>
      <w:ins w:id="17" w:author="Jon Nicholson" w:date="2016-05-10T16:09:00Z">
        <w:r>
          <w:rPr>
            <w:noProof/>
          </w:rPr>
          <w:t>3</w:t>
        </w:r>
        <w:r>
          <w:rPr>
            <w:noProof/>
          </w:rPr>
          <w:fldChar w:fldCharType="end"/>
        </w:r>
      </w:ins>
    </w:p>
    <w:p w:rsidR="00085E28" w:rsidRDefault="00085E28">
      <w:pPr>
        <w:pStyle w:val="TOC2"/>
        <w:rPr>
          <w:ins w:id="18" w:author="Jon Nicholson" w:date="2016-05-10T16:09:00Z"/>
          <w:rFonts w:asciiTheme="minorHAnsi" w:eastAsiaTheme="minorEastAsia" w:hAnsiTheme="minorHAnsi" w:cstheme="minorBidi"/>
          <w:noProof/>
          <w:szCs w:val="22"/>
          <w:lang w:val="en-GB" w:eastAsia="en-GB"/>
        </w:rPr>
      </w:pPr>
      <w:ins w:id="19" w:author="Jon Nicholson" w:date="2016-05-10T16:09:00Z">
        <w:r w:rsidRPr="00012A51">
          <w:rPr>
            <w:noProof/>
          </w:rPr>
          <w:t>1.2.</w:t>
        </w:r>
        <w:r>
          <w:rPr>
            <w:noProof/>
          </w:rPr>
          <w:t xml:space="preserve"> Scope</w:t>
        </w:r>
        <w:r>
          <w:rPr>
            <w:noProof/>
          </w:rPr>
          <w:tab/>
        </w:r>
        <w:r>
          <w:rPr>
            <w:noProof/>
          </w:rPr>
          <w:fldChar w:fldCharType="begin"/>
        </w:r>
        <w:r>
          <w:rPr>
            <w:noProof/>
          </w:rPr>
          <w:instrText xml:space="preserve"> PAGEREF _Toc450659903 \h </w:instrText>
        </w:r>
      </w:ins>
      <w:r>
        <w:rPr>
          <w:noProof/>
        </w:rPr>
      </w:r>
      <w:r>
        <w:rPr>
          <w:noProof/>
        </w:rPr>
        <w:fldChar w:fldCharType="separate"/>
      </w:r>
      <w:ins w:id="20" w:author="Jon Nicholson" w:date="2016-05-10T16:09:00Z">
        <w:r>
          <w:rPr>
            <w:noProof/>
          </w:rPr>
          <w:t>3</w:t>
        </w:r>
        <w:r>
          <w:rPr>
            <w:noProof/>
          </w:rPr>
          <w:fldChar w:fldCharType="end"/>
        </w:r>
      </w:ins>
    </w:p>
    <w:p w:rsidR="00085E28" w:rsidRDefault="00085E28">
      <w:pPr>
        <w:pStyle w:val="TOC2"/>
        <w:rPr>
          <w:ins w:id="21" w:author="Jon Nicholson" w:date="2016-05-10T16:09:00Z"/>
          <w:rFonts w:asciiTheme="minorHAnsi" w:eastAsiaTheme="minorEastAsia" w:hAnsiTheme="minorHAnsi" w:cstheme="minorBidi"/>
          <w:noProof/>
          <w:szCs w:val="22"/>
          <w:lang w:val="en-GB" w:eastAsia="en-GB"/>
        </w:rPr>
      </w:pPr>
      <w:ins w:id="22" w:author="Jon Nicholson" w:date="2016-05-10T16:09:00Z">
        <w:r w:rsidRPr="00012A51">
          <w:rPr>
            <w:noProof/>
          </w:rPr>
          <w:t>1.3.</w:t>
        </w:r>
        <w:r>
          <w:rPr>
            <w:noProof/>
          </w:rPr>
          <w:t xml:space="preserve"> History</w:t>
        </w:r>
        <w:r>
          <w:rPr>
            <w:noProof/>
          </w:rPr>
          <w:tab/>
        </w:r>
        <w:r>
          <w:rPr>
            <w:noProof/>
          </w:rPr>
          <w:fldChar w:fldCharType="begin"/>
        </w:r>
        <w:r>
          <w:rPr>
            <w:noProof/>
          </w:rPr>
          <w:instrText xml:space="preserve"> PAGEREF _Toc450659910 \h </w:instrText>
        </w:r>
      </w:ins>
      <w:r>
        <w:rPr>
          <w:noProof/>
        </w:rPr>
      </w:r>
      <w:r>
        <w:rPr>
          <w:noProof/>
        </w:rPr>
        <w:fldChar w:fldCharType="separate"/>
      </w:r>
      <w:ins w:id="23" w:author="Jon Nicholson" w:date="2016-05-10T16:09:00Z">
        <w:r>
          <w:rPr>
            <w:noProof/>
          </w:rPr>
          <w:t>3</w:t>
        </w:r>
        <w:r>
          <w:rPr>
            <w:noProof/>
          </w:rPr>
          <w:fldChar w:fldCharType="end"/>
        </w:r>
      </w:ins>
    </w:p>
    <w:p w:rsidR="00085E28" w:rsidRDefault="00085E28">
      <w:pPr>
        <w:pStyle w:val="TOC2"/>
        <w:rPr>
          <w:ins w:id="24" w:author="Jon Nicholson" w:date="2016-05-10T16:09:00Z"/>
          <w:rFonts w:asciiTheme="minorHAnsi" w:eastAsiaTheme="minorEastAsia" w:hAnsiTheme="minorHAnsi" w:cstheme="minorBidi"/>
          <w:noProof/>
          <w:szCs w:val="22"/>
          <w:lang w:val="en-GB" w:eastAsia="en-GB"/>
        </w:rPr>
      </w:pPr>
      <w:ins w:id="25" w:author="Jon Nicholson" w:date="2016-05-10T16:09:00Z">
        <w:r w:rsidRPr="00012A51">
          <w:rPr>
            <w:noProof/>
          </w:rPr>
          <w:t>1.4.</w:t>
        </w:r>
        <w:r>
          <w:rPr>
            <w:noProof/>
          </w:rPr>
          <w:t xml:space="preserve"> Document &amp; Framework History</w:t>
        </w:r>
        <w:r>
          <w:rPr>
            <w:noProof/>
          </w:rPr>
          <w:tab/>
        </w:r>
        <w:r>
          <w:rPr>
            <w:noProof/>
          </w:rPr>
          <w:fldChar w:fldCharType="begin"/>
        </w:r>
        <w:r>
          <w:rPr>
            <w:noProof/>
          </w:rPr>
          <w:instrText xml:space="preserve"> PAGEREF _Toc450659911 \h </w:instrText>
        </w:r>
      </w:ins>
      <w:r>
        <w:rPr>
          <w:noProof/>
        </w:rPr>
      </w:r>
      <w:r>
        <w:rPr>
          <w:noProof/>
        </w:rPr>
        <w:fldChar w:fldCharType="separate"/>
      </w:r>
      <w:ins w:id="26" w:author="Jon Nicholson" w:date="2016-05-10T16:09:00Z">
        <w:r>
          <w:rPr>
            <w:noProof/>
          </w:rPr>
          <w:t>4</w:t>
        </w:r>
        <w:r>
          <w:rPr>
            <w:noProof/>
          </w:rPr>
          <w:fldChar w:fldCharType="end"/>
        </w:r>
      </w:ins>
    </w:p>
    <w:p w:rsidR="00085E28" w:rsidRDefault="00085E28">
      <w:pPr>
        <w:pStyle w:val="TOC1"/>
        <w:tabs>
          <w:tab w:val="left" w:pos="680"/>
        </w:tabs>
        <w:rPr>
          <w:ins w:id="27" w:author="Jon Nicholson" w:date="2016-05-10T16:09:00Z"/>
          <w:rFonts w:asciiTheme="minorHAnsi" w:eastAsiaTheme="minorEastAsia" w:hAnsiTheme="minorHAnsi" w:cstheme="minorBidi"/>
          <w:noProof/>
          <w:szCs w:val="22"/>
          <w:lang w:val="en-GB" w:eastAsia="en-GB"/>
        </w:rPr>
      </w:pPr>
      <w:ins w:id="28" w:author="Jon Nicholson" w:date="2016-05-10T16:09:00Z">
        <w:r>
          <w:rPr>
            <w:noProof/>
          </w:rPr>
          <w:t>2.</w:t>
        </w:r>
        <w:r>
          <w:rPr>
            <w:rFonts w:asciiTheme="minorHAnsi" w:eastAsiaTheme="minorEastAsia" w:hAnsiTheme="minorHAnsi" w:cstheme="minorBidi"/>
            <w:noProof/>
            <w:szCs w:val="22"/>
            <w:lang w:val="en-GB" w:eastAsia="en-GB"/>
          </w:rPr>
          <w:tab/>
        </w:r>
        <w:r>
          <w:rPr>
            <w:noProof/>
          </w:rPr>
          <w:t>Configuring an Environment</w:t>
        </w:r>
        <w:r>
          <w:rPr>
            <w:noProof/>
          </w:rPr>
          <w:tab/>
        </w:r>
        <w:r>
          <w:rPr>
            <w:noProof/>
          </w:rPr>
          <w:fldChar w:fldCharType="begin"/>
        </w:r>
        <w:r>
          <w:rPr>
            <w:noProof/>
          </w:rPr>
          <w:instrText xml:space="preserve"> PAGEREF _Toc450659912 \h </w:instrText>
        </w:r>
      </w:ins>
      <w:r>
        <w:rPr>
          <w:noProof/>
        </w:rPr>
      </w:r>
      <w:r>
        <w:rPr>
          <w:noProof/>
        </w:rPr>
        <w:fldChar w:fldCharType="separate"/>
      </w:r>
      <w:ins w:id="29" w:author="Jon Nicholson" w:date="2016-05-10T16:09:00Z">
        <w:r>
          <w:rPr>
            <w:noProof/>
          </w:rPr>
          <w:t>8</w:t>
        </w:r>
        <w:r>
          <w:rPr>
            <w:noProof/>
          </w:rPr>
          <w:fldChar w:fldCharType="end"/>
        </w:r>
      </w:ins>
    </w:p>
    <w:p w:rsidR="00085E28" w:rsidRDefault="00085E28">
      <w:pPr>
        <w:pStyle w:val="TOC1"/>
        <w:tabs>
          <w:tab w:val="left" w:pos="680"/>
        </w:tabs>
        <w:rPr>
          <w:ins w:id="30" w:author="Jon Nicholson" w:date="2016-05-10T16:09:00Z"/>
          <w:rFonts w:asciiTheme="minorHAnsi" w:eastAsiaTheme="minorEastAsia" w:hAnsiTheme="minorHAnsi" w:cstheme="minorBidi"/>
          <w:noProof/>
          <w:szCs w:val="22"/>
          <w:lang w:val="en-GB" w:eastAsia="en-GB"/>
        </w:rPr>
      </w:pPr>
      <w:ins w:id="31" w:author="Jon Nicholson" w:date="2016-05-10T16:09:00Z">
        <w:r>
          <w:rPr>
            <w:noProof/>
          </w:rPr>
          <w:t>3.</w:t>
        </w:r>
        <w:r>
          <w:rPr>
            <w:rFonts w:asciiTheme="minorHAnsi" w:eastAsiaTheme="minorEastAsia" w:hAnsiTheme="minorHAnsi" w:cstheme="minorBidi"/>
            <w:noProof/>
            <w:szCs w:val="22"/>
            <w:lang w:val="en-GB" w:eastAsia="en-GB"/>
          </w:rPr>
          <w:tab/>
        </w:r>
        <w:r>
          <w:rPr>
            <w:noProof/>
          </w:rPr>
          <w:t>Starting the services</w:t>
        </w:r>
        <w:r>
          <w:rPr>
            <w:noProof/>
          </w:rPr>
          <w:tab/>
        </w:r>
        <w:r>
          <w:rPr>
            <w:noProof/>
          </w:rPr>
          <w:fldChar w:fldCharType="begin"/>
        </w:r>
        <w:r>
          <w:rPr>
            <w:noProof/>
          </w:rPr>
          <w:instrText xml:space="preserve"> PAGEREF _Toc450659913 \h </w:instrText>
        </w:r>
      </w:ins>
      <w:r>
        <w:rPr>
          <w:noProof/>
        </w:rPr>
      </w:r>
      <w:r>
        <w:rPr>
          <w:noProof/>
        </w:rPr>
        <w:fldChar w:fldCharType="separate"/>
      </w:r>
      <w:ins w:id="32" w:author="Jon Nicholson" w:date="2016-05-10T16:09:00Z">
        <w:r>
          <w:rPr>
            <w:noProof/>
          </w:rPr>
          <w:t>8</w:t>
        </w:r>
        <w:r>
          <w:rPr>
            <w:noProof/>
          </w:rPr>
          <w:fldChar w:fldCharType="end"/>
        </w:r>
      </w:ins>
    </w:p>
    <w:p w:rsidR="00085E28" w:rsidRDefault="00085E28">
      <w:pPr>
        <w:pStyle w:val="TOC2"/>
        <w:rPr>
          <w:ins w:id="33" w:author="Jon Nicholson" w:date="2016-05-10T16:09:00Z"/>
          <w:rFonts w:asciiTheme="minorHAnsi" w:eastAsiaTheme="minorEastAsia" w:hAnsiTheme="minorHAnsi" w:cstheme="minorBidi"/>
          <w:noProof/>
          <w:szCs w:val="22"/>
          <w:lang w:val="en-GB" w:eastAsia="en-GB"/>
        </w:rPr>
      </w:pPr>
      <w:ins w:id="34" w:author="Jon Nicholson" w:date="2016-05-10T16:09:00Z">
        <w:r w:rsidRPr="00012A51">
          <w:rPr>
            <w:noProof/>
          </w:rPr>
          <w:t>3.1.</w:t>
        </w:r>
        <w:r>
          <w:rPr>
            <w:noProof/>
          </w:rPr>
          <w:t xml:space="preserve"> Starting the Environment Provider</w:t>
        </w:r>
        <w:r>
          <w:rPr>
            <w:noProof/>
          </w:rPr>
          <w:tab/>
        </w:r>
        <w:r>
          <w:rPr>
            <w:noProof/>
          </w:rPr>
          <w:fldChar w:fldCharType="begin"/>
        </w:r>
        <w:r>
          <w:rPr>
            <w:noProof/>
          </w:rPr>
          <w:instrText xml:space="preserve"> PAGEREF _Toc450659914 \h </w:instrText>
        </w:r>
      </w:ins>
      <w:r>
        <w:rPr>
          <w:noProof/>
        </w:rPr>
      </w:r>
      <w:r>
        <w:rPr>
          <w:noProof/>
        </w:rPr>
        <w:fldChar w:fldCharType="separate"/>
      </w:r>
      <w:ins w:id="35" w:author="Jon Nicholson" w:date="2016-05-10T16:09:00Z">
        <w:r>
          <w:rPr>
            <w:noProof/>
          </w:rPr>
          <w:t>8</w:t>
        </w:r>
        <w:r>
          <w:rPr>
            <w:noProof/>
          </w:rPr>
          <w:fldChar w:fldCharType="end"/>
        </w:r>
      </w:ins>
    </w:p>
    <w:p w:rsidR="00085E28" w:rsidRDefault="00085E28">
      <w:pPr>
        <w:pStyle w:val="TOC3"/>
        <w:rPr>
          <w:ins w:id="36" w:author="Jon Nicholson" w:date="2016-05-10T16:09:00Z"/>
          <w:rFonts w:asciiTheme="minorHAnsi" w:eastAsiaTheme="minorEastAsia" w:hAnsiTheme="minorHAnsi" w:cstheme="minorBidi"/>
          <w:noProof/>
          <w:szCs w:val="22"/>
          <w:lang w:val="en-GB" w:eastAsia="en-GB"/>
        </w:rPr>
      </w:pPr>
      <w:ins w:id="37" w:author="Jon Nicholson" w:date="2016-05-10T16:09:00Z">
        <w:r w:rsidRPr="00012A51">
          <w:rPr>
            <w:noProof/>
          </w:rPr>
          <w:t>3.1.1.</w:t>
        </w:r>
        <w:r>
          <w:rPr>
            <w:noProof/>
          </w:rPr>
          <w:t xml:space="preserve"> Via Script</w:t>
        </w:r>
        <w:r>
          <w:rPr>
            <w:noProof/>
          </w:rPr>
          <w:tab/>
        </w:r>
        <w:r>
          <w:rPr>
            <w:noProof/>
          </w:rPr>
          <w:fldChar w:fldCharType="begin"/>
        </w:r>
        <w:r>
          <w:rPr>
            <w:noProof/>
          </w:rPr>
          <w:instrText xml:space="preserve"> PAGEREF _Toc450659915 \h </w:instrText>
        </w:r>
      </w:ins>
      <w:r>
        <w:rPr>
          <w:noProof/>
        </w:rPr>
      </w:r>
      <w:r>
        <w:rPr>
          <w:noProof/>
        </w:rPr>
        <w:fldChar w:fldCharType="separate"/>
      </w:r>
      <w:ins w:id="38" w:author="Jon Nicholson" w:date="2016-05-10T16:09:00Z">
        <w:r>
          <w:rPr>
            <w:noProof/>
          </w:rPr>
          <w:t>8</w:t>
        </w:r>
        <w:r>
          <w:rPr>
            <w:noProof/>
          </w:rPr>
          <w:fldChar w:fldCharType="end"/>
        </w:r>
      </w:ins>
    </w:p>
    <w:p w:rsidR="00085E28" w:rsidRDefault="00085E28">
      <w:pPr>
        <w:pStyle w:val="TOC3"/>
        <w:rPr>
          <w:ins w:id="39" w:author="Jon Nicholson" w:date="2016-05-10T16:09:00Z"/>
          <w:rFonts w:asciiTheme="minorHAnsi" w:eastAsiaTheme="minorEastAsia" w:hAnsiTheme="minorHAnsi" w:cstheme="minorBidi"/>
          <w:noProof/>
          <w:szCs w:val="22"/>
          <w:lang w:val="en-GB" w:eastAsia="en-GB"/>
        </w:rPr>
      </w:pPr>
      <w:ins w:id="40" w:author="Jon Nicholson" w:date="2016-05-10T16:09:00Z">
        <w:r w:rsidRPr="00012A51">
          <w:rPr>
            <w:noProof/>
          </w:rPr>
          <w:t>3.1.2.</w:t>
        </w:r>
        <w:r>
          <w:rPr>
            <w:noProof/>
          </w:rPr>
          <w:t xml:space="preserve"> Via Visual Studio</w:t>
        </w:r>
        <w:r>
          <w:rPr>
            <w:noProof/>
          </w:rPr>
          <w:tab/>
        </w:r>
        <w:r>
          <w:rPr>
            <w:noProof/>
          </w:rPr>
          <w:fldChar w:fldCharType="begin"/>
        </w:r>
        <w:r>
          <w:rPr>
            <w:noProof/>
          </w:rPr>
          <w:instrText xml:space="preserve"> PAGEREF _Toc450659916 \h </w:instrText>
        </w:r>
      </w:ins>
      <w:r>
        <w:rPr>
          <w:noProof/>
        </w:rPr>
      </w:r>
      <w:r>
        <w:rPr>
          <w:noProof/>
        </w:rPr>
        <w:fldChar w:fldCharType="separate"/>
      </w:r>
      <w:ins w:id="41" w:author="Jon Nicholson" w:date="2016-05-10T16:09:00Z">
        <w:r>
          <w:rPr>
            <w:noProof/>
          </w:rPr>
          <w:t>9</w:t>
        </w:r>
        <w:r>
          <w:rPr>
            <w:noProof/>
          </w:rPr>
          <w:fldChar w:fldCharType="end"/>
        </w:r>
      </w:ins>
    </w:p>
    <w:p w:rsidR="00085E28" w:rsidRDefault="00085E28">
      <w:pPr>
        <w:pStyle w:val="TOC2"/>
        <w:rPr>
          <w:ins w:id="42" w:author="Jon Nicholson" w:date="2016-05-10T16:09:00Z"/>
          <w:rFonts w:asciiTheme="minorHAnsi" w:eastAsiaTheme="minorEastAsia" w:hAnsiTheme="minorHAnsi" w:cstheme="minorBidi"/>
          <w:noProof/>
          <w:szCs w:val="22"/>
          <w:lang w:val="en-GB" w:eastAsia="en-GB"/>
        </w:rPr>
      </w:pPr>
      <w:ins w:id="43" w:author="Jon Nicholson" w:date="2016-05-10T16:09:00Z">
        <w:r w:rsidRPr="00012A51">
          <w:rPr>
            <w:noProof/>
          </w:rPr>
          <w:t>3.2.</w:t>
        </w:r>
        <w:r>
          <w:rPr>
            <w:noProof/>
          </w:rPr>
          <w:t xml:space="preserve"> Starting the Service Provider</w:t>
        </w:r>
        <w:r>
          <w:rPr>
            <w:noProof/>
          </w:rPr>
          <w:tab/>
        </w:r>
        <w:r>
          <w:rPr>
            <w:noProof/>
          </w:rPr>
          <w:fldChar w:fldCharType="begin"/>
        </w:r>
        <w:r>
          <w:rPr>
            <w:noProof/>
          </w:rPr>
          <w:instrText xml:space="preserve"> PAGEREF _Toc450659917 \h </w:instrText>
        </w:r>
      </w:ins>
      <w:r>
        <w:rPr>
          <w:noProof/>
        </w:rPr>
      </w:r>
      <w:r>
        <w:rPr>
          <w:noProof/>
        </w:rPr>
        <w:fldChar w:fldCharType="separate"/>
      </w:r>
      <w:ins w:id="44" w:author="Jon Nicholson" w:date="2016-05-10T16:09:00Z">
        <w:r>
          <w:rPr>
            <w:noProof/>
          </w:rPr>
          <w:t>9</w:t>
        </w:r>
        <w:r>
          <w:rPr>
            <w:noProof/>
          </w:rPr>
          <w:fldChar w:fldCharType="end"/>
        </w:r>
      </w:ins>
    </w:p>
    <w:p w:rsidR="00085E28" w:rsidRDefault="00085E28">
      <w:pPr>
        <w:pStyle w:val="TOC3"/>
        <w:rPr>
          <w:ins w:id="45" w:author="Jon Nicholson" w:date="2016-05-10T16:09:00Z"/>
          <w:rFonts w:asciiTheme="minorHAnsi" w:eastAsiaTheme="minorEastAsia" w:hAnsiTheme="minorHAnsi" w:cstheme="minorBidi"/>
          <w:noProof/>
          <w:szCs w:val="22"/>
          <w:lang w:val="en-GB" w:eastAsia="en-GB"/>
        </w:rPr>
      </w:pPr>
      <w:ins w:id="46" w:author="Jon Nicholson" w:date="2016-05-10T16:09:00Z">
        <w:r w:rsidRPr="00012A51">
          <w:rPr>
            <w:noProof/>
          </w:rPr>
          <w:t>3.2.1.</w:t>
        </w:r>
        <w:r>
          <w:rPr>
            <w:noProof/>
          </w:rPr>
          <w:t xml:space="preserve"> Via Script</w:t>
        </w:r>
        <w:r>
          <w:rPr>
            <w:noProof/>
          </w:rPr>
          <w:tab/>
        </w:r>
        <w:r>
          <w:rPr>
            <w:noProof/>
          </w:rPr>
          <w:fldChar w:fldCharType="begin"/>
        </w:r>
        <w:r>
          <w:rPr>
            <w:noProof/>
          </w:rPr>
          <w:instrText xml:space="preserve"> PAGEREF _Toc450659918 \h </w:instrText>
        </w:r>
      </w:ins>
      <w:r>
        <w:rPr>
          <w:noProof/>
        </w:rPr>
      </w:r>
      <w:r>
        <w:rPr>
          <w:noProof/>
        </w:rPr>
        <w:fldChar w:fldCharType="separate"/>
      </w:r>
      <w:ins w:id="47" w:author="Jon Nicholson" w:date="2016-05-10T16:09:00Z">
        <w:r>
          <w:rPr>
            <w:noProof/>
          </w:rPr>
          <w:t>9</w:t>
        </w:r>
        <w:r>
          <w:rPr>
            <w:noProof/>
          </w:rPr>
          <w:fldChar w:fldCharType="end"/>
        </w:r>
      </w:ins>
    </w:p>
    <w:p w:rsidR="00085E28" w:rsidRDefault="00085E28">
      <w:pPr>
        <w:pStyle w:val="TOC3"/>
        <w:rPr>
          <w:ins w:id="48" w:author="Jon Nicholson" w:date="2016-05-10T16:09:00Z"/>
          <w:rFonts w:asciiTheme="minorHAnsi" w:eastAsiaTheme="minorEastAsia" w:hAnsiTheme="minorHAnsi" w:cstheme="minorBidi"/>
          <w:noProof/>
          <w:szCs w:val="22"/>
          <w:lang w:val="en-GB" w:eastAsia="en-GB"/>
        </w:rPr>
      </w:pPr>
      <w:ins w:id="49" w:author="Jon Nicholson" w:date="2016-05-10T16:09:00Z">
        <w:r w:rsidRPr="00012A51">
          <w:rPr>
            <w:noProof/>
          </w:rPr>
          <w:t>3.2.2.</w:t>
        </w:r>
        <w:r>
          <w:rPr>
            <w:noProof/>
          </w:rPr>
          <w:t xml:space="preserve"> Via Visual Studio</w:t>
        </w:r>
        <w:r>
          <w:rPr>
            <w:noProof/>
          </w:rPr>
          <w:tab/>
        </w:r>
        <w:r>
          <w:rPr>
            <w:noProof/>
          </w:rPr>
          <w:fldChar w:fldCharType="begin"/>
        </w:r>
        <w:r>
          <w:rPr>
            <w:noProof/>
          </w:rPr>
          <w:instrText xml:space="preserve"> PAGEREF _Toc450659920 \h </w:instrText>
        </w:r>
      </w:ins>
      <w:r>
        <w:rPr>
          <w:noProof/>
        </w:rPr>
      </w:r>
      <w:r>
        <w:rPr>
          <w:noProof/>
        </w:rPr>
        <w:fldChar w:fldCharType="separate"/>
      </w:r>
      <w:ins w:id="50" w:author="Jon Nicholson" w:date="2016-05-10T16:09:00Z">
        <w:r>
          <w:rPr>
            <w:noProof/>
          </w:rPr>
          <w:t>9</w:t>
        </w:r>
        <w:r>
          <w:rPr>
            <w:noProof/>
          </w:rPr>
          <w:fldChar w:fldCharType="end"/>
        </w:r>
      </w:ins>
    </w:p>
    <w:p w:rsidR="00085E28" w:rsidRDefault="00085E28">
      <w:pPr>
        <w:pStyle w:val="TOC2"/>
        <w:rPr>
          <w:ins w:id="51" w:author="Jon Nicholson" w:date="2016-05-10T16:09:00Z"/>
          <w:rFonts w:asciiTheme="minorHAnsi" w:eastAsiaTheme="minorEastAsia" w:hAnsiTheme="minorHAnsi" w:cstheme="minorBidi"/>
          <w:noProof/>
          <w:szCs w:val="22"/>
          <w:lang w:val="en-GB" w:eastAsia="en-GB"/>
        </w:rPr>
      </w:pPr>
      <w:ins w:id="52" w:author="Jon Nicholson" w:date="2016-05-10T16:09:00Z">
        <w:r w:rsidRPr="00012A51">
          <w:rPr>
            <w:noProof/>
          </w:rPr>
          <w:t>3.3.</w:t>
        </w:r>
        <w:r>
          <w:rPr>
            <w:noProof/>
          </w:rPr>
          <w:t xml:space="preserve"> Starting the Service Consumer</w:t>
        </w:r>
        <w:r>
          <w:rPr>
            <w:noProof/>
          </w:rPr>
          <w:tab/>
        </w:r>
        <w:r>
          <w:rPr>
            <w:noProof/>
          </w:rPr>
          <w:fldChar w:fldCharType="begin"/>
        </w:r>
        <w:r>
          <w:rPr>
            <w:noProof/>
          </w:rPr>
          <w:instrText xml:space="preserve"> PAGEREF _Toc450659921 \h </w:instrText>
        </w:r>
      </w:ins>
      <w:r>
        <w:rPr>
          <w:noProof/>
        </w:rPr>
      </w:r>
      <w:r>
        <w:rPr>
          <w:noProof/>
        </w:rPr>
        <w:fldChar w:fldCharType="separate"/>
      </w:r>
      <w:ins w:id="53" w:author="Jon Nicholson" w:date="2016-05-10T16:09:00Z">
        <w:r>
          <w:rPr>
            <w:noProof/>
          </w:rPr>
          <w:t>9</w:t>
        </w:r>
        <w:r>
          <w:rPr>
            <w:noProof/>
          </w:rPr>
          <w:fldChar w:fldCharType="end"/>
        </w:r>
      </w:ins>
    </w:p>
    <w:p w:rsidR="00085E28" w:rsidRDefault="00085E28">
      <w:pPr>
        <w:pStyle w:val="TOC3"/>
        <w:rPr>
          <w:ins w:id="54" w:author="Jon Nicholson" w:date="2016-05-10T16:09:00Z"/>
          <w:rFonts w:asciiTheme="minorHAnsi" w:eastAsiaTheme="minorEastAsia" w:hAnsiTheme="minorHAnsi" w:cstheme="minorBidi"/>
          <w:noProof/>
          <w:szCs w:val="22"/>
          <w:lang w:val="en-GB" w:eastAsia="en-GB"/>
        </w:rPr>
      </w:pPr>
      <w:ins w:id="55" w:author="Jon Nicholson" w:date="2016-05-10T16:09:00Z">
        <w:r w:rsidRPr="00012A51">
          <w:rPr>
            <w:noProof/>
          </w:rPr>
          <w:t>3.3.1.</w:t>
        </w:r>
        <w:r>
          <w:rPr>
            <w:noProof/>
          </w:rPr>
          <w:t xml:space="preserve"> Via Script</w:t>
        </w:r>
        <w:r>
          <w:rPr>
            <w:noProof/>
          </w:rPr>
          <w:tab/>
        </w:r>
        <w:r>
          <w:rPr>
            <w:noProof/>
          </w:rPr>
          <w:fldChar w:fldCharType="begin"/>
        </w:r>
        <w:r>
          <w:rPr>
            <w:noProof/>
          </w:rPr>
          <w:instrText xml:space="preserve"> PAGEREF _Toc450659922 \h </w:instrText>
        </w:r>
      </w:ins>
      <w:r>
        <w:rPr>
          <w:noProof/>
        </w:rPr>
      </w:r>
      <w:r>
        <w:rPr>
          <w:noProof/>
        </w:rPr>
        <w:fldChar w:fldCharType="separate"/>
      </w:r>
      <w:ins w:id="56" w:author="Jon Nicholson" w:date="2016-05-10T16:09:00Z">
        <w:r>
          <w:rPr>
            <w:noProof/>
          </w:rPr>
          <w:t>9</w:t>
        </w:r>
        <w:r>
          <w:rPr>
            <w:noProof/>
          </w:rPr>
          <w:fldChar w:fldCharType="end"/>
        </w:r>
      </w:ins>
    </w:p>
    <w:p w:rsidR="00085E28" w:rsidRDefault="00085E28">
      <w:pPr>
        <w:pStyle w:val="TOC3"/>
        <w:rPr>
          <w:ins w:id="57" w:author="Jon Nicholson" w:date="2016-05-10T16:09:00Z"/>
          <w:rFonts w:asciiTheme="minorHAnsi" w:eastAsiaTheme="minorEastAsia" w:hAnsiTheme="minorHAnsi" w:cstheme="minorBidi"/>
          <w:noProof/>
          <w:szCs w:val="22"/>
          <w:lang w:val="en-GB" w:eastAsia="en-GB"/>
        </w:rPr>
      </w:pPr>
      <w:ins w:id="58" w:author="Jon Nicholson" w:date="2016-05-10T16:09:00Z">
        <w:r w:rsidRPr="00012A51">
          <w:rPr>
            <w:noProof/>
          </w:rPr>
          <w:t>3.3.2.</w:t>
        </w:r>
        <w:r>
          <w:rPr>
            <w:noProof/>
          </w:rPr>
          <w:t xml:space="preserve"> Via Visual Studio</w:t>
        </w:r>
        <w:r>
          <w:rPr>
            <w:noProof/>
          </w:rPr>
          <w:tab/>
        </w:r>
        <w:r>
          <w:rPr>
            <w:noProof/>
          </w:rPr>
          <w:fldChar w:fldCharType="begin"/>
        </w:r>
        <w:r>
          <w:rPr>
            <w:noProof/>
          </w:rPr>
          <w:instrText xml:space="preserve"> PAGEREF _Toc450659923 \h </w:instrText>
        </w:r>
      </w:ins>
      <w:r>
        <w:rPr>
          <w:noProof/>
        </w:rPr>
      </w:r>
      <w:r>
        <w:rPr>
          <w:noProof/>
        </w:rPr>
        <w:fldChar w:fldCharType="separate"/>
      </w:r>
      <w:ins w:id="59" w:author="Jon Nicholson" w:date="2016-05-10T16:09:00Z">
        <w:r>
          <w:rPr>
            <w:noProof/>
          </w:rPr>
          <w:t>10</w:t>
        </w:r>
        <w:r>
          <w:rPr>
            <w:noProof/>
          </w:rPr>
          <w:fldChar w:fldCharType="end"/>
        </w:r>
      </w:ins>
    </w:p>
    <w:p w:rsidR="00085E28" w:rsidRDefault="00085E28">
      <w:pPr>
        <w:pStyle w:val="TOC1"/>
        <w:tabs>
          <w:tab w:val="left" w:pos="680"/>
        </w:tabs>
        <w:rPr>
          <w:ins w:id="60" w:author="Jon Nicholson" w:date="2016-05-10T16:09:00Z"/>
          <w:rFonts w:asciiTheme="minorHAnsi" w:eastAsiaTheme="minorEastAsia" w:hAnsiTheme="minorHAnsi" w:cstheme="minorBidi"/>
          <w:noProof/>
          <w:szCs w:val="22"/>
          <w:lang w:val="en-GB" w:eastAsia="en-GB"/>
        </w:rPr>
      </w:pPr>
      <w:ins w:id="61" w:author="Jon Nicholson" w:date="2016-05-10T16:09:00Z">
        <w:r>
          <w:rPr>
            <w:noProof/>
          </w:rPr>
          <w:t>4.</w:t>
        </w:r>
        <w:r>
          <w:rPr>
            <w:rFonts w:asciiTheme="minorHAnsi" w:eastAsiaTheme="minorEastAsia" w:hAnsiTheme="minorHAnsi" w:cstheme="minorBidi"/>
            <w:noProof/>
            <w:szCs w:val="22"/>
            <w:lang w:val="en-GB" w:eastAsia="en-GB"/>
          </w:rPr>
          <w:tab/>
        </w:r>
        <w:r>
          <w:rPr>
            <w:noProof/>
          </w:rPr>
          <w:t>Reviewing expected behaviour</w:t>
        </w:r>
        <w:r>
          <w:rPr>
            <w:noProof/>
          </w:rPr>
          <w:tab/>
        </w:r>
        <w:r>
          <w:rPr>
            <w:noProof/>
          </w:rPr>
          <w:fldChar w:fldCharType="begin"/>
        </w:r>
        <w:r>
          <w:rPr>
            <w:noProof/>
          </w:rPr>
          <w:instrText xml:space="preserve"> PAGEREF _Toc450659924 \h </w:instrText>
        </w:r>
      </w:ins>
      <w:r>
        <w:rPr>
          <w:noProof/>
        </w:rPr>
      </w:r>
      <w:r>
        <w:rPr>
          <w:noProof/>
        </w:rPr>
        <w:fldChar w:fldCharType="separate"/>
      </w:r>
      <w:ins w:id="62" w:author="Jon Nicholson" w:date="2016-05-10T16:09:00Z">
        <w:r>
          <w:rPr>
            <w:noProof/>
          </w:rPr>
          <w:t>10</w:t>
        </w:r>
        <w:r>
          <w:rPr>
            <w:noProof/>
          </w:rPr>
          <w:fldChar w:fldCharType="end"/>
        </w:r>
      </w:ins>
    </w:p>
    <w:p w:rsidR="00085E28" w:rsidRDefault="00085E28">
      <w:pPr>
        <w:pStyle w:val="TOC1"/>
        <w:tabs>
          <w:tab w:val="left" w:pos="680"/>
        </w:tabs>
        <w:rPr>
          <w:ins w:id="63" w:author="Jon Nicholson" w:date="2016-05-10T16:09:00Z"/>
          <w:rFonts w:asciiTheme="minorHAnsi" w:eastAsiaTheme="minorEastAsia" w:hAnsiTheme="minorHAnsi" w:cstheme="minorBidi"/>
          <w:noProof/>
          <w:szCs w:val="22"/>
          <w:lang w:val="en-GB" w:eastAsia="en-GB"/>
        </w:rPr>
      </w:pPr>
      <w:ins w:id="64" w:author="Jon Nicholson" w:date="2016-05-10T16:09:00Z">
        <w:r>
          <w:rPr>
            <w:noProof/>
          </w:rPr>
          <w:t>5.</w:t>
        </w:r>
        <w:r>
          <w:rPr>
            <w:rFonts w:asciiTheme="minorHAnsi" w:eastAsiaTheme="minorEastAsia" w:hAnsiTheme="minorHAnsi" w:cstheme="minorBidi"/>
            <w:noProof/>
            <w:szCs w:val="22"/>
            <w:lang w:val="en-GB" w:eastAsia="en-GB"/>
          </w:rPr>
          <w:tab/>
        </w:r>
        <w:r>
          <w:rPr>
            <w:noProof/>
          </w:rPr>
          <w:t>Reviewing HTTP messages in Fiddler</w:t>
        </w:r>
        <w:r>
          <w:rPr>
            <w:noProof/>
          </w:rPr>
          <w:tab/>
        </w:r>
        <w:r>
          <w:rPr>
            <w:noProof/>
          </w:rPr>
          <w:fldChar w:fldCharType="begin"/>
        </w:r>
        <w:r>
          <w:rPr>
            <w:noProof/>
          </w:rPr>
          <w:instrText xml:space="preserve"> PAGEREF _Toc450659925 \h </w:instrText>
        </w:r>
      </w:ins>
      <w:r>
        <w:rPr>
          <w:noProof/>
        </w:rPr>
      </w:r>
      <w:r>
        <w:rPr>
          <w:noProof/>
        </w:rPr>
        <w:fldChar w:fldCharType="separate"/>
      </w:r>
      <w:ins w:id="65" w:author="Jon Nicholson" w:date="2016-05-10T16:09:00Z">
        <w:r>
          <w:rPr>
            <w:noProof/>
          </w:rPr>
          <w:t>10</w:t>
        </w:r>
        <w:r>
          <w:rPr>
            <w:noProof/>
          </w:rPr>
          <w:fldChar w:fldCharType="end"/>
        </w:r>
      </w:ins>
    </w:p>
    <w:p w:rsidR="00085E28" w:rsidRDefault="00085E28">
      <w:pPr>
        <w:pStyle w:val="TOC2"/>
        <w:rPr>
          <w:ins w:id="66" w:author="Jon Nicholson" w:date="2016-05-10T16:09:00Z"/>
          <w:rFonts w:asciiTheme="minorHAnsi" w:eastAsiaTheme="minorEastAsia" w:hAnsiTheme="minorHAnsi" w:cstheme="minorBidi"/>
          <w:noProof/>
          <w:szCs w:val="22"/>
          <w:lang w:val="en-GB" w:eastAsia="en-GB"/>
        </w:rPr>
      </w:pPr>
      <w:ins w:id="67" w:author="Jon Nicholson" w:date="2016-05-10T16:09:00Z">
        <w:r w:rsidRPr="00012A51">
          <w:rPr>
            <w:noProof/>
          </w:rPr>
          <w:t>5.1.</w:t>
        </w:r>
        <w:r>
          <w:rPr>
            <w:noProof/>
          </w:rPr>
          <w:t xml:space="preserve"> Filtering for SIF messages</w:t>
        </w:r>
        <w:r>
          <w:rPr>
            <w:noProof/>
          </w:rPr>
          <w:tab/>
        </w:r>
        <w:r>
          <w:rPr>
            <w:noProof/>
          </w:rPr>
          <w:fldChar w:fldCharType="begin"/>
        </w:r>
        <w:r>
          <w:rPr>
            <w:noProof/>
          </w:rPr>
          <w:instrText xml:space="preserve"> PAGEREF _Toc450659926 \h </w:instrText>
        </w:r>
      </w:ins>
      <w:r>
        <w:rPr>
          <w:noProof/>
        </w:rPr>
      </w:r>
      <w:r>
        <w:rPr>
          <w:noProof/>
        </w:rPr>
        <w:fldChar w:fldCharType="separate"/>
      </w:r>
      <w:ins w:id="68" w:author="Jon Nicholson" w:date="2016-05-10T16:09:00Z">
        <w:r>
          <w:rPr>
            <w:noProof/>
          </w:rPr>
          <w:t>10</w:t>
        </w:r>
        <w:r>
          <w:rPr>
            <w:noProof/>
          </w:rPr>
          <w:fldChar w:fldCharType="end"/>
        </w:r>
      </w:ins>
    </w:p>
    <w:p w:rsidR="00085E28" w:rsidRDefault="00085E28">
      <w:pPr>
        <w:pStyle w:val="TOC1"/>
        <w:tabs>
          <w:tab w:val="left" w:pos="680"/>
        </w:tabs>
        <w:rPr>
          <w:ins w:id="69" w:author="Jon Nicholson" w:date="2016-05-10T16:09:00Z"/>
          <w:rFonts w:asciiTheme="minorHAnsi" w:eastAsiaTheme="minorEastAsia" w:hAnsiTheme="minorHAnsi" w:cstheme="minorBidi"/>
          <w:noProof/>
          <w:szCs w:val="22"/>
          <w:lang w:val="en-GB" w:eastAsia="en-GB"/>
        </w:rPr>
      </w:pPr>
      <w:ins w:id="70" w:author="Jon Nicholson" w:date="2016-05-10T16:09:00Z">
        <w:r>
          <w:rPr>
            <w:noProof/>
          </w:rPr>
          <w:t>6.</w:t>
        </w:r>
        <w:r>
          <w:rPr>
            <w:rFonts w:asciiTheme="minorHAnsi" w:eastAsiaTheme="minorEastAsia" w:hAnsiTheme="minorHAnsi" w:cstheme="minorBidi"/>
            <w:noProof/>
            <w:szCs w:val="22"/>
            <w:lang w:val="en-GB" w:eastAsia="en-GB"/>
          </w:rPr>
          <w:tab/>
        </w:r>
        <w:r>
          <w:rPr>
            <w:noProof/>
          </w:rPr>
          <w:t>Explaining service choreography</w:t>
        </w:r>
        <w:r>
          <w:rPr>
            <w:noProof/>
          </w:rPr>
          <w:tab/>
        </w:r>
        <w:r>
          <w:rPr>
            <w:noProof/>
          </w:rPr>
          <w:fldChar w:fldCharType="begin"/>
        </w:r>
        <w:r>
          <w:rPr>
            <w:noProof/>
          </w:rPr>
          <w:instrText xml:space="preserve"> PAGEREF _Toc450659927 \h </w:instrText>
        </w:r>
      </w:ins>
      <w:r>
        <w:rPr>
          <w:noProof/>
        </w:rPr>
      </w:r>
      <w:r>
        <w:rPr>
          <w:noProof/>
        </w:rPr>
        <w:fldChar w:fldCharType="separate"/>
      </w:r>
      <w:ins w:id="71" w:author="Jon Nicholson" w:date="2016-05-10T16:09:00Z">
        <w:r>
          <w:rPr>
            <w:noProof/>
          </w:rPr>
          <w:t>11</w:t>
        </w:r>
        <w:r>
          <w:rPr>
            <w:noProof/>
          </w:rPr>
          <w:fldChar w:fldCharType="end"/>
        </w:r>
      </w:ins>
    </w:p>
    <w:p w:rsidR="00085E28" w:rsidRDefault="00085E28">
      <w:pPr>
        <w:pStyle w:val="TOC1"/>
        <w:tabs>
          <w:tab w:val="left" w:pos="680"/>
        </w:tabs>
        <w:rPr>
          <w:ins w:id="72" w:author="Jon Nicholson" w:date="2016-05-10T16:09:00Z"/>
          <w:rFonts w:asciiTheme="minorHAnsi" w:eastAsiaTheme="minorEastAsia" w:hAnsiTheme="minorHAnsi" w:cstheme="minorBidi"/>
          <w:noProof/>
          <w:szCs w:val="22"/>
          <w:lang w:val="en-GB" w:eastAsia="en-GB"/>
        </w:rPr>
      </w:pPr>
      <w:ins w:id="73" w:author="Jon Nicholson" w:date="2016-05-10T16:09:00Z">
        <w:r>
          <w:rPr>
            <w:noProof/>
          </w:rPr>
          <w:t>7.</w:t>
        </w:r>
        <w:r>
          <w:rPr>
            <w:rFonts w:asciiTheme="minorHAnsi" w:eastAsiaTheme="minorEastAsia" w:hAnsiTheme="minorHAnsi" w:cstheme="minorBidi"/>
            <w:noProof/>
            <w:szCs w:val="22"/>
            <w:lang w:val="en-GB" w:eastAsia="en-GB"/>
          </w:rPr>
          <w:tab/>
        </w:r>
        <w:r>
          <w:rPr>
            <w:noProof/>
          </w:rPr>
          <w:t>Transitioning from the demo</w:t>
        </w:r>
        <w:r>
          <w:rPr>
            <w:noProof/>
          </w:rPr>
          <w:tab/>
        </w:r>
        <w:r>
          <w:rPr>
            <w:noProof/>
          </w:rPr>
          <w:fldChar w:fldCharType="begin"/>
        </w:r>
        <w:r>
          <w:rPr>
            <w:noProof/>
          </w:rPr>
          <w:instrText xml:space="preserve"> PAGEREF _Toc450659928 \h </w:instrText>
        </w:r>
      </w:ins>
      <w:r>
        <w:rPr>
          <w:noProof/>
        </w:rPr>
      </w:r>
      <w:r>
        <w:rPr>
          <w:noProof/>
        </w:rPr>
        <w:fldChar w:fldCharType="separate"/>
      </w:r>
      <w:ins w:id="74" w:author="Jon Nicholson" w:date="2016-05-10T16:09:00Z">
        <w:r>
          <w:rPr>
            <w:noProof/>
          </w:rPr>
          <w:t>11</w:t>
        </w:r>
        <w:r>
          <w:rPr>
            <w:noProof/>
          </w:rPr>
          <w:fldChar w:fldCharType="end"/>
        </w:r>
      </w:ins>
    </w:p>
    <w:p w:rsidR="00085E28" w:rsidRDefault="00085E28">
      <w:pPr>
        <w:pStyle w:val="TOC2"/>
        <w:rPr>
          <w:ins w:id="75" w:author="Jon Nicholson" w:date="2016-05-10T16:09:00Z"/>
          <w:rFonts w:asciiTheme="minorHAnsi" w:eastAsiaTheme="minorEastAsia" w:hAnsiTheme="minorHAnsi" w:cstheme="minorBidi"/>
          <w:noProof/>
          <w:szCs w:val="22"/>
          <w:lang w:val="en-GB" w:eastAsia="en-GB"/>
        </w:rPr>
      </w:pPr>
      <w:ins w:id="76" w:author="Jon Nicholson" w:date="2016-05-10T16:09:00Z">
        <w:r w:rsidRPr="00012A51">
          <w:rPr>
            <w:noProof/>
          </w:rPr>
          <w:t>7.1.</w:t>
        </w:r>
        <w:r>
          <w:rPr>
            <w:noProof/>
          </w:rPr>
          <w:t xml:space="preserve"> Configuring an Environment</w:t>
        </w:r>
        <w:r>
          <w:rPr>
            <w:noProof/>
          </w:rPr>
          <w:tab/>
        </w:r>
        <w:r>
          <w:rPr>
            <w:noProof/>
          </w:rPr>
          <w:fldChar w:fldCharType="begin"/>
        </w:r>
        <w:r>
          <w:rPr>
            <w:noProof/>
          </w:rPr>
          <w:instrText xml:space="preserve"> PAGEREF _Toc450659929 \h </w:instrText>
        </w:r>
      </w:ins>
      <w:r>
        <w:rPr>
          <w:noProof/>
        </w:rPr>
      </w:r>
      <w:r>
        <w:rPr>
          <w:noProof/>
        </w:rPr>
        <w:fldChar w:fldCharType="separate"/>
      </w:r>
      <w:ins w:id="77" w:author="Jon Nicholson" w:date="2016-05-10T16:09:00Z">
        <w:r>
          <w:rPr>
            <w:noProof/>
          </w:rPr>
          <w:t>11</w:t>
        </w:r>
        <w:r>
          <w:rPr>
            <w:noProof/>
          </w:rPr>
          <w:fldChar w:fldCharType="end"/>
        </w:r>
      </w:ins>
    </w:p>
    <w:p w:rsidR="00085E28" w:rsidRDefault="00085E28">
      <w:pPr>
        <w:pStyle w:val="TOC2"/>
        <w:rPr>
          <w:ins w:id="78" w:author="Jon Nicholson" w:date="2016-05-10T16:09:00Z"/>
          <w:rFonts w:asciiTheme="minorHAnsi" w:eastAsiaTheme="minorEastAsia" w:hAnsiTheme="minorHAnsi" w:cstheme="minorBidi"/>
          <w:noProof/>
          <w:szCs w:val="22"/>
          <w:lang w:val="en-GB" w:eastAsia="en-GB"/>
        </w:rPr>
      </w:pPr>
      <w:ins w:id="79" w:author="Jon Nicholson" w:date="2016-05-10T16:09:00Z">
        <w:r w:rsidRPr="00012A51">
          <w:rPr>
            <w:noProof/>
          </w:rPr>
          <w:t>7.2.</w:t>
        </w:r>
        <w:r>
          <w:rPr>
            <w:noProof/>
          </w:rPr>
          <w:t xml:space="preserve"> Implementing an Object Service Provider</w:t>
        </w:r>
        <w:r>
          <w:rPr>
            <w:noProof/>
          </w:rPr>
          <w:tab/>
        </w:r>
        <w:r>
          <w:rPr>
            <w:noProof/>
          </w:rPr>
          <w:fldChar w:fldCharType="begin"/>
        </w:r>
        <w:r>
          <w:rPr>
            <w:noProof/>
          </w:rPr>
          <w:instrText xml:space="preserve"> PAGEREF _Toc450659930 \h </w:instrText>
        </w:r>
      </w:ins>
      <w:r>
        <w:rPr>
          <w:noProof/>
        </w:rPr>
      </w:r>
      <w:r>
        <w:rPr>
          <w:noProof/>
        </w:rPr>
        <w:fldChar w:fldCharType="separate"/>
      </w:r>
      <w:ins w:id="80" w:author="Jon Nicholson" w:date="2016-05-10T16:09:00Z">
        <w:r>
          <w:rPr>
            <w:noProof/>
          </w:rPr>
          <w:t>11</w:t>
        </w:r>
        <w:r>
          <w:rPr>
            <w:noProof/>
          </w:rPr>
          <w:fldChar w:fldCharType="end"/>
        </w:r>
      </w:ins>
    </w:p>
    <w:p w:rsidR="00085E28" w:rsidRDefault="00085E28">
      <w:pPr>
        <w:pStyle w:val="TOC2"/>
        <w:rPr>
          <w:ins w:id="81" w:author="Jon Nicholson" w:date="2016-05-10T16:09:00Z"/>
          <w:rFonts w:asciiTheme="minorHAnsi" w:eastAsiaTheme="minorEastAsia" w:hAnsiTheme="minorHAnsi" w:cstheme="minorBidi"/>
          <w:noProof/>
          <w:szCs w:val="22"/>
          <w:lang w:val="en-GB" w:eastAsia="en-GB"/>
        </w:rPr>
      </w:pPr>
      <w:ins w:id="82" w:author="Jon Nicholson" w:date="2016-05-10T16:09:00Z">
        <w:r w:rsidRPr="00012A51">
          <w:rPr>
            <w:noProof/>
          </w:rPr>
          <w:t>7.3.</w:t>
        </w:r>
        <w:r>
          <w:rPr>
            <w:noProof/>
          </w:rPr>
          <w:t xml:space="preserve"> Implementing a Service Consumer</w:t>
        </w:r>
        <w:r>
          <w:rPr>
            <w:noProof/>
          </w:rPr>
          <w:tab/>
        </w:r>
        <w:r>
          <w:rPr>
            <w:noProof/>
          </w:rPr>
          <w:fldChar w:fldCharType="begin"/>
        </w:r>
        <w:r>
          <w:rPr>
            <w:noProof/>
          </w:rPr>
          <w:instrText xml:space="preserve"> PAGEREF _Toc450659931 \h </w:instrText>
        </w:r>
      </w:ins>
      <w:r>
        <w:rPr>
          <w:noProof/>
        </w:rPr>
      </w:r>
      <w:r>
        <w:rPr>
          <w:noProof/>
        </w:rPr>
        <w:fldChar w:fldCharType="separate"/>
      </w:r>
      <w:ins w:id="83" w:author="Jon Nicholson" w:date="2016-05-10T16:09:00Z">
        <w:r>
          <w:rPr>
            <w:noProof/>
          </w:rPr>
          <w:t>13</w:t>
        </w:r>
        <w:r>
          <w:rPr>
            <w:noProof/>
          </w:rPr>
          <w:fldChar w:fldCharType="end"/>
        </w:r>
      </w:ins>
    </w:p>
    <w:p w:rsidR="00085E28" w:rsidRDefault="00085E28">
      <w:pPr>
        <w:pStyle w:val="TOC3"/>
        <w:rPr>
          <w:ins w:id="84" w:author="Jon Nicholson" w:date="2016-05-10T16:09:00Z"/>
          <w:rFonts w:asciiTheme="minorHAnsi" w:eastAsiaTheme="minorEastAsia" w:hAnsiTheme="minorHAnsi" w:cstheme="minorBidi"/>
          <w:noProof/>
          <w:szCs w:val="22"/>
          <w:lang w:val="en-GB" w:eastAsia="en-GB"/>
        </w:rPr>
      </w:pPr>
      <w:ins w:id="85" w:author="Jon Nicholson" w:date="2016-05-10T16:09:00Z">
        <w:r w:rsidRPr="00012A51">
          <w:rPr>
            <w:noProof/>
          </w:rPr>
          <w:t>7.3.1.</w:t>
        </w:r>
        <w:r>
          <w:rPr>
            <w:noProof/>
          </w:rPr>
          <w:t xml:space="preserve"> Service Consumer properties</w:t>
        </w:r>
        <w:r>
          <w:rPr>
            <w:noProof/>
          </w:rPr>
          <w:tab/>
        </w:r>
        <w:r>
          <w:rPr>
            <w:noProof/>
          </w:rPr>
          <w:fldChar w:fldCharType="begin"/>
        </w:r>
        <w:r>
          <w:rPr>
            <w:noProof/>
          </w:rPr>
          <w:instrText xml:space="preserve"> PAGEREF _Toc450659932 \h </w:instrText>
        </w:r>
      </w:ins>
      <w:r>
        <w:rPr>
          <w:noProof/>
        </w:rPr>
      </w:r>
      <w:r>
        <w:rPr>
          <w:noProof/>
        </w:rPr>
        <w:fldChar w:fldCharType="separate"/>
      </w:r>
      <w:ins w:id="86" w:author="Jon Nicholson" w:date="2016-05-10T16:09:00Z">
        <w:r>
          <w:rPr>
            <w:noProof/>
          </w:rPr>
          <w:t>13</w:t>
        </w:r>
        <w:r>
          <w:rPr>
            <w:noProof/>
          </w:rPr>
          <w:fldChar w:fldCharType="end"/>
        </w:r>
      </w:ins>
    </w:p>
    <w:p w:rsidR="00085E28" w:rsidRDefault="00085E28">
      <w:pPr>
        <w:pStyle w:val="TOC2"/>
        <w:rPr>
          <w:ins w:id="87" w:author="Jon Nicholson" w:date="2016-05-10T16:09:00Z"/>
          <w:rFonts w:asciiTheme="minorHAnsi" w:eastAsiaTheme="minorEastAsia" w:hAnsiTheme="minorHAnsi" w:cstheme="minorBidi"/>
          <w:noProof/>
          <w:szCs w:val="22"/>
          <w:lang w:val="en-GB" w:eastAsia="en-GB"/>
        </w:rPr>
      </w:pPr>
      <w:ins w:id="88" w:author="Jon Nicholson" w:date="2016-05-10T16:09:00Z">
        <w:r w:rsidRPr="00012A51">
          <w:rPr>
            <w:noProof/>
          </w:rPr>
          <w:t>7.4.</w:t>
        </w:r>
        <w:r>
          <w:rPr>
            <w:noProof/>
          </w:rPr>
          <w:t xml:space="preserve"> Implementing a Functional Service Provider</w:t>
        </w:r>
        <w:r>
          <w:rPr>
            <w:noProof/>
          </w:rPr>
          <w:tab/>
        </w:r>
        <w:r>
          <w:rPr>
            <w:noProof/>
          </w:rPr>
          <w:fldChar w:fldCharType="begin"/>
        </w:r>
        <w:r>
          <w:rPr>
            <w:noProof/>
          </w:rPr>
          <w:instrText xml:space="preserve"> PAGEREF _Toc450659933 \h </w:instrText>
        </w:r>
      </w:ins>
      <w:r>
        <w:rPr>
          <w:noProof/>
        </w:rPr>
      </w:r>
      <w:r>
        <w:rPr>
          <w:noProof/>
        </w:rPr>
        <w:fldChar w:fldCharType="separate"/>
      </w:r>
      <w:ins w:id="89" w:author="Jon Nicholson" w:date="2016-05-10T16:09:00Z">
        <w:r>
          <w:rPr>
            <w:noProof/>
          </w:rPr>
          <w:t>14</w:t>
        </w:r>
        <w:r>
          <w:rPr>
            <w:noProof/>
          </w:rPr>
          <w:fldChar w:fldCharType="end"/>
        </w:r>
      </w:ins>
    </w:p>
    <w:p w:rsidR="00085E28" w:rsidRDefault="00085E28">
      <w:pPr>
        <w:pStyle w:val="TOC2"/>
        <w:rPr>
          <w:ins w:id="90" w:author="Jon Nicholson" w:date="2016-05-10T16:09:00Z"/>
          <w:rFonts w:asciiTheme="minorHAnsi" w:eastAsiaTheme="minorEastAsia" w:hAnsiTheme="minorHAnsi" w:cstheme="minorBidi"/>
          <w:noProof/>
          <w:szCs w:val="22"/>
          <w:lang w:val="en-GB" w:eastAsia="en-GB"/>
        </w:rPr>
      </w:pPr>
      <w:ins w:id="91" w:author="Jon Nicholson" w:date="2016-05-10T16:09:00Z">
        <w:r w:rsidRPr="00012A51">
          <w:rPr>
            <w:noProof/>
          </w:rPr>
          <w:t>7.5.</w:t>
        </w:r>
        <w:r>
          <w:rPr>
            <w:noProof/>
          </w:rPr>
          <w:t xml:space="preserve"> Implementing a Functional Service Consumer</w:t>
        </w:r>
        <w:r>
          <w:rPr>
            <w:noProof/>
          </w:rPr>
          <w:tab/>
        </w:r>
        <w:r>
          <w:rPr>
            <w:noProof/>
          </w:rPr>
          <w:fldChar w:fldCharType="begin"/>
        </w:r>
        <w:r>
          <w:rPr>
            <w:noProof/>
          </w:rPr>
          <w:instrText xml:space="preserve"> PAGEREF _Toc450659934 \h </w:instrText>
        </w:r>
      </w:ins>
      <w:r>
        <w:rPr>
          <w:noProof/>
        </w:rPr>
      </w:r>
      <w:r>
        <w:rPr>
          <w:noProof/>
        </w:rPr>
        <w:fldChar w:fldCharType="separate"/>
      </w:r>
      <w:ins w:id="92" w:author="Jon Nicholson" w:date="2016-05-10T16:09:00Z">
        <w:r>
          <w:rPr>
            <w:noProof/>
          </w:rPr>
          <w:t>16</w:t>
        </w:r>
        <w:r>
          <w:rPr>
            <w:noProof/>
          </w:rPr>
          <w:fldChar w:fldCharType="end"/>
        </w:r>
      </w:ins>
    </w:p>
    <w:p w:rsidR="00085E28" w:rsidRDefault="00085E28">
      <w:pPr>
        <w:pStyle w:val="TOC1"/>
        <w:tabs>
          <w:tab w:val="left" w:pos="680"/>
        </w:tabs>
        <w:rPr>
          <w:ins w:id="93" w:author="Jon Nicholson" w:date="2016-05-10T16:09:00Z"/>
          <w:rFonts w:asciiTheme="minorHAnsi" w:eastAsiaTheme="minorEastAsia" w:hAnsiTheme="minorHAnsi" w:cstheme="minorBidi"/>
          <w:noProof/>
          <w:szCs w:val="22"/>
          <w:lang w:val="en-GB" w:eastAsia="en-GB"/>
        </w:rPr>
      </w:pPr>
      <w:ins w:id="94" w:author="Jon Nicholson" w:date="2016-05-10T16:09:00Z">
        <w:r>
          <w:rPr>
            <w:noProof/>
          </w:rPr>
          <w:t>8.</w:t>
        </w:r>
        <w:r>
          <w:rPr>
            <w:rFonts w:asciiTheme="minorHAnsi" w:eastAsiaTheme="minorEastAsia" w:hAnsiTheme="minorHAnsi" w:cstheme="minorBidi"/>
            <w:noProof/>
            <w:szCs w:val="22"/>
            <w:lang w:val="en-GB" w:eastAsia="en-GB"/>
          </w:rPr>
          <w:tab/>
        </w:r>
        <w:r>
          <w:rPr>
            <w:noProof/>
          </w:rPr>
          <w:t>Running the demo over a LAN</w:t>
        </w:r>
        <w:r>
          <w:rPr>
            <w:noProof/>
          </w:rPr>
          <w:tab/>
        </w:r>
        <w:r>
          <w:rPr>
            <w:noProof/>
          </w:rPr>
          <w:fldChar w:fldCharType="begin"/>
        </w:r>
        <w:r>
          <w:rPr>
            <w:noProof/>
          </w:rPr>
          <w:instrText xml:space="preserve"> PAGEREF _Toc450659935 \h </w:instrText>
        </w:r>
      </w:ins>
      <w:r>
        <w:rPr>
          <w:noProof/>
        </w:rPr>
      </w:r>
      <w:r>
        <w:rPr>
          <w:noProof/>
        </w:rPr>
        <w:fldChar w:fldCharType="separate"/>
      </w:r>
      <w:ins w:id="95" w:author="Jon Nicholson" w:date="2016-05-10T16:09:00Z">
        <w:r>
          <w:rPr>
            <w:noProof/>
          </w:rPr>
          <w:t>17</w:t>
        </w:r>
        <w:r>
          <w:rPr>
            <w:noProof/>
          </w:rPr>
          <w:fldChar w:fldCharType="end"/>
        </w:r>
      </w:ins>
    </w:p>
    <w:p w:rsidR="00085E28" w:rsidRDefault="00085E28">
      <w:pPr>
        <w:pStyle w:val="TOC2"/>
        <w:rPr>
          <w:ins w:id="96" w:author="Jon Nicholson" w:date="2016-05-10T16:09:00Z"/>
          <w:rFonts w:asciiTheme="minorHAnsi" w:eastAsiaTheme="minorEastAsia" w:hAnsiTheme="minorHAnsi" w:cstheme="minorBidi"/>
          <w:noProof/>
          <w:szCs w:val="22"/>
          <w:lang w:val="en-GB" w:eastAsia="en-GB"/>
        </w:rPr>
      </w:pPr>
      <w:ins w:id="97" w:author="Jon Nicholson" w:date="2016-05-10T16:09:00Z">
        <w:r w:rsidRPr="00012A51">
          <w:rPr>
            <w:noProof/>
          </w:rPr>
          <w:t>8.1.</w:t>
        </w:r>
        <w:r>
          <w:rPr>
            <w:noProof/>
          </w:rPr>
          <w:t xml:space="preserve"> Configure local IIS Express instance</w:t>
        </w:r>
        <w:r>
          <w:rPr>
            <w:noProof/>
          </w:rPr>
          <w:tab/>
        </w:r>
        <w:r>
          <w:rPr>
            <w:noProof/>
          </w:rPr>
          <w:fldChar w:fldCharType="begin"/>
        </w:r>
        <w:r>
          <w:rPr>
            <w:noProof/>
          </w:rPr>
          <w:instrText xml:space="preserve"> PAGEREF _Toc450659936 \h </w:instrText>
        </w:r>
      </w:ins>
      <w:r>
        <w:rPr>
          <w:noProof/>
        </w:rPr>
      </w:r>
      <w:r>
        <w:rPr>
          <w:noProof/>
        </w:rPr>
        <w:fldChar w:fldCharType="separate"/>
      </w:r>
      <w:ins w:id="98" w:author="Jon Nicholson" w:date="2016-05-10T16:09:00Z">
        <w:r>
          <w:rPr>
            <w:noProof/>
          </w:rPr>
          <w:t>17</w:t>
        </w:r>
        <w:r>
          <w:rPr>
            <w:noProof/>
          </w:rPr>
          <w:fldChar w:fldCharType="end"/>
        </w:r>
      </w:ins>
    </w:p>
    <w:p w:rsidR="00085E28" w:rsidRDefault="00085E28">
      <w:pPr>
        <w:pStyle w:val="TOC2"/>
        <w:rPr>
          <w:ins w:id="99" w:author="Jon Nicholson" w:date="2016-05-10T16:09:00Z"/>
          <w:rFonts w:asciiTheme="minorHAnsi" w:eastAsiaTheme="minorEastAsia" w:hAnsiTheme="minorHAnsi" w:cstheme="minorBidi"/>
          <w:noProof/>
          <w:szCs w:val="22"/>
          <w:lang w:val="en-GB" w:eastAsia="en-GB"/>
        </w:rPr>
      </w:pPr>
      <w:ins w:id="100" w:author="Jon Nicholson" w:date="2016-05-10T16:09:00Z">
        <w:r w:rsidRPr="00012A51">
          <w:rPr>
            <w:noProof/>
          </w:rPr>
          <w:t>8.2.</w:t>
        </w:r>
        <w:r>
          <w:rPr>
            <w:noProof/>
          </w:rPr>
          <w:t xml:space="preserve"> Grant remote access</w:t>
        </w:r>
        <w:r>
          <w:rPr>
            <w:noProof/>
          </w:rPr>
          <w:tab/>
        </w:r>
        <w:r>
          <w:rPr>
            <w:noProof/>
          </w:rPr>
          <w:fldChar w:fldCharType="begin"/>
        </w:r>
        <w:r>
          <w:rPr>
            <w:noProof/>
          </w:rPr>
          <w:instrText xml:space="preserve"> PAGEREF _Toc450659937 \h </w:instrText>
        </w:r>
      </w:ins>
      <w:r>
        <w:rPr>
          <w:noProof/>
        </w:rPr>
      </w:r>
      <w:r>
        <w:rPr>
          <w:noProof/>
        </w:rPr>
        <w:fldChar w:fldCharType="separate"/>
      </w:r>
      <w:ins w:id="101" w:author="Jon Nicholson" w:date="2016-05-10T16:09:00Z">
        <w:r>
          <w:rPr>
            <w:noProof/>
          </w:rPr>
          <w:t>17</w:t>
        </w:r>
        <w:r>
          <w:rPr>
            <w:noProof/>
          </w:rPr>
          <w:fldChar w:fldCharType="end"/>
        </w:r>
      </w:ins>
    </w:p>
    <w:p w:rsidR="00085E28" w:rsidRDefault="00085E28">
      <w:pPr>
        <w:pStyle w:val="TOC2"/>
        <w:rPr>
          <w:ins w:id="102" w:author="Jon Nicholson" w:date="2016-05-10T16:09:00Z"/>
          <w:rFonts w:asciiTheme="minorHAnsi" w:eastAsiaTheme="minorEastAsia" w:hAnsiTheme="minorHAnsi" w:cstheme="minorBidi"/>
          <w:noProof/>
          <w:szCs w:val="22"/>
          <w:lang w:val="en-GB" w:eastAsia="en-GB"/>
        </w:rPr>
      </w:pPr>
      <w:ins w:id="103" w:author="Jon Nicholson" w:date="2016-05-10T16:09:00Z">
        <w:r w:rsidRPr="00012A51">
          <w:rPr>
            <w:noProof/>
          </w:rPr>
          <w:t>8.3.</w:t>
        </w:r>
        <w:r>
          <w:rPr>
            <w:noProof/>
          </w:rPr>
          <w:t xml:space="preserve"> Configure firewall access</w:t>
        </w:r>
        <w:r>
          <w:rPr>
            <w:noProof/>
          </w:rPr>
          <w:tab/>
        </w:r>
        <w:r>
          <w:rPr>
            <w:noProof/>
          </w:rPr>
          <w:fldChar w:fldCharType="begin"/>
        </w:r>
        <w:r>
          <w:rPr>
            <w:noProof/>
          </w:rPr>
          <w:instrText xml:space="preserve"> PAGEREF _Toc450659938 \h </w:instrText>
        </w:r>
      </w:ins>
      <w:r>
        <w:rPr>
          <w:noProof/>
        </w:rPr>
      </w:r>
      <w:r>
        <w:rPr>
          <w:noProof/>
        </w:rPr>
        <w:fldChar w:fldCharType="separate"/>
      </w:r>
      <w:ins w:id="104" w:author="Jon Nicholson" w:date="2016-05-10T16:09:00Z">
        <w:r>
          <w:rPr>
            <w:noProof/>
          </w:rPr>
          <w:t>17</w:t>
        </w:r>
        <w:r>
          <w:rPr>
            <w:noProof/>
          </w:rPr>
          <w:fldChar w:fldCharType="end"/>
        </w:r>
      </w:ins>
    </w:p>
    <w:p w:rsidR="00085E28" w:rsidRDefault="00085E28">
      <w:pPr>
        <w:pStyle w:val="TOC2"/>
        <w:rPr>
          <w:ins w:id="105" w:author="Jon Nicholson" w:date="2016-05-10T16:09:00Z"/>
          <w:rFonts w:asciiTheme="minorHAnsi" w:eastAsiaTheme="minorEastAsia" w:hAnsiTheme="minorHAnsi" w:cstheme="minorBidi"/>
          <w:noProof/>
          <w:szCs w:val="22"/>
          <w:lang w:val="en-GB" w:eastAsia="en-GB"/>
        </w:rPr>
      </w:pPr>
      <w:ins w:id="106" w:author="Jon Nicholson" w:date="2016-05-10T16:09:00Z">
        <w:r w:rsidRPr="00012A51">
          <w:rPr>
            <w:noProof/>
          </w:rPr>
          <w:t>8.4.</w:t>
        </w:r>
        <w:r>
          <w:rPr>
            <w:noProof/>
          </w:rPr>
          <w:t xml:space="preserve"> Configure Visual Studio</w:t>
        </w:r>
        <w:r>
          <w:rPr>
            <w:noProof/>
          </w:rPr>
          <w:tab/>
        </w:r>
        <w:r>
          <w:rPr>
            <w:noProof/>
          </w:rPr>
          <w:fldChar w:fldCharType="begin"/>
        </w:r>
        <w:r>
          <w:rPr>
            <w:noProof/>
          </w:rPr>
          <w:instrText xml:space="preserve"> PAGEREF _Toc450659939 \h </w:instrText>
        </w:r>
      </w:ins>
      <w:r>
        <w:rPr>
          <w:noProof/>
        </w:rPr>
      </w:r>
      <w:r>
        <w:rPr>
          <w:noProof/>
        </w:rPr>
        <w:fldChar w:fldCharType="separate"/>
      </w:r>
      <w:ins w:id="107" w:author="Jon Nicholson" w:date="2016-05-10T16:09:00Z">
        <w:r>
          <w:rPr>
            <w:noProof/>
          </w:rPr>
          <w:t>21</w:t>
        </w:r>
        <w:r>
          <w:rPr>
            <w:noProof/>
          </w:rPr>
          <w:fldChar w:fldCharType="end"/>
        </w:r>
      </w:ins>
    </w:p>
    <w:p w:rsidR="00085E28" w:rsidRDefault="00085E28">
      <w:pPr>
        <w:pStyle w:val="TOC2"/>
        <w:rPr>
          <w:ins w:id="108" w:author="Jon Nicholson" w:date="2016-05-10T16:09:00Z"/>
          <w:rFonts w:asciiTheme="minorHAnsi" w:eastAsiaTheme="minorEastAsia" w:hAnsiTheme="minorHAnsi" w:cstheme="minorBidi"/>
          <w:noProof/>
          <w:szCs w:val="22"/>
          <w:lang w:val="en-GB" w:eastAsia="en-GB"/>
        </w:rPr>
      </w:pPr>
      <w:ins w:id="109" w:author="Jon Nicholson" w:date="2016-05-10T16:09:00Z">
        <w:r w:rsidRPr="00012A51">
          <w:rPr>
            <w:noProof/>
          </w:rPr>
          <w:t>8.5.</w:t>
        </w:r>
        <w:r>
          <w:rPr>
            <w:noProof/>
          </w:rPr>
          <w:t xml:space="preserve"> Configure the StudentPersonal Consumer</w:t>
        </w:r>
        <w:r>
          <w:rPr>
            <w:noProof/>
          </w:rPr>
          <w:tab/>
        </w:r>
        <w:r>
          <w:rPr>
            <w:noProof/>
          </w:rPr>
          <w:fldChar w:fldCharType="begin"/>
        </w:r>
        <w:r>
          <w:rPr>
            <w:noProof/>
          </w:rPr>
          <w:instrText xml:space="preserve"> PAGEREF _Toc450659940 \h </w:instrText>
        </w:r>
      </w:ins>
      <w:r>
        <w:rPr>
          <w:noProof/>
        </w:rPr>
      </w:r>
      <w:r>
        <w:rPr>
          <w:noProof/>
        </w:rPr>
        <w:fldChar w:fldCharType="separate"/>
      </w:r>
      <w:ins w:id="110" w:author="Jon Nicholson" w:date="2016-05-10T16:09:00Z">
        <w:r>
          <w:rPr>
            <w:noProof/>
          </w:rPr>
          <w:t>21</w:t>
        </w:r>
        <w:r>
          <w:rPr>
            <w:noProof/>
          </w:rPr>
          <w:fldChar w:fldCharType="end"/>
        </w:r>
      </w:ins>
    </w:p>
    <w:p w:rsidR="00085E28" w:rsidRDefault="00085E28">
      <w:pPr>
        <w:pStyle w:val="TOC2"/>
        <w:rPr>
          <w:ins w:id="111" w:author="Jon Nicholson" w:date="2016-05-10T16:09:00Z"/>
          <w:rFonts w:asciiTheme="minorHAnsi" w:eastAsiaTheme="minorEastAsia" w:hAnsiTheme="minorHAnsi" w:cstheme="minorBidi"/>
          <w:noProof/>
          <w:szCs w:val="22"/>
          <w:lang w:val="en-GB" w:eastAsia="en-GB"/>
        </w:rPr>
      </w:pPr>
      <w:ins w:id="112" w:author="Jon Nicholson" w:date="2016-05-10T16:09:00Z">
        <w:r w:rsidRPr="00012A51">
          <w:rPr>
            <w:noProof/>
          </w:rPr>
          <w:t>8.6.</w:t>
        </w:r>
        <w:r>
          <w:rPr>
            <w:noProof/>
          </w:rPr>
          <w:t xml:space="preserve"> Configure the Environment definition</w:t>
        </w:r>
        <w:r>
          <w:rPr>
            <w:noProof/>
          </w:rPr>
          <w:tab/>
        </w:r>
        <w:r>
          <w:rPr>
            <w:noProof/>
          </w:rPr>
          <w:fldChar w:fldCharType="begin"/>
        </w:r>
        <w:r>
          <w:rPr>
            <w:noProof/>
          </w:rPr>
          <w:instrText xml:space="preserve"> PAGEREF _Toc450659941 \h </w:instrText>
        </w:r>
      </w:ins>
      <w:r>
        <w:rPr>
          <w:noProof/>
        </w:rPr>
      </w:r>
      <w:r>
        <w:rPr>
          <w:noProof/>
        </w:rPr>
        <w:fldChar w:fldCharType="separate"/>
      </w:r>
      <w:ins w:id="113" w:author="Jon Nicholson" w:date="2016-05-10T16:09:00Z">
        <w:r>
          <w:rPr>
            <w:noProof/>
          </w:rPr>
          <w:t>21</w:t>
        </w:r>
        <w:r>
          <w:rPr>
            <w:noProof/>
          </w:rPr>
          <w:fldChar w:fldCharType="end"/>
        </w:r>
      </w:ins>
    </w:p>
    <w:p w:rsidR="00085E28" w:rsidRDefault="00085E28">
      <w:pPr>
        <w:pStyle w:val="TOC1"/>
        <w:tabs>
          <w:tab w:val="left" w:pos="680"/>
        </w:tabs>
        <w:rPr>
          <w:ins w:id="114" w:author="Jon Nicholson" w:date="2016-05-10T16:09:00Z"/>
          <w:rFonts w:asciiTheme="minorHAnsi" w:eastAsiaTheme="minorEastAsia" w:hAnsiTheme="minorHAnsi" w:cstheme="minorBidi"/>
          <w:noProof/>
          <w:szCs w:val="22"/>
          <w:lang w:val="en-GB" w:eastAsia="en-GB"/>
        </w:rPr>
      </w:pPr>
      <w:ins w:id="115" w:author="Jon Nicholson" w:date="2016-05-10T16:09:00Z">
        <w:r>
          <w:rPr>
            <w:noProof/>
          </w:rPr>
          <w:t>9.</w:t>
        </w:r>
        <w:r>
          <w:rPr>
            <w:rFonts w:asciiTheme="minorHAnsi" w:eastAsiaTheme="minorEastAsia" w:hAnsiTheme="minorHAnsi" w:cstheme="minorBidi"/>
            <w:noProof/>
            <w:szCs w:val="22"/>
            <w:lang w:val="en-GB" w:eastAsia="en-GB"/>
          </w:rPr>
          <w:tab/>
        </w:r>
        <w:r>
          <w:rPr>
            <w:noProof/>
          </w:rPr>
          <w:t>Code documentation</w:t>
        </w:r>
        <w:r>
          <w:rPr>
            <w:noProof/>
          </w:rPr>
          <w:tab/>
        </w:r>
        <w:r>
          <w:rPr>
            <w:noProof/>
          </w:rPr>
          <w:fldChar w:fldCharType="begin"/>
        </w:r>
        <w:r>
          <w:rPr>
            <w:noProof/>
          </w:rPr>
          <w:instrText xml:space="preserve"> PAGEREF _Toc450659942 \h </w:instrText>
        </w:r>
      </w:ins>
      <w:r>
        <w:rPr>
          <w:noProof/>
        </w:rPr>
      </w:r>
      <w:r>
        <w:rPr>
          <w:noProof/>
        </w:rPr>
        <w:fldChar w:fldCharType="separate"/>
      </w:r>
      <w:ins w:id="116" w:author="Jon Nicholson" w:date="2016-05-10T16:09:00Z">
        <w:r>
          <w:rPr>
            <w:noProof/>
          </w:rPr>
          <w:t>22</w:t>
        </w:r>
        <w:r>
          <w:rPr>
            <w:noProof/>
          </w:rPr>
          <w:fldChar w:fldCharType="end"/>
        </w:r>
      </w:ins>
    </w:p>
    <w:p w:rsidR="006A1B21" w:rsidDel="005828EB" w:rsidRDefault="006A1B21">
      <w:pPr>
        <w:pStyle w:val="TOC1"/>
        <w:rPr>
          <w:del w:id="117" w:author="Jon Nicholson" w:date="2016-05-10T10:46:00Z"/>
          <w:rFonts w:asciiTheme="minorHAnsi" w:eastAsiaTheme="minorEastAsia" w:hAnsiTheme="minorHAnsi" w:cstheme="minorBidi"/>
          <w:noProof/>
          <w:szCs w:val="22"/>
        </w:rPr>
      </w:pPr>
      <w:del w:id="118" w:author="Jon Nicholson" w:date="2016-05-10T10:46:00Z">
        <w:r w:rsidRPr="00D561F6" w:rsidDel="005828EB">
          <w:rPr>
            <w:noProof/>
          </w:rPr>
          <w:delText>1.</w:delText>
        </w:r>
        <w:r w:rsidDel="005828EB">
          <w:rPr>
            <w:noProof/>
          </w:rPr>
          <w:delText xml:space="preserve"> Introduction</w:delText>
        </w:r>
        <w:r w:rsidDel="005828EB">
          <w:rPr>
            <w:noProof/>
          </w:rPr>
          <w:tab/>
          <w:delText>3</w:delText>
        </w:r>
      </w:del>
    </w:p>
    <w:p w:rsidR="006A1B21" w:rsidDel="005828EB" w:rsidRDefault="006A1B21">
      <w:pPr>
        <w:pStyle w:val="TOC2"/>
        <w:rPr>
          <w:del w:id="119" w:author="Jon Nicholson" w:date="2016-05-10T10:46:00Z"/>
          <w:rFonts w:asciiTheme="minorHAnsi" w:eastAsiaTheme="minorEastAsia" w:hAnsiTheme="minorHAnsi" w:cstheme="minorBidi"/>
          <w:noProof/>
          <w:szCs w:val="22"/>
        </w:rPr>
      </w:pPr>
      <w:del w:id="120" w:author="Jon Nicholson" w:date="2016-05-10T10:46:00Z">
        <w:r w:rsidRPr="00D561F6" w:rsidDel="005828EB">
          <w:rPr>
            <w:noProof/>
          </w:rPr>
          <w:delText>1.1.</w:delText>
        </w:r>
        <w:r w:rsidDel="005828EB">
          <w:rPr>
            <w:noProof/>
          </w:rPr>
          <w:delText xml:space="preserve"> Target audience</w:delText>
        </w:r>
        <w:r w:rsidDel="005828EB">
          <w:rPr>
            <w:noProof/>
          </w:rPr>
          <w:tab/>
          <w:delText>3</w:delText>
        </w:r>
      </w:del>
    </w:p>
    <w:p w:rsidR="006A1B21" w:rsidDel="005828EB" w:rsidRDefault="006A1B21">
      <w:pPr>
        <w:pStyle w:val="TOC2"/>
        <w:rPr>
          <w:del w:id="121" w:author="Jon Nicholson" w:date="2016-05-10T10:46:00Z"/>
          <w:rFonts w:asciiTheme="minorHAnsi" w:eastAsiaTheme="minorEastAsia" w:hAnsiTheme="minorHAnsi" w:cstheme="minorBidi"/>
          <w:noProof/>
          <w:szCs w:val="22"/>
        </w:rPr>
      </w:pPr>
      <w:del w:id="122" w:author="Jon Nicholson" w:date="2016-05-10T10:46:00Z">
        <w:r w:rsidRPr="00D561F6" w:rsidDel="005828EB">
          <w:rPr>
            <w:noProof/>
          </w:rPr>
          <w:delText>1.2.</w:delText>
        </w:r>
        <w:r w:rsidDel="005828EB">
          <w:rPr>
            <w:noProof/>
          </w:rPr>
          <w:delText xml:space="preserve"> Scope</w:delText>
        </w:r>
        <w:r w:rsidDel="005828EB">
          <w:rPr>
            <w:noProof/>
          </w:rPr>
          <w:tab/>
          <w:delText>3</w:delText>
        </w:r>
      </w:del>
    </w:p>
    <w:p w:rsidR="006A1B21" w:rsidDel="005828EB" w:rsidRDefault="006A1B21">
      <w:pPr>
        <w:pStyle w:val="TOC1"/>
        <w:rPr>
          <w:del w:id="123" w:author="Jon Nicholson" w:date="2016-05-10T10:46:00Z"/>
          <w:rFonts w:asciiTheme="minorHAnsi" w:eastAsiaTheme="minorEastAsia" w:hAnsiTheme="minorHAnsi" w:cstheme="minorBidi"/>
          <w:noProof/>
          <w:szCs w:val="22"/>
        </w:rPr>
      </w:pPr>
      <w:del w:id="124" w:author="Jon Nicholson" w:date="2016-05-10T10:46:00Z">
        <w:r w:rsidRPr="00D561F6" w:rsidDel="005828EB">
          <w:rPr>
            <w:noProof/>
          </w:rPr>
          <w:delText>2.</w:delText>
        </w:r>
        <w:r w:rsidDel="005828EB">
          <w:rPr>
            <w:noProof/>
          </w:rPr>
          <w:delText xml:space="preserve"> Technical details</w:delText>
        </w:r>
        <w:r w:rsidDel="005828EB">
          <w:rPr>
            <w:noProof/>
          </w:rPr>
          <w:tab/>
          <w:delText>3</w:delText>
        </w:r>
      </w:del>
    </w:p>
    <w:p w:rsidR="006A1B21" w:rsidDel="005828EB" w:rsidRDefault="006A1B21">
      <w:pPr>
        <w:pStyle w:val="TOC2"/>
        <w:rPr>
          <w:del w:id="125" w:author="Jon Nicholson" w:date="2016-05-10T10:46:00Z"/>
          <w:rFonts w:asciiTheme="minorHAnsi" w:eastAsiaTheme="minorEastAsia" w:hAnsiTheme="minorHAnsi" w:cstheme="minorBidi"/>
          <w:noProof/>
          <w:szCs w:val="22"/>
        </w:rPr>
      </w:pPr>
      <w:del w:id="126" w:author="Jon Nicholson" w:date="2016-05-10T10:46:00Z">
        <w:r w:rsidRPr="00D561F6" w:rsidDel="005828EB">
          <w:rPr>
            <w:noProof/>
          </w:rPr>
          <w:delText>2.1.</w:delText>
        </w:r>
        <w:r w:rsidDel="005828EB">
          <w:rPr>
            <w:noProof/>
          </w:rPr>
          <w:delText xml:space="preserve"> Configuring an Environment</w:delText>
        </w:r>
        <w:r w:rsidDel="005828EB">
          <w:rPr>
            <w:noProof/>
          </w:rPr>
          <w:tab/>
          <w:delText>4</w:delText>
        </w:r>
      </w:del>
    </w:p>
    <w:p w:rsidR="006A1B21" w:rsidDel="005828EB" w:rsidRDefault="006A1B21">
      <w:pPr>
        <w:pStyle w:val="TOC2"/>
        <w:rPr>
          <w:del w:id="127" w:author="Jon Nicholson" w:date="2016-05-10T10:46:00Z"/>
          <w:rFonts w:asciiTheme="minorHAnsi" w:eastAsiaTheme="minorEastAsia" w:hAnsiTheme="minorHAnsi" w:cstheme="minorBidi"/>
          <w:noProof/>
          <w:szCs w:val="22"/>
        </w:rPr>
      </w:pPr>
      <w:del w:id="128" w:author="Jon Nicholson" w:date="2016-05-10T10:46:00Z">
        <w:r w:rsidRPr="00D561F6" w:rsidDel="005828EB">
          <w:rPr>
            <w:noProof/>
          </w:rPr>
          <w:delText>2.2.</w:delText>
        </w:r>
        <w:r w:rsidDel="005828EB">
          <w:rPr>
            <w:noProof/>
          </w:rPr>
          <w:delText xml:space="preserve"> Starting the services</w:delText>
        </w:r>
        <w:r w:rsidDel="005828EB">
          <w:rPr>
            <w:noProof/>
          </w:rPr>
          <w:tab/>
          <w:delText>4</w:delText>
        </w:r>
      </w:del>
    </w:p>
    <w:p w:rsidR="006A1B21" w:rsidDel="005828EB" w:rsidRDefault="006A1B21">
      <w:pPr>
        <w:pStyle w:val="TOC3"/>
        <w:rPr>
          <w:del w:id="129" w:author="Jon Nicholson" w:date="2016-05-10T10:46:00Z"/>
          <w:rFonts w:asciiTheme="minorHAnsi" w:eastAsiaTheme="minorEastAsia" w:hAnsiTheme="minorHAnsi" w:cstheme="minorBidi"/>
          <w:noProof/>
          <w:szCs w:val="22"/>
        </w:rPr>
      </w:pPr>
      <w:del w:id="130" w:author="Jon Nicholson" w:date="2016-05-10T10:46:00Z">
        <w:r w:rsidRPr="00D561F6" w:rsidDel="005828EB">
          <w:rPr>
            <w:noProof/>
          </w:rPr>
          <w:delText>2.2.1.</w:delText>
        </w:r>
        <w:r w:rsidDel="005828EB">
          <w:rPr>
            <w:noProof/>
          </w:rPr>
          <w:delText xml:space="preserve"> Starting the Environment Provider</w:delText>
        </w:r>
        <w:r w:rsidDel="005828EB">
          <w:rPr>
            <w:noProof/>
          </w:rPr>
          <w:tab/>
          <w:delText>4</w:delText>
        </w:r>
      </w:del>
    </w:p>
    <w:p w:rsidR="006A1B21" w:rsidDel="005828EB" w:rsidRDefault="006A1B21">
      <w:pPr>
        <w:pStyle w:val="TOC3"/>
        <w:rPr>
          <w:del w:id="131" w:author="Jon Nicholson" w:date="2016-05-10T10:46:00Z"/>
          <w:rFonts w:asciiTheme="minorHAnsi" w:eastAsiaTheme="minorEastAsia" w:hAnsiTheme="minorHAnsi" w:cstheme="minorBidi"/>
          <w:noProof/>
          <w:szCs w:val="22"/>
        </w:rPr>
      </w:pPr>
      <w:del w:id="132" w:author="Jon Nicholson" w:date="2016-05-10T10:46:00Z">
        <w:r w:rsidRPr="00D561F6" w:rsidDel="005828EB">
          <w:rPr>
            <w:noProof/>
          </w:rPr>
          <w:delText>2.2.2.</w:delText>
        </w:r>
        <w:r w:rsidDel="005828EB">
          <w:rPr>
            <w:noProof/>
          </w:rPr>
          <w:delText xml:space="preserve"> Starting the Object Service Provider</w:delText>
        </w:r>
        <w:r w:rsidDel="005828EB">
          <w:rPr>
            <w:noProof/>
          </w:rPr>
          <w:tab/>
          <w:delText>5</w:delText>
        </w:r>
      </w:del>
    </w:p>
    <w:p w:rsidR="006A1B21" w:rsidDel="005828EB" w:rsidRDefault="006A1B21">
      <w:pPr>
        <w:pStyle w:val="TOC3"/>
        <w:rPr>
          <w:del w:id="133" w:author="Jon Nicholson" w:date="2016-05-10T10:46:00Z"/>
          <w:rFonts w:asciiTheme="minorHAnsi" w:eastAsiaTheme="minorEastAsia" w:hAnsiTheme="minorHAnsi" w:cstheme="minorBidi"/>
          <w:noProof/>
          <w:szCs w:val="22"/>
        </w:rPr>
      </w:pPr>
      <w:del w:id="134" w:author="Jon Nicholson" w:date="2016-05-10T10:46:00Z">
        <w:r w:rsidRPr="00D561F6" w:rsidDel="005828EB">
          <w:rPr>
            <w:noProof/>
          </w:rPr>
          <w:delText>2.2.3.</w:delText>
        </w:r>
        <w:r w:rsidDel="005828EB">
          <w:rPr>
            <w:noProof/>
          </w:rPr>
          <w:delText xml:space="preserve"> Starting the Service Consumer</w:delText>
        </w:r>
        <w:r w:rsidDel="005828EB">
          <w:rPr>
            <w:noProof/>
          </w:rPr>
          <w:tab/>
          <w:delText>5</w:delText>
        </w:r>
      </w:del>
    </w:p>
    <w:p w:rsidR="006A1B21" w:rsidDel="005828EB" w:rsidRDefault="006A1B21">
      <w:pPr>
        <w:pStyle w:val="TOC2"/>
        <w:rPr>
          <w:del w:id="135" w:author="Jon Nicholson" w:date="2016-05-10T10:46:00Z"/>
          <w:rFonts w:asciiTheme="minorHAnsi" w:eastAsiaTheme="minorEastAsia" w:hAnsiTheme="minorHAnsi" w:cstheme="minorBidi"/>
          <w:noProof/>
          <w:szCs w:val="22"/>
        </w:rPr>
      </w:pPr>
      <w:del w:id="136" w:author="Jon Nicholson" w:date="2016-05-10T10:46:00Z">
        <w:r w:rsidRPr="00D561F6" w:rsidDel="005828EB">
          <w:rPr>
            <w:noProof/>
          </w:rPr>
          <w:delText>2.3.</w:delText>
        </w:r>
        <w:r w:rsidDel="005828EB">
          <w:rPr>
            <w:noProof/>
          </w:rPr>
          <w:delText xml:space="preserve"> Reviewing expected behaviour</w:delText>
        </w:r>
        <w:r w:rsidDel="005828EB">
          <w:rPr>
            <w:noProof/>
          </w:rPr>
          <w:tab/>
          <w:delText>5</w:delText>
        </w:r>
      </w:del>
    </w:p>
    <w:p w:rsidR="006A1B21" w:rsidDel="005828EB" w:rsidRDefault="006A1B21">
      <w:pPr>
        <w:pStyle w:val="TOC2"/>
        <w:rPr>
          <w:del w:id="137" w:author="Jon Nicholson" w:date="2016-05-10T10:46:00Z"/>
          <w:rFonts w:asciiTheme="minorHAnsi" w:eastAsiaTheme="minorEastAsia" w:hAnsiTheme="minorHAnsi" w:cstheme="minorBidi"/>
          <w:noProof/>
          <w:szCs w:val="22"/>
        </w:rPr>
      </w:pPr>
      <w:del w:id="138" w:author="Jon Nicholson" w:date="2016-05-10T10:46:00Z">
        <w:r w:rsidRPr="00D561F6" w:rsidDel="005828EB">
          <w:rPr>
            <w:noProof/>
          </w:rPr>
          <w:delText>2.4.</w:delText>
        </w:r>
        <w:r w:rsidDel="005828EB">
          <w:rPr>
            <w:noProof/>
          </w:rPr>
          <w:delText xml:space="preserve"> Explaining service choreography</w:delText>
        </w:r>
        <w:r w:rsidDel="005828EB">
          <w:rPr>
            <w:noProof/>
          </w:rPr>
          <w:tab/>
          <w:delText>5</w:delText>
        </w:r>
      </w:del>
    </w:p>
    <w:p w:rsidR="006A1B21" w:rsidDel="005828EB" w:rsidRDefault="006A1B21">
      <w:pPr>
        <w:pStyle w:val="TOC2"/>
        <w:rPr>
          <w:del w:id="139" w:author="Jon Nicholson" w:date="2016-05-10T10:46:00Z"/>
          <w:rFonts w:asciiTheme="minorHAnsi" w:eastAsiaTheme="minorEastAsia" w:hAnsiTheme="minorHAnsi" w:cstheme="minorBidi"/>
          <w:noProof/>
          <w:szCs w:val="22"/>
        </w:rPr>
      </w:pPr>
      <w:del w:id="140" w:author="Jon Nicholson" w:date="2016-05-10T10:46:00Z">
        <w:r w:rsidRPr="00D561F6" w:rsidDel="005828EB">
          <w:rPr>
            <w:noProof/>
          </w:rPr>
          <w:delText>2.5.</w:delText>
        </w:r>
        <w:r w:rsidDel="005828EB">
          <w:rPr>
            <w:noProof/>
          </w:rPr>
          <w:delText xml:space="preserve"> Transitioning from the demo</w:delText>
        </w:r>
        <w:r w:rsidDel="005828EB">
          <w:rPr>
            <w:noProof/>
          </w:rPr>
          <w:tab/>
          <w:delText>5</w:delText>
        </w:r>
      </w:del>
    </w:p>
    <w:p w:rsidR="006A1B21" w:rsidDel="005828EB" w:rsidRDefault="006A1B21">
      <w:pPr>
        <w:pStyle w:val="TOC3"/>
        <w:rPr>
          <w:del w:id="141" w:author="Jon Nicholson" w:date="2016-05-10T10:46:00Z"/>
          <w:rFonts w:asciiTheme="minorHAnsi" w:eastAsiaTheme="minorEastAsia" w:hAnsiTheme="minorHAnsi" w:cstheme="minorBidi"/>
          <w:noProof/>
          <w:szCs w:val="22"/>
        </w:rPr>
      </w:pPr>
      <w:del w:id="142" w:author="Jon Nicholson" w:date="2016-05-10T10:46:00Z">
        <w:r w:rsidRPr="00D561F6" w:rsidDel="005828EB">
          <w:rPr>
            <w:noProof/>
          </w:rPr>
          <w:delText>2.5.1.</w:delText>
        </w:r>
        <w:r w:rsidDel="005828EB">
          <w:rPr>
            <w:noProof/>
          </w:rPr>
          <w:delText xml:space="preserve"> Configuring an Environment</w:delText>
        </w:r>
        <w:r w:rsidDel="005828EB">
          <w:rPr>
            <w:noProof/>
          </w:rPr>
          <w:tab/>
          <w:delText>5</w:delText>
        </w:r>
      </w:del>
    </w:p>
    <w:p w:rsidR="006A1B21" w:rsidDel="005828EB" w:rsidRDefault="006A1B21">
      <w:pPr>
        <w:pStyle w:val="TOC3"/>
        <w:rPr>
          <w:del w:id="143" w:author="Jon Nicholson" w:date="2016-05-10T10:46:00Z"/>
          <w:rFonts w:asciiTheme="minorHAnsi" w:eastAsiaTheme="minorEastAsia" w:hAnsiTheme="minorHAnsi" w:cstheme="minorBidi"/>
          <w:noProof/>
          <w:szCs w:val="22"/>
        </w:rPr>
      </w:pPr>
      <w:del w:id="144" w:author="Jon Nicholson" w:date="2016-05-10T10:46:00Z">
        <w:r w:rsidRPr="00D561F6" w:rsidDel="005828EB">
          <w:rPr>
            <w:noProof/>
          </w:rPr>
          <w:delText>2.5.2.</w:delText>
        </w:r>
        <w:r w:rsidDel="005828EB">
          <w:rPr>
            <w:noProof/>
          </w:rPr>
          <w:delText xml:space="preserve"> Implementing an Object Service Provider</w:delText>
        </w:r>
        <w:r w:rsidDel="005828EB">
          <w:rPr>
            <w:noProof/>
          </w:rPr>
          <w:tab/>
          <w:delText>6</w:delText>
        </w:r>
      </w:del>
    </w:p>
    <w:p w:rsidR="006A1B21" w:rsidDel="005828EB" w:rsidRDefault="006A1B21">
      <w:pPr>
        <w:pStyle w:val="TOC3"/>
        <w:rPr>
          <w:del w:id="145" w:author="Jon Nicholson" w:date="2016-05-10T10:46:00Z"/>
          <w:rFonts w:asciiTheme="minorHAnsi" w:eastAsiaTheme="minorEastAsia" w:hAnsiTheme="minorHAnsi" w:cstheme="minorBidi"/>
          <w:noProof/>
          <w:szCs w:val="22"/>
        </w:rPr>
      </w:pPr>
      <w:del w:id="146" w:author="Jon Nicholson" w:date="2016-05-10T10:46:00Z">
        <w:r w:rsidRPr="00D561F6" w:rsidDel="005828EB">
          <w:rPr>
            <w:noProof/>
          </w:rPr>
          <w:delText>2.5.3.</w:delText>
        </w:r>
        <w:r w:rsidDel="005828EB">
          <w:rPr>
            <w:noProof/>
          </w:rPr>
          <w:delText xml:space="preserve"> Implementing a Service Consumer</w:delText>
        </w:r>
        <w:r w:rsidDel="005828EB">
          <w:rPr>
            <w:noProof/>
          </w:rPr>
          <w:tab/>
          <w:delText>7</w:delText>
        </w:r>
      </w:del>
    </w:p>
    <w:p w:rsidR="006A1B21" w:rsidDel="005828EB" w:rsidRDefault="006A1B21">
      <w:pPr>
        <w:pStyle w:val="TOC2"/>
        <w:rPr>
          <w:del w:id="147" w:author="Jon Nicholson" w:date="2016-05-10T10:46:00Z"/>
          <w:rFonts w:asciiTheme="minorHAnsi" w:eastAsiaTheme="minorEastAsia" w:hAnsiTheme="minorHAnsi" w:cstheme="minorBidi"/>
          <w:noProof/>
          <w:szCs w:val="22"/>
        </w:rPr>
      </w:pPr>
      <w:del w:id="148" w:author="Jon Nicholson" w:date="2016-05-10T10:46:00Z">
        <w:r w:rsidRPr="00D561F6" w:rsidDel="005828EB">
          <w:rPr>
            <w:noProof/>
          </w:rPr>
          <w:delText>2.6.</w:delText>
        </w:r>
        <w:r w:rsidDel="005828EB">
          <w:rPr>
            <w:noProof/>
          </w:rPr>
          <w:delText xml:space="preserve"> Running the demo over a LAN</w:delText>
        </w:r>
        <w:r w:rsidDel="005828EB">
          <w:rPr>
            <w:noProof/>
          </w:rPr>
          <w:tab/>
          <w:delText>8</w:delText>
        </w:r>
      </w:del>
    </w:p>
    <w:p w:rsidR="006A1B21" w:rsidDel="005828EB" w:rsidRDefault="006A1B21">
      <w:pPr>
        <w:pStyle w:val="TOC3"/>
        <w:rPr>
          <w:del w:id="149" w:author="Jon Nicholson" w:date="2016-05-10T10:46:00Z"/>
          <w:rFonts w:asciiTheme="minorHAnsi" w:eastAsiaTheme="minorEastAsia" w:hAnsiTheme="minorHAnsi" w:cstheme="minorBidi"/>
          <w:noProof/>
          <w:szCs w:val="22"/>
        </w:rPr>
      </w:pPr>
      <w:del w:id="150" w:author="Jon Nicholson" w:date="2016-05-10T10:46:00Z">
        <w:r w:rsidRPr="00D561F6" w:rsidDel="005828EB">
          <w:rPr>
            <w:noProof/>
          </w:rPr>
          <w:delText>2.6.1.</w:delText>
        </w:r>
        <w:r w:rsidDel="005828EB">
          <w:rPr>
            <w:noProof/>
          </w:rPr>
          <w:delText xml:space="preserve"> Configure local IIS Express instance</w:delText>
        </w:r>
        <w:r w:rsidDel="005828EB">
          <w:rPr>
            <w:noProof/>
          </w:rPr>
          <w:tab/>
          <w:delText>8</w:delText>
        </w:r>
      </w:del>
    </w:p>
    <w:p w:rsidR="006A1B21" w:rsidDel="005828EB" w:rsidRDefault="006A1B21">
      <w:pPr>
        <w:pStyle w:val="TOC3"/>
        <w:rPr>
          <w:del w:id="151" w:author="Jon Nicholson" w:date="2016-05-10T10:46:00Z"/>
          <w:rFonts w:asciiTheme="minorHAnsi" w:eastAsiaTheme="minorEastAsia" w:hAnsiTheme="minorHAnsi" w:cstheme="minorBidi"/>
          <w:noProof/>
          <w:szCs w:val="22"/>
        </w:rPr>
      </w:pPr>
      <w:del w:id="152" w:author="Jon Nicholson" w:date="2016-05-10T10:46:00Z">
        <w:r w:rsidRPr="00D561F6" w:rsidDel="005828EB">
          <w:rPr>
            <w:noProof/>
          </w:rPr>
          <w:delText>2.6.2.</w:delText>
        </w:r>
        <w:r w:rsidDel="005828EB">
          <w:rPr>
            <w:noProof/>
          </w:rPr>
          <w:delText xml:space="preserve"> Grant remote access</w:delText>
        </w:r>
        <w:r w:rsidDel="005828EB">
          <w:rPr>
            <w:noProof/>
          </w:rPr>
          <w:tab/>
          <w:delText>9</w:delText>
        </w:r>
      </w:del>
    </w:p>
    <w:p w:rsidR="006A1B21" w:rsidDel="005828EB" w:rsidRDefault="006A1B21">
      <w:pPr>
        <w:pStyle w:val="TOC3"/>
        <w:rPr>
          <w:del w:id="153" w:author="Jon Nicholson" w:date="2016-05-10T10:46:00Z"/>
          <w:rFonts w:asciiTheme="minorHAnsi" w:eastAsiaTheme="minorEastAsia" w:hAnsiTheme="minorHAnsi" w:cstheme="minorBidi"/>
          <w:noProof/>
          <w:szCs w:val="22"/>
        </w:rPr>
      </w:pPr>
      <w:del w:id="154" w:author="Jon Nicholson" w:date="2016-05-10T10:46:00Z">
        <w:r w:rsidRPr="00D561F6" w:rsidDel="005828EB">
          <w:rPr>
            <w:noProof/>
          </w:rPr>
          <w:delText>2.6.3.</w:delText>
        </w:r>
        <w:r w:rsidDel="005828EB">
          <w:rPr>
            <w:noProof/>
          </w:rPr>
          <w:delText xml:space="preserve"> Configure firewall access</w:delText>
        </w:r>
        <w:r w:rsidDel="005828EB">
          <w:rPr>
            <w:noProof/>
          </w:rPr>
          <w:tab/>
          <w:delText>9</w:delText>
        </w:r>
      </w:del>
    </w:p>
    <w:p w:rsidR="006A1B21" w:rsidDel="005828EB" w:rsidRDefault="006A1B21">
      <w:pPr>
        <w:pStyle w:val="TOC3"/>
        <w:rPr>
          <w:del w:id="155" w:author="Jon Nicholson" w:date="2016-05-10T10:46:00Z"/>
          <w:rFonts w:asciiTheme="minorHAnsi" w:eastAsiaTheme="minorEastAsia" w:hAnsiTheme="minorHAnsi" w:cstheme="minorBidi"/>
          <w:noProof/>
          <w:szCs w:val="22"/>
        </w:rPr>
      </w:pPr>
      <w:del w:id="156" w:author="Jon Nicholson" w:date="2016-05-10T10:46:00Z">
        <w:r w:rsidRPr="00D561F6" w:rsidDel="005828EB">
          <w:rPr>
            <w:noProof/>
          </w:rPr>
          <w:delText>2.6.4.</w:delText>
        </w:r>
        <w:r w:rsidDel="005828EB">
          <w:rPr>
            <w:noProof/>
          </w:rPr>
          <w:delText xml:space="preserve"> Configure Visual Studio</w:delText>
        </w:r>
        <w:r w:rsidDel="005828EB">
          <w:rPr>
            <w:noProof/>
          </w:rPr>
          <w:tab/>
          <w:delText>13</w:delText>
        </w:r>
      </w:del>
    </w:p>
    <w:p w:rsidR="006A1B21" w:rsidDel="005828EB" w:rsidRDefault="006A1B21">
      <w:pPr>
        <w:pStyle w:val="TOC3"/>
        <w:rPr>
          <w:del w:id="157" w:author="Jon Nicholson" w:date="2016-05-10T10:46:00Z"/>
          <w:rFonts w:asciiTheme="minorHAnsi" w:eastAsiaTheme="minorEastAsia" w:hAnsiTheme="minorHAnsi" w:cstheme="minorBidi"/>
          <w:noProof/>
          <w:szCs w:val="22"/>
        </w:rPr>
      </w:pPr>
      <w:del w:id="158" w:author="Jon Nicholson" w:date="2016-05-10T10:46:00Z">
        <w:r w:rsidRPr="00D561F6" w:rsidDel="005828EB">
          <w:rPr>
            <w:noProof/>
          </w:rPr>
          <w:delText>2.6.5.</w:delText>
        </w:r>
        <w:r w:rsidDel="005828EB">
          <w:rPr>
            <w:noProof/>
          </w:rPr>
          <w:delText xml:space="preserve"> Configure the StudentPersonal Consumer</w:delText>
        </w:r>
        <w:r w:rsidDel="005828EB">
          <w:rPr>
            <w:noProof/>
          </w:rPr>
          <w:tab/>
          <w:delText>13</w:delText>
        </w:r>
      </w:del>
    </w:p>
    <w:p w:rsidR="006A1B21" w:rsidDel="005828EB" w:rsidRDefault="006A1B21">
      <w:pPr>
        <w:pStyle w:val="TOC3"/>
        <w:rPr>
          <w:del w:id="159" w:author="Jon Nicholson" w:date="2016-05-10T10:46:00Z"/>
          <w:rFonts w:asciiTheme="minorHAnsi" w:eastAsiaTheme="minorEastAsia" w:hAnsiTheme="minorHAnsi" w:cstheme="minorBidi"/>
          <w:noProof/>
          <w:szCs w:val="22"/>
        </w:rPr>
      </w:pPr>
      <w:del w:id="160" w:author="Jon Nicholson" w:date="2016-05-10T10:46:00Z">
        <w:r w:rsidRPr="00D561F6" w:rsidDel="005828EB">
          <w:rPr>
            <w:noProof/>
          </w:rPr>
          <w:delText>2.6.6.</w:delText>
        </w:r>
        <w:r w:rsidDel="005828EB">
          <w:rPr>
            <w:noProof/>
          </w:rPr>
          <w:delText xml:space="preserve"> Configure the Environment definition</w:delText>
        </w:r>
        <w:r w:rsidDel="005828EB">
          <w:rPr>
            <w:noProof/>
          </w:rPr>
          <w:tab/>
          <w:delText>13</w:delText>
        </w:r>
      </w:del>
    </w:p>
    <w:p w:rsidR="009D6A22" w:rsidRDefault="009D6A22">
      <w:pPr>
        <w:pStyle w:val="PrePostbody1"/>
      </w:pPr>
      <w:r>
        <w:fldChar w:fldCharType="end"/>
      </w:r>
    </w:p>
    <w:p w:rsidR="00B263D7" w:rsidRPr="007F6CA0" w:rsidRDefault="009D6A22">
      <w:pPr>
        <w:pStyle w:val="BodyText"/>
        <w:rPr>
          <w:ins w:id="161" w:author="Jon Nicholson" w:date="2016-05-10T11:43:00Z"/>
        </w:rPr>
        <w:pPrChange w:id="162" w:author="Jon Nicholson" w:date="2016-05-10T11:43:00Z">
          <w:pPr>
            <w:pStyle w:val="Heading1"/>
          </w:pPr>
        </w:pPrChange>
      </w:pPr>
      <w:del w:id="163" w:author="Jon Nicholson" w:date="2016-05-10T11:39:00Z">
        <w:r w:rsidRPr="001E0035" w:rsidDel="0086102D">
          <w:br w:type="page"/>
        </w:r>
      </w:del>
      <w:del w:id="164" w:author="Jon Nicholson" w:date="2016-05-10T11:43:00Z">
        <w:r w:rsidR="00E25CA4" w:rsidRPr="001E0035" w:rsidDel="00B263D7">
          <w:delText>Introduction</w:delText>
        </w:r>
      </w:del>
    </w:p>
    <w:p w:rsidR="00091764" w:rsidRDefault="00091764">
      <w:pPr>
        <w:keepLines w:val="0"/>
        <w:rPr>
          <w:ins w:id="165" w:author="Jon Nicholson" w:date="2016-05-10T16:09:00Z"/>
          <w:rFonts w:cs="Arial"/>
          <w:b/>
          <w:bCs/>
          <w:kern w:val="32"/>
          <w:sz w:val="36"/>
          <w:szCs w:val="32"/>
        </w:rPr>
      </w:pPr>
      <w:ins w:id="166" w:author="Jon Nicholson" w:date="2016-05-10T16:09:00Z">
        <w:r>
          <w:br w:type="page"/>
        </w:r>
      </w:ins>
    </w:p>
    <w:p w:rsidR="00B263D7" w:rsidRPr="001E0035" w:rsidRDefault="00B263D7">
      <w:pPr>
        <w:pStyle w:val="Heading1"/>
      </w:pPr>
      <w:bookmarkStart w:id="167" w:name="_Toc450659901"/>
      <w:ins w:id="168" w:author="Jon Nicholson" w:date="2016-05-10T11:43:00Z">
        <w:r>
          <w:lastRenderedPageBreak/>
          <w:t>Introduction</w:t>
        </w:r>
      </w:ins>
      <w:bookmarkEnd w:id="167"/>
    </w:p>
    <w:p w:rsidR="004D22F2" w:rsidRDefault="0084714D">
      <w:pPr>
        <w:pStyle w:val="BodyText"/>
        <w:pPrChange w:id="169" w:author="Jon Nicholson" w:date="2016-05-10T10:49:00Z">
          <w:pPr>
            <w:pStyle w:val="Body1"/>
            <w:ind w:left="0"/>
          </w:pPr>
        </w:pPrChange>
      </w:pPr>
      <w:r>
        <w:t>The demo projects included with the SIF 3.0 Framework were developed to illustrate framework usage.</w:t>
      </w:r>
      <w:r w:rsidR="004D22F2">
        <w:t xml:space="preserve"> They were designed to run out of the box with minimal configuration. From an understanding of these projects, a developer should be able to create simple Service Consumers and Object Service Providers relatively quickly.</w:t>
      </w:r>
    </w:p>
    <w:p w:rsidR="001474F8" w:rsidRDefault="001474F8">
      <w:pPr>
        <w:pStyle w:val="BodyText"/>
        <w:pPrChange w:id="170" w:author="Jon Nicholson" w:date="2016-05-10T10:49:00Z">
          <w:pPr>
            <w:pStyle w:val="Body1"/>
            <w:ind w:left="0"/>
          </w:pPr>
        </w:pPrChange>
      </w:pPr>
      <w:r>
        <w:t>The demo projects are broken into projects for the Australian locale (AU) or the American locale (US). Demo projects for the UK locale have yet to be implemented. When following the instructions for running the demo projects, ensure the appropriate projects are used.</w:t>
      </w:r>
    </w:p>
    <w:p w:rsidR="009D6A22" w:rsidRDefault="009D6A22">
      <w:pPr>
        <w:pStyle w:val="BodyText"/>
        <w:pPrChange w:id="171" w:author="Jon Nicholson" w:date="2016-05-10T10:49:00Z">
          <w:pPr>
            <w:pStyle w:val="Body1"/>
            <w:ind w:left="0"/>
          </w:pPr>
        </w:pPrChange>
      </w:pPr>
      <w:r>
        <w:t xml:space="preserve">This document describes various technical aspects of the </w:t>
      </w:r>
      <w:r w:rsidR="00872F46">
        <w:t>demo p</w:t>
      </w:r>
      <w:r>
        <w:t>roject</w:t>
      </w:r>
      <w:r w:rsidR="00872F46">
        <w:t>s</w:t>
      </w:r>
      <w:r>
        <w:t xml:space="preserve"> includ</w:t>
      </w:r>
      <w:r w:rsidR="0084714D">
        <w:t>ing</w:t>
      </w:r>
      <w:r>
        <w:t xml:space="preserve"> </w:t>
      </w:r>
      <w:r w:rsidR="0084714D">
        <w:t>(</w:t>
      </w:r>
      <w:r>
        <w:t>but are not limited to</w:t>
      </w:r>
      <w:r w:rsidR="0084714D">
        <w:t>)</w:t>
      </w:r>
      <w:r>
        <w:t>:</w:t>
      </w:r>
    </w:p>
    <w:p w:rsidR="00E25CA4" w:rsidRDefault="00E25CA4">
      <w:pPr>
        <w:pStyle w:val="Bullet1"/>
        <w:pPrChange w:id="172" w:author="Jon Nicholson" w:date="2016-05-10T10:56:00Z">
          <w:pPr>
            <w:pStyle w:val="Body1"/>
            <w:numPr>
              <w:numId w:val="6"/>
            </w:numPr>
            <w:ind w:left="720" w:hanging="360"/>
          </w:pPr>
        </w:pPrChange>
      </w:pPr>
      <w:del w:id="173" w:author="Jon Nicholson" w:date="2016-05-10T14:47:00Z">
        <w:r w:rsidDel="009728E4">
          <w:delText xml:space="preserve">   </w:delText>
        </w:r>
      </w:del>
      <w:ins w:id="174" w:author="Jon Nicholson" w:date="2016-05-10T14:47:00Z">
        <w:r w:rsidR="009728E4">
          <w:t>Create and c</w:t>
        </w:r>
      </w:ins>
      <w:del w:id="175" w:author="Jon Nicholson" w:date="2016-05-10T14:47:00Z">
        <w:r w:rsidDel="009728E4">
          <w:delText xml:space="preserve"> C</w:delText>
        </w:r>
      </w:del>
      <w:r>
        <w:t>onfiguring an Environment</w:t>
      </w:r>
    </w:p>
    <w:p w:rsidR="009D6A22" w:rsidRDefault="00E25CA4">
      <w:pPr>
        <w:pStyle w:val="Bullet1"/>
        <w:rPr>
          <w:ins w:id="176" w:author="Jon Nicholson" w:date="2016-05-10T14:48:00Z"/>
        </w:rPr>
        <w:pPrChange w:id="177" w:author="Jon Nicholson" w:date="2016-05-10T10:56:00Z">
          <w:pPr>
            <w:pStyle w:val="Body1"/>
            <w:numPr>
              <w:numId w:val="6"/>
            </w:numPr>
            <w:ind w:left="720" w:hanging="360"/>
          </w:pPr>
        </w:pPrChange>
      </w:pPr>
      <w:del w:id="178" w:author="Jon Nicholson" w:date="2016-05-10T14:47:00Z">
        <w:r w:rsidDel="009728E4">
          <w:delText xml:space="preserve">    </w:delText>
        </w:r>
      </w:del>
      <w:r>
        <w:t>Starting the services</w:t>
      </w:r>
      <w:ins w:id="179" w:author="Jon Nicholson" w:date="2016-05-10T14:48:00Z">
        <w:r w:rsidR="009728E4">
          <w:t>, including the Environment Provider and Object Service Providers</w:t>
        </w:r>
      </w:ins>
    </w:p>
    <w:p w:rsidR="009728E4" w:rsidRDefault="009728E4" w:rsidP="009728E4">
      <w:pPr>
        <w:pStyle w:val="Bullet1"/>
        <w:rPr>
          <w:ins w:id="180" w:author="Jon Nicholson" w:date="2016-05-10T14:48:00Z"/>
        </w:rPr>
      </w:pPr>
      <w:ins w:id="181" w:author="Jon Nicholson" w:date="2016-05-10T14:48:00Z">
        <w:r>
          <w:t>Run a Service Consumer</w:t>
        </w:r>
      </w:ins>
    </w:p>
    <w:p w:rsidR="009728E4" w:rsidDel="009728E4" w:rsidRDefault="009728E4">
      <w:pPr>
        <w:pStyle w:val="Bullet1"/>
        <w:rPr>
          <w:del w:id="182" w:author="Jon Nicholson" w:date="2016-05-10T14:48:00Z"/>
        </w:rPr>
        <w:pPrChange w:id="183" w:author="Jon Nicholson" w:date="2016-05-10T10:56:00Z">
          <w:pPr>
            <w:pStyle w:val="Body1"/>
            <w:numPr>
              <w:numId w:val="6"/>
            </w:numPr>
            <w:ind w:left="720" w:hanging="360"/>
          </w:pPr>
        </w:pPrChange>
      </w:pPr>
    </w:p>
    <w:p w:rsidR="009D6A22" w:rsidRDefault="00E25CA4">
      <w:pPr>
        <w:pStyle w:val="Bullet1"/>
        <w:pPrChange w:id="184" w:author="Jon Nicholson" w:date="2016-05-10T10:56:00Z">
          <w:pPr>
            <w:pStyle w:val="Body1"/>
            <w:numPr>
              <w:numId w:val="6"/>
            </w:numPr>
            <w:ind w:left="720" w:hanging="360"/>
          </w:pPr>
        </w:pPrChange>
      </w:pPr>
      <w:del w:id="185" w:author="Jon Nicholson" w:date="2016-05-10T14:47:00Z">
        <w:r w:rsidDel="009728E4">
          <w:delText xml:space="preserve">    </w:delText>
        </w:r>
      </w:del>
      <w:r>
        <w:t>Reviewing expected behaviour</w:t>
      </w:r>
    </w:p>
    <w:p w:rsidR="00E25CA4" w:rsidRDefault="00E25CA4">
      <w:pPr>
        <w:pStyle w:val="Bullet1"/>
        <w:pPrChange w:id="186" w:author="Jon Nicholson" w:date="2016-05-10T10:56:00Z">
          <w:pPr>
            <w:pStyle w:val="Body1"/>
            <w:numPr>
              <w:numId w:val="6"/>
            </w:numPr>
            <w:ind w:left="720" w:hanging="360"/>
          </w:pPr>
        </w:pPrChange>
      </w:pPr>
      <w:del w:id="187" w:author="Jon Nicholson" w:date="2016-05-10T14:47:00Z">
        <w:r w:rsidDel="009728E4">
          <w:delText xml:space="preserve">    </w:delText>
        </w:r>
      </w:del>
      <w:r>
        <w:t>Explaining service choreography</w:t>
      </w:r>
    </w:p>
    <w:p w:rsidR="009728E4" w:rsidDel="009728E4" w:rsidRDefault="0084714D">
      <w:pPr>
        <w:pStyle w:val="Bullet1"/>
        <w:rPr>
          <w:del w:id="188" w:author="Jon Nicholson" w:date="2016-05-10T14:48:00Z"/>
        </w:rPr>
        <w:pPrChange w:id="189" w:author="Jon Nicholson" w:date="2016-05-10T14:48:00Z">
          <w:pPr>
            <w:pStyle w:val="BodyText"/>
          </w:pPr>
        </w:pPrChange>
      </w:pPr>
      <w:del w:id="190" w:author="Jon Nicholson" w:date="2016-05-10T14:47:00Z">
        <w:r w:rsidDel="009728E4">
          <w:delText xml:space="preserve">    </w:delText>
        </w:r>
      </w:del>
      <w:r>
        <w:t>Transitioning from the demo to a working application</w:t>
      </w:r>
      <w:moveToRangeStart w:id="191" w:author="Jon Nicholson" w:date="2016-05-10T14:47:00Z" w:name="move450654969"/>
      <w:moveTo w:id="192" w:author="Jon Nicholson" w:date="2016-05-10T14:47:00Z">
        <w:del w:id="193" w:author="Jon Nicholson" w:date="2016-05-10T14:48:00Z">
          <w:r w:rsidR="009728E4" w:rsidDel="009728E4">
            <w:delText>In running this demo, the following steps are performed:</w:delText>
          </w:r>
        </w:del>
      </w:moveTo>
    </w:p>
    <w:p w:rsidR="009728E4" w:rsidDel="009728E4" w:rsidRDefault="009728E4">
      <w:pPr>
        <w:pStyle w:val="Bullet1"/>
        <w:rPr>
          <w:del w:id="194" w:author="Jon Nicholson" w:date="2016-05-10T14:48:00Z"/>
        </w:rPr>
      </w:pPr>
      <w:moveTo w:id="195" w:author="Jon Nicholson" w:date="2016-05-10T14:47:00Z">
        <w:del w:id="196" w:author="Jon Nicholson" w:date="2016-05-10T14:48:00Z">
          <w:r w:rsidDel="009728E4">
            <w:delText xml:space="preserve">    Create an Environment</w:delText>
          </w:r>
        </w:del>
      </w:moveTo>
    </w:p>
    <w:p w:rsidR="009728E4" w:rsidDel="009728E4" w:rsidRDefault="009728E4">
      <w:pPr>
        <w:pStyle w:val="Bullet1"/>
        <w:rPr>
          <w:del w:id="197" w:author="Jon Nicholson" w:date="2016-05-10T14:48:00Z"/>
        </w:rPr>
      </w:pPr>
      <w:moveTo w:id="198" w:author="Jon Nicholson" w:date="2016-05-10T14:47:00Z">
        <w:del w:id="199" w:author="Jon Nicholson" w:date="2016-05-10T14:48:00Z">
          <w:r w:rsidDel="009728E4">
            <w:delText xml:space="preserve">    Start the Environment Provider</w:delText>
          </w:r>
        </w:del>
      </w:moveTo>
    </w:p>
    <w:p w:rsidR="009728E4" w:rsidDel="009728E4" w:rsidRDefault="009728E4">
      <w:pPr>
        <w:pStyle w:val="Bullet1"/>
        <w:rPr>
          <w:del w:id="200" w:author="Jon Nicholson" w:date="2016-05-10T14:48:00Z"/>
        </w:rPr>
      </w:pPr>
      <w:moveTo w:id="201" w:author="Jon Nicholson" w:date="2016-05-10T14:47:00Z">
        <w:del w:id="202" w:author="Jon Nicholson" w:date="2016-05-10T14:48:00Z">
          <w:r w:rsidDel="009728E4">
            <w:delText xml:space="preserve">    Start an Object Service Provider</w:delText>
          </w:r>
        </w:del>
      </w:moveTo>
    </w:p>
    <w:p w:rsidR="009728E4" w:rsidDel="009728E4" w:rsidRDefault="009728E4">
      <w:pPr>
        <w:pStyle w:val="Bullet1"/>
        <w:rPr>
          <w:del w:id="203" w:author="Jon Nicholson" w:date="2016-05-10T14:48:00Z"/>
        </w:rPr>
      </w:pPr>
      <w:moveTo w:id="204" w:author="Jon Nicholson" w:date="2016-05-10T14:47:00Z">
        <w:del w:id="205" w:author="Jon Nicholson" w:date="2016-05-10T14:48:00Z">
          <w:r w:rsidDel="009728E4">
            <w:delText xml:space="preserve">    Run a Service Consumer</w:delText>
          </w:r>
        </w:del>
      </w:moveTo>
    </w:p>
    <w:p w:rsidR="009728E4" w:rsidDel="009728E4" w:rsidRDefault="009728E4">
      <w:pPr>
        <w:pStyle w:val="Bullet1"/>
        <w:rPr>
          <w:del w:id="206" w:author="Jon Nicholson" w:date="2016-05-10T14:48:00Z"/>
        </w:rPr>
        <w:pPrChange w:id="207" w:author="Jon Nicholson" w:date="2016-05-10T14:48:00Z">
          <w:pPr>
            <w:pStyle w:val="BodyText"/>
          </w:pPr>
        </w:pPrChange>
      </w:pPr>
      <w:moveTo w:id="208" w:author="Jon Nicholson" w:date="2016-05-10T14:47:00Z">
        <w:del w:id="209" w:author="Jon Nicholson" w:date="2016-05-10T14:48:00Z">
          <w:r w:rsidDel="009728E4">
            <w:delText>The sections that follow provide greater detail on each step.</w:delText>
          </w:r>
        </w:del>
      </w:moveTo>
    </w:p>
    <w:moveToRangeEnd w:id="191"/>
    <w:p w:rsidR="009728E4" w:rsidRDefault="009728E4">
      <w:pPr>
        <w:pStyle w:val="Bullet1"/>
        <w:pPrChange w:id="210" w:author="Jon Nicholson" w:date="2016-05-10T14:48:00Z">
          <w:pPr>
            <w:pStyle w:val="Body1"/>
            <w:numPr>
              <w:numId w:val="6"/>
            </w:numPr>
            <w:ind w:left="720" w:hanging="360"/>
          </w:pPr>
        </w:pPrChange>
      </w:pPr>
    </w:p>
    <w:p w:rsidR="00802DFA" w:rsidRDefault="00802DFA" w:rsidP="00802DFA">
      <w:pPr>
        <w:pStyle w:val="Heading2"/>
        <w:keepLines w:val="0"/>
        <w:tabs>
          <w:tab w:val="num" w:pos="576"/>
        </w:tabs>
        <w:spacing w:before="240" w:after="60"/>
        <w:ind w:left="576" w:hanging="576"/>
      </w:pPr>
      <w:bookmarkStart w:id="211" w:name="_Toc292282579"/>
      <w:bookmarkStart w:id="212" w:name="_Toc450659902"/>
      <w:bookmarkStart w:id="213" w:name="_Toc292282578"/>
      <w:r>
        <w:t>Target audience</w:t>
      </w:r>
      <w:bookmarkEnd w:id="211"/>
      <w:bookmarkEnd w:id="212"/>
    </w:p>
    <w:p w:rsidR="00802DFA" w:rsidRDefault="00802DFA">
      <w:pPr>
        <w:pStyle w:val="BodyText"/>
        <w:pPrChange w:id="214" w:author="Jon Nicholson" w:date="2016-05-10T10:49:00Z">
          <w:pPr>
            <w:pStyle w:val="Body1"/>
            <w:ind w:left="0"/>
          </w:pPr>
        </w:pPrChange>
      </w:pPr>
      <w:r>
        <w:t>The intended audience for this document are developers who want to get hands-on experience with SIF 3.0 development in .NET. A basic understanding of SIF 3.0 concepts and terminology would be beneficial for understanding how the demo projects interact.</w:t>
      </w:r>
    </w:p>
    <w:p w:rsidR="009D6A22" w:rsidRDefault="009D6A22">
      <w:pPr>
        <w:pStyle w:val="Heading2"/>
        <w:keepLines w:val="0"/>
        <w:tabs>
          <w:tab w:val="num" w:pos="576"/>
        </w:tabs>
        <w:spacing w:before="240" w:after="60"/>
        <w:ind w:left="576" w:hanging="576"/>
      </w:pPr>
      <w:bookmarkStart w:id="215" w:name="_Toc450659903"/>
      <w:r>
        <w:t>Scope</w:t>
      </w:r>
      <w:bookmarkEnd w:id="213"/>
      <w:bookmarkEnd w:id="215"/>
    </w:p>
    <w:p w:rsidR="009D6A22" w:rsidDel="00C06C65" w:rsidRDefault="009D6A22">
      <w:pPr>
        <w:pStyle w:val="BodyText"/>
        <w:rPr>
          <w:del w:id="216" w:author="Ian Tasker" w:date="2016-07-06T19:55:00Z"/>
        </w:rPr>
        <w:pPrChange w:id="217" w:author="Jon Nicholson" w:date="2016-05-10T10:49:00Z">
          <w:pPr>
            <w:pStyle w:val="Body1"/>
            <w:ind w:left="0"/>
          </w:pPr>
        </w:pPrChange>
      </w:pPr>
      <w:r>
        <w:t xml:space="preserve">The scope of this document is to provide </w:t>
      </w:r>
      <w:r w:rsidR="00C47458">
        <w:t>instructions</w:t>
      </w:r>
      <w:r w:rsidR="00444A37">
        <w:t xml:space="preserve"> on how to </w:t>
      </w:r>
      <w:r w:rsidR="00C47458">
        <w:t>run the demo projects</w:t>
      </w:r>
      <w:r>
        <w:t>.</w:t>
      </w:r>
      <w:r w:rsidR="00C47458">
        <w:t xml:space="preserve"> </w:t>
      </w:r>
      <w:r>
        <w:t xml:space="preserve">It is outside the scope of this document to describe the </w:t>
      </w:r>
      <w:r w:rsidR="00C47458">
        <w:t>SIF 3.0 specification or the underlying technologies used by the framework</w:t>
      </w:r>
      <w:r>
        <w:t>.</w:t>
      </w:r>
      <w:r w:rsidR="00C47458">
        <w:t xml:space="preserve"> It is expected that before attempting to run the demo projects, the developer has read the Sif3Framework .NET Developer’s Guide.</w:t>
      </w:r>
    </w:p>
    <w:p w:rsidR="009D6A22" w:rsidDel="009728E4" w:rsidRDefault="00194984">
      <w:pPr>
        <w:pStyle w:val="Heading1"/>
        <w:keepLines w:val="0"/>
        <w:tabs>
          <w:tab w:val="num" w:pos="432"/>
        </w:tabs>
        <w:spacing w:before="240" w:after="60"/>
        <w:ind w:left="432" w:hanging="432"/>
        <w:rPr>
          <w:del w:id="218" w:author="Jon Nicholson" w:date="2016-05-10T14:48:00Z"/>
        </w:rPr>
      </w:pPr>
      <w:bookmarkStart w:id="219" w:name="_Toc292282581"/>
      <w:del w:id="220" w:author="Jon Nicholson" w:date="2016-05-10T14:48:00Z">
        <w:r w:rsidDel="009728E4">
          <w:delText>Technical d</w:delText>
        </w:r>
        <w:r w:rsidR="009D6A22" w:rsidDel="009728E4">
          <w:delText>etails</w:delText>
        </w:r>
        <w:bookmarkStart w:id="221" w:name="_Toc450659904"/>
        <w:bookmarkEnd w:id="219"/>
        <w:bookmarkEnd w:id="221"/>
      </w:del>
    </w:p>
    <w:p w:rsidR="001F6FCB" w:rsidDel="009728E4" w:rsidRDefault="00F16F3E">
      <w:pPr>
        <w:pStyle w:val="BodyText"/>
        <w:pPrChange w:id="222" w:author="Jon Nicholson" w:date="2016-05-10T10:49:00Z">
          <w:pPr>
            <w:pStyle w:val="Body1"/>
            <w:ind w:left="0"/>
          </w:pPr>
        </w:pPrChange>
      </w:pPr>
      <w:moveFromRangeStart w:id="223" w:author="Jon Nicholson" w:date="2016-05-10T14:47:00Z" w:name="move450654969"/>
      <w:moveFrom w:id="224" w:author="Jon Nicholson" w:date="2016-05-10T14:47:00Z">
        <w:r w:rsidDel="009728E4">
          <w:t>In</w:t>
        </w:r>
        <w:r w:rsidR="001F6FCB" w:rsidDel="009728E4">
          <w:t xml:space="preserve"> run</w:t>
        </w:r>
        <w:r w:rsidDel="009728E4">
          <w:t>ning</w:t>
        </w:r>
        <w:r w:rsidR="001F6FCB" w:rsidDel="009728E4">
          <w:t xml:space="preserve"> this demo, the following steps are performed:</w:t>
        </w:r>
      </w:moveFrom>
      <w:bookmarkStart w:id="225" w:name="_Toc450659905"/>
      <w:bookmarkEnd w:id="225"/>
    </w:p>
    <w:p w:rsidR="001F6FCB" w:rsidDel="00C06C65" w:rsidRDefault="00BC4FA3">
      <w:pPr>
        <w:pStyle w:val="Bullet1"/>
        <w:rPr>
          <w:del w:id="226" w:author="Ian Tasker" w:date="2016-07-06T19:55:00Z"/>
        </w:rPr>
        <w:pPrChange w:id="227" w:author="Jon Nicholson" w:date="2016-05-10T10:56:00Z">
          <w:pPr>
            <w:pStyle w:val="Body1"/>
            <w:numPr>
              <w:numId w:val="7"/>
            </w:numPr>
            <w:ind w:left="720" w:hanging="360"/>
          </w:pPr>
        </w:pPrChange>
      </w:pPr>
      <w:moveFrom w:id="228" w:author="Jon Nicholson" w:date="2016-05-10T14:47:00Z">
        <w:del w:id="229" w:author="Ian Tasker" w:date="2016-07-06T19:55:00Z">
          <w:r w:rsidDel="00C06C65">
            <w:delText xml:space="preserve">    </w:delText>
          </w:r>
          <w:r w:rsidR="001F6FCB" w:rsidDel="00C06C65">
            <w:delText>Create an Environment</w:delText>
          </w:r>
        </w:del>
      </w:moveFrom>
      <w:bookmarkStart w:id="230" w:name="_Toc450659906"/>
      <w:bookmarkEnd w:id="230"/>
    </w:p>
    <w:p w:rsidR="001F6FCB" w:rsidDel="00C06C65" w:rsidRDefault="00BC4FA3">
      <w:pPr>
        <w:pStyle w:val="Bullet1"/>
        <w:rPr>
          <w:del w:id="231" w:author="Ian Tasker" w:date="2016-07-06T19:55:00Z"/>
        </w:rPr>
        <w:pPrChange w:id="232" w:author="Jon Nicholson" w:date="2016-05-10T10:56:00Z">
          <w:pPr>
            <w:pStyle w:val="Body1"/>
            <w:numPr>
              <w:numId w:val="7"/>
            </w:numPr>
            <w:ind w:left="720" w:hanging="360"/>
          </w:pPr>
        </w:pPrChange>
      </w:pPr>
      <w:moveFrom w:id="233" w:author="Jon Nicholson" w:date="2016-05-10T14:47:00Z">
        <w:del w:id="234" w:author="Ian Tasker" w:date="2016-07-06T19:55:00Z">
          <w:r w:rsidDel="00C06C65">
            <w:delText xml:space="preserve">    </w:delText>
          </w:r>
          <w:r w:rsidR="001F6FCB" w:rsidDel="00C06C65">
            <w:delText>Start the Environment Provider</w:delText>
          </w:r>
        </w:del>
      </w:moveFrom>
      <w:bookmarkStart w:id="235" w:name="_Toc450659907"/>
      <w:bookmarkEnd w:id="235"/>
    </w:p>
    <w:p w:rsidR="001F6FCB" w:rsidDel="00C06C65" w:rsidRDefault="00BC4FA3">
      <w:pPr>
        <w:pStyle w:val="Bullet1"/>
        <w:rPr>
          <w:del w:id="236" w:author="Ian Tasker" w:date="2016-07-06T19:55:00Z"/>
        </w:rPr>
        <w:pPrChange w:id="237" w:author="Jon Nicholson" w:date="2016-05-10T10:56:00Z">
          <w:pPr>
            <w:pStyle w:val="Body1"/>
            <w:numPr>
              <w:numId w:val="7"/>
            </w:numPr>
            <w:ind w:left="720" w:hanging="360"/>
          </w:pPr>
        </w:pPrChange>
      </w:pPr>
      <w:moveFrom w:id="238" w:author="Jon Nicholson" w:date="2016-05-10T14:47:00Z">
        <w:del w:id="239" w:author="Ian Tasker" w:date="2016-07-06T19:55:00Z">
          <w:r w:rsidDel="00C06C65">
            <w:delText xml:space="preserve">    </w:delText>
          </w:r>
          <w:r w:rsidR="001F6FCB" w:rsidDel="00C06C65">
            <w:delText xml:space="preserve">Start </w:delText>
          </w:r>
          <w:r w:rsidR="001A07AB" w:rsidDel="00C06C65">
            <w:delText>an Object Service Provider</w:delText>
          </w:r>
        </w:del>
      </w:moveFrom>
      <w:bookmarkStart w:id="240" w:name="_Toc450659908"/>
      <w:bookmarkEnd w:id="240"/>
    </w:p>
    <w:p w:rsidR="001F6FCB" w:rsidDel="00C06C65" w:rsidRDefault="00BC4FA3">
      <w:pPr>
        <w:pStyle w:val="Bullet1"/>
        <w:rPr>
          <w:del w:id="241" w:author="Ian Tasker" w:date="2016-07-06T19:55:00Z"/>
        </w:rPr>
        <w:pPrChange w:id="242" w:author="Jon Nicholson" w:date="2016-05-10T10:56:00Z">
          <w:pPr>
            <w:pStyle w:val="Body1"/>
            <w:numPr>
              <w:numId w:val="7"/>
            </w:numPr>
            <w:ind w:left="720" w:hanging="360"/>
          </w:pPr>
        </w:pPrChange>
      </w:pPr>
      <w:moveFrom w:id="243" w:author="Jon Nicholson" w:date="2016-05-10T14:47:00Z">
        <w:del w:id="244" w:author="Ian Tasker" w:date="2016-07-06T19:55:00Z">
          <w:r w:rsidDel="00C06C65">
            <w:delText xml:space="preserve">    </w:delText>
          </w:r>
          <w:r w:rsidR="001F6FCB" w:rsidDel="00C06C65">
            <w:delText xml:space="preserve">Run </w:delText>
          </w:r>
          <w:r w:rsidR="001A07AB" w:rsidDel="00C06C65">
            <w:delText>a Service</w:delText>
          </w:r>
          <w:r w:rsidR="001F6FCB" w:rsidDel="00C06C65">
            <w:delText xml:space="preserve"> </w:delText>
          </w:r>
          <w:r w:rsidR="001A07AB" w:rsidDel="00C06C65">
            <w:delText>C</w:delText>
          </w:r>
          <w:r w:rsidR="001F6FCB" w:rsidDel="00C06C65">
            <w:delText>onsumer</w:delText>
          </w:r>
        </w:del>
      </w:moveFrom>
      <w:bookmarkStart w:id="245" w:name="_Toc450659909"/>
      <w:bookmarkEnd w:id="245"/>
    </w:p>
    <w:p w:rsidR="009728E4" w:rsidRDefault="001F6FCB" w:rsidP="009728E4">
      <w:pPr>
        <w:pStyle w:val="Heading2"/>
        <w:keepLines w:val="0"/>
        <w:tabs>
          <w:tab w:val="num" w:pos="576"/>
        </w:tabs>
        <w:spacing w:before="240" w:after="60"/>
        <w:ind w:left="576" w:hanging="576"/>
        <w:rPr>
          <w:ins w:id="246" w:author="Jon Nicholson" w:date="2016-05-10T14:46:00Z"/>
        </w:rPr>
      </w:pPr>
      <w:moveFrom w:id="247" w:author="Jon Nicholson" w:date="2016-05-10T14:47:00Z">
        <w:r w:rsidDel="009728E4">
          <w:t>The sections tha</w:t>
        </w:r>
        <w:r w:rsidR="00BC4FA3" w:rsidDel="009728E4">
          <w:t>t follow provide greater detail on each step.</w:t>
        </w:r>
      </w:moveFrom>
      <w:bookmarkStart w:id="248" w:name="_Toc292265604"/>
      <w:bookmarkStart w:id="249" w:name="_Toc292632086"/>
      <w:bookmarkStart w:id="250" w:name="_Toc383521908"/>
      <w:bookmarkStart w:id="251" w:name="_Toc440281458"/>
      <w:bookmarkStart w:id="252" w:name="_Toc450659910"/>
      <w:moveFromRangeEnd w:id="223"/>
      <w:ins w:id="253" w:author="Jon Nicholson" w:date="2016-05-10T14:46:00Z">
        <w:r w:rsidR="009728E4">
          <w:t>History</w:t>
        </w:r>
        <w:bookmarkEnd w:id="248"/>
        <w:bookmarkEnd w:id="249"/>
        <w:bookmarkEnd w:id="250"/>
        <w:bookmarkEnd w:id="251"/>
        <w:bookmarkEnd w:id="252"/>
      </w:ins>
    </w:p>
    <w:p w:rsidR="009728E4" w:rsidRPr="0002470A" w:rsidRDefault="009728E4">
      <w:pPr>
        <w:pStyle w:val="BodyText"/>
        <w:rPr>
          <w:ins w:id="254" w:author="Jon Nicholson" w:date="2016-05-10T14:46:00Z"/>
        </w:rPr>
        <w:pPrChange w:id="255" w:author="Jon Nicholson" w:date="2016-05-10T14:48:00Z">
          <w:pPr>
            <w:jc w:val="both"/>
          </w:pPr>
        </w:pPrChange>
      </w:pPr>
      <w:ins w:id="256" w:author="Jon Nicholson" w:date="2016-05-10T14:46:00Z">
        <w:r>
          <w:t xml:space="preserve">The SIF3 Framework is a basic </w:t>
        </w:r>
      </w:ins>
      <w:ins w:id="257" w:author="Jon Nicholson" w:date="2016-05-10T14:48:00Z">
        <w:r>
          <w:rPr>
            <w:u w:val="single"/>
          </w:rPr>
          <w:t>.NET</w:t>
        </w:r>
      </w:ins>
      <w:ins w:id="258" w:author="Jon Nicholson" w:date="2016-05-10T14:46:00Z">
        <w:r>
          <w:rPr>
            <w:u w:val="single"/>
          </w:rPr>
          <w:t xml:space="preserve"> Framework</w:t>
        </w:r>
        <w:r>
          <w:t xml:space="preserve"> intended to help developing SIF 3.x Services/Adapters in an efficient manner. </w:t>
        </w:r>
      </w:ins>
    </w:p>
    <w:p w:rsidR="009728E4" w:rsidRDefault="009728E4">
      <w:pPr>
        <w:pStyle w:val="BodyText"/>
        <w:rPr>
          <w:ins w:id="259" w:author="Jon Nicholson" w:date="2016-05-10T14:52:00Z"/>
        </w:rPr>
        <w:pPrChange w:id="260" w:author="Jon Nicholson" w:date="2016-05-10T14:48:00Z">
          <w:pPr>
            <w:jc w:val="both"/>
          </w:pPr>
        </w:pPrChange>
      </w:pPr>
      <w:ins w:id="261" w:author="Jon Nicholson" w:date="2016-05-10T14:46:00Z">
        <w:r>
          <w:fldChar w:fldCharType="begin"/>
        </w:r>
        <w:r>
          <w:instrText xml:space="preserve"> HYPERLINK "http://www.systemic.com.au" </w:instrText>
        </w:r>
        <w:r>
          <w:fldChar w:fldCharType="separate"/>
        </w:r>
        <w:r w:rsidRPr="0002470A">
          <w:rPr>
            <w:rStyle w:val="Hyperlink"/>
          </w:rPr>
          <w:t>Systemic Pty Ltd</w:t>
        </w:r>
        <w:r>
          <w:rPr>
            <w:rStyle w:val="Hyperlink"/>
          </w:rPr>
          <w:fldChar w:fldCharType="end"/>
        </w:r>
        <w:r>
          <w:t xml:space="preserve"> implemented the first version (0.1</w:t>
        </w:r>
      </w:ins>
      <w:ins w:id="262" w:author="Jon Nicholson" w:date="2016-05-10T14:50:00Z">
        <w:r>
          <w:t>.0</w:t>
        </w:r>
      </w:ins>
      <w:ins w:id="263" w:author="Jon Nicholson" w:date="2016-05-10T14:46:00Z">
        <w:r>
          <w:t xml:space="preserve">) in </w:t>
        </w:r>
      </w:ins>
      <w:ins w:id="264" w:author="Jon Nicholson" w:date="2016-05-10T14:50:00Z">
        <w:r>
          <w:t>January</w:t>
        </w:r>
      </w:ins>
      <w:ins w:id="265" w:author="Jon Nicholson" w:date="2016-05-10T14:46:00Z">
        <w:r>
          <w:t xml:space="preserve"> 201</w:t>
        </w:r>
      </w:ins>
      <w:ins w:id="266" w:author="Jon Nicholson" w:date="2016-05-10T14:50:00Z">
        <w:r>
          <w:t>4</w:t>
        </w:r>
      </w:ins>
      <w:ins w:id="267" w:author="Jon Nicholson" w:date="2016-05-10T14:46:00Z">
        <w:r>
          <w:t>.</w:t>
        </w:r>
      </w:ins>
      <w:ins w:id="268" w:author="Jon Nicholson" w:date="2016-05-10T14:51:00Z">
        <w:r>
          <w:t xml:space="preserve"> </w:t>
        </w:r>
      </w:ins>
      <w:ins w:id="269" w:author="Jon Nicholson" w:date="2016-05-10T14:52:00Z">
        <w:r>
          <w:t xml:space="preserve">Functionality has been added incrementally and can be seen from the Document &amp; Framework History below. </w:t>
        </w:r>
      </w:ins>
    </w:p>
    <w:p w:rsidR="009728E4" w:rsidRDefault="009728E4">
      <w:pPr>
        <w:pStyle w:val="BodyText"/>
        <w:rPr>
          <w:ins w:id="270" w:author="Jon Nicholson" w:date="2016-05-10T14:46:00Z"/>
        </w:rPr>
        <w:pPrChange w:id="271" w:author="Jon Nicholson" w:date="2016-05-10T14:48:00Z">
          <w:pPr>
            <w:jc w:val="both"/>
          </w:pPr>
        </w:pPrChange>
      </w:pPr>
      <w:ins w:id="272" w:author="Jon Nicholson" w:date="2016-05-10T14:51:00Z">
        <w:r>
          <w:t>ZiNET Data Solutions Limited implemented the Functional Services functionality as part of a Department For Education (DfE, UK) project</w:t>
        </w:r>
      </w:ins>
      <w:ins w:id="273" w:author="Jon Nicholson" w:date="2016-05-10T14:52:00Z">
        <w:r>
          <w:t xml:space="preserve"> in April–</w:t>
        </w:r>
      </w:ins>
      <w:ins w:id="274" w:author="Ian Tasker" w:date="2016-07-06T19:55:00Z">
        <w:r w:rsidR="00C06C65">
          <w:t>J</w:t>
        </w:r>
      </w:ins>
      <w:ins w:id="275" w:author="Jon Nicholson" w:date="2016-05-10T14:52:00Z">
        <w:del w:id="276" w:author="Ian Tasker" w:date="2016-07-06T19:55:00Z">
          <w:r w:rsidDel="00C06C65">
            <w:delText>j</w:delText>
          </w:r>
        </w:del>
        <w:r>
          <w:t>uly 2016</w:t>
        </w:r>
      </w:ins>
      <w:ins w:id="277" w:author="Jon Nicholson" w:date="2016-05-10T14:51:00Z">
        <w:r>
          <w:t xml:space="preserve">. </w:t>
        </w:r>
      </w:ins>
    </w:p>
    <w:p w:rsidR="009728E4" w:rsidRDefault="009728E4">
      <w:pPr>
        <w:keepLines w:val="0"/>
        <w:rPr>
          <w:ins w:id="278" w:author="Jon Nicholson" w:date="2016-05-10T14:53:00Z"/>
          <w:rFonts w:cs="Arial"/>
          <w:b/>
          <w:iCs/>
          <w:kern w:val="32"/>
          <w:sz w:val="32"/>
          <w:szCs w:val="28"/>
        </w:rPr>
      </w:pPr>
      <w:bookmarkStart w:id="279" w:name="_Toc440281459"/>
      <w:ins w:id="280" w:author="Jon Nicholson" w:date="2016-05-10T14:53:00Z">
        <w:r>
          <w:br w:type="page"/>
        </w:r>
      </w:ins>
    </w:p>
    <w:p w:rsidR="009728E4" w:rsidRPr="006D5153" w:rsidRDefault="009728E4" w:rsidP="009728E4">
      <w:pPr>
        <w:pStyle w:val="Heading2"/>
        <w:rPr>
          <w:ins w:id="281" w:author="Jon Nicholson" w:date="2016-05-10T14:46:00Z"/>
        </w:rPr>
      </w:pPr>
      <w:bookmarkStart w:id="282" w:name="_Toc450659911"/>
      <w:ins w:id="283" w:author="Jon Nicholson" w:date="2016-05-10T14:46:00Z">
        <w:r>
          <w:lastRenderedPageBreak/>
          <w:t>Document &amp; Framework History</w:t>
        </w:r>
        <w:bookmarkEnd w:id="279"/>
        <w:bookmarkEnd w:id="282"/>
      </w:ins>
    </w:p>
    <w:tbl>
      <w:tblPr>
        <w:tblStyle w:val="TableGrid"/>
        <w:tblW w:w="0" w:type="auto"/>
        <w:tblInd w:w="108" w:type="dxa"/>
        <w:tblLook w:val="04A0" w:firstRow="1" w:lastRow="0" w:firstColumn="1" w:lastColumn="0" w:noHBand="0" w:noVBand="1"/>
        <w:tblPrChange w:id="284" w:author="Jon Nicholson" w:date="2016-05-10T15:14:00Z">
          <w:tblPr>
            <w:tblStyle w:val="TableGrid"/>
            <w:tblW w:w="0" w:type="auto"/>
            <w:tblInd w:w="108" w:type="dxa"/>
            <w:tblLook w:val="04A0" w:firstRow="1" w:lastRow="0" w:firstColumn="1" w:lastColumn="0" w:noHBand="0" w:noVBand="1"/>
          </w:tblPr>
        </w:tblPrChange>
      </w:tblPr>
      <w:tblGrid>
        <w:gridCol w:w="1021"/>
        <w:gridCol w:w="1418"/>
        <w:gridCol w:w="1276"/>
        <w:gridCol w:w="5521"/>
        <w:tblGridChange w:id="285">
          <w:tblGrid>
            <w:gridCol w:w="1021"/>
            <w:gridCol w:w="235"/>
            <w:gridCol w:w="1183"/>
            <w:gridCol w:w="460"/>
            <w:gridCol w:w="816"/>
            <w:gridCol w:w="972"/>
            <w:gridCol w:w="4549"/>
          </w:tblGrid>
        </w:tblGridChange>
      </w:tblGrid>
      <w:tr w:rsidR="009728E4" w:rsidRPr="006D5153" w:rsidTr="006B490E">
        <w:trPr>
          <w:ins w:id="286" w:author="Jon Nicholson" w:date="2016-05-10T14:46:00Z"/>
        </w:trPr>
        <w:tc>
          <w:tcPr>
            <w:tcW w:w="1021" w:type="dxa"/>
            <w:shd w:val="pct15" w:color="auto" w:fill="auto"/>
            <w:tcPrChange w:id="287" w:author="Jon Nicholson" w:date="2016-05-10T15:14:00Z">
              <w:tcPr>
                <w:tcW w:w="1276" w:type="dxa"/>
                <w:gridSpan w:val="2"/>
                <w:shd w:val="pct15" w:color="auto" w:fill="auto"/>
              </w:tcPr>
            </w:tcPrChange>
          </w:tcPr>
          <w:p w:rsidR="009728E4" w:rsidRPr="006D5153" w:rsidRDefault="009728E4" w:rsidP="009728E4">
            <w:pPr>
              <w:rPr>
                <w:ins w:id="288" w:author="Jon Nicholson" w:date="2016-05-10T14:46:00Z"/>
                <w:b/>
              </w:rPr>
            </w:pPr>
            <w:ins w:id="289" w:author="Jon Nicholson" w:date="2016-05-10T14:46:00Z">
              <w:r w:rsidRPr="006D5153">
                <w:rPr>
                  <w:b/>
                </w:rPr>
                <w:t>Version</w:t>
              </w:r>
            </w:ins>
          </w:p>
        </w:tc>
        <w:tc>
          <w:tcPr>
            <w:tcW w:w="1418" w:type="dxa"/>
            <w:shd w:val="pct15" w:color="auto" w:fill="auto"/>
            <w:tcPrChange w:id="290" w:author="Jon Nicholson" w:date="2016-05-10T15:14:00Z">
              <w:tcPr>
                <w:tcW w:w="1701" w:type="dxa"/>
                <w:gridSpan w:val="2"/>
                <w:shd w:val="pct15" w:color="auto" w:fill="auto"/>
              </w:tcPr>
            </w:tcPrChange>
          </w:tcPr>
          <w:p w:rsidR="009728E4" w:rsidRPr="006D5153" w:rsidRDefault="009728E4" w:rsidP="009728E4">
            <w:pPr>
              <w:rPr>
                <w:ins w:id="291" w:author="Jon Nicholson" w:date="2016-05-10T14:46:00Z"/>
                <w:b/>
              </w:rPr>
            </w:pPr>
            <w:ins w:id="292" w:author="Jon Nicholson" w:date="2016-05-10T14:46:00Z">
              <w:r>
                <w:rPr>
                  <w:b/>
                </w:rPr>
                <w:t>Date</w:t>
              </w:r>
            </w:ins>
          </w:p>
        </w:tc>
        <w:tc>
          <w:tcPr>
            <w:tcW w:w="1276" w:type="dxa"/>
            <w:shd w:val="pct15" w:color="auto" w:fill="auto"/>
            <w:tcPrChange w:id="293" w:author="Jon Nicholson" w:date="2016-05-10T15:14:00Z">
              <w:tcPr>
                <w:tcW w:w="1843" w:type="dxa"/>
                <w:gridSpan w:val="2"/>
                <w:shd w:val="pct15" w:color="auto" w:fill="auto"/>
              </w:tcPr>
            </w:tcPrChange>
          </w:tcPr>
          <w:p w:rsidR="009728E4" w:rsidRPr="006D5153" w:rsidRDefault="009728E4" w:rsidP="009728E4">
            <w:pPr>
              <w:rPr>
                <w:ins w:id="294" w:author="Jon Nicholson" w:date="2016-05-10T14:46:00Z"/>
                <w:b/>
              </w:rPr>
            </w:pPr>
            <w:ins w:id="295" w:author="Jon Nicholson" w:date="2016-05-10T14:46:00Z">
              <w:r w:rsidRPr="006D5153">
                <w:rPr>
                  <w:b/>
                </w:rPr>
                <w:t>Author</w:t>
              </w:r>
            </w:ins>
          </w:p>
        </w:tc>
        <w:tc>
          <w:tcPr>
            <w:tcW w:w="5521" w:type="dxa"/>
            <w:shd w:val="pct15" w:color="auto" w:fill="auto"/>
            <w:tcPrChange w:id="296" w:author="Jon Nicholson" w:date="2016-05-10T15:14:00Z">
              <w:tcPr>
                <w:tcW w:w="4642" w:type="dxa"/>
                <w:shd w:val="pct15" w:color="auto" w:fill="auto"/>
              </w:tcPr>
            </w:tcPrChange>
          </w:tcPr>
          <w:p w:rsidR="009728E4" w:rsidRPr="006D5153" w:rsidRDefault="009728E4" w:rsidP="009728E4">
            <w:pPr>
              <w:rPr>
                <w:ins w:id="297" w:author="Jon Nicholson" w:date="2016-05-10T14:46:00Z"/>
                <w:b/>
              </w:rPr>
            </w:pPr>
            <w:ins w:id="298" w:author="Jon Nicholson" w:date="2016-05-10T14:46:00Z">
              <w:r w:rsidRPr="006D5153">
                <w:rPr>
                  <w:b/>
                </w:rPr>
                <w:t>Comments</w:t>
              </w:r>
            </w:ins>
          </w:p>
        </w:tc>
      </w:tr>
      <w:tr w:rsidR="009728E4" w:rsidTr="006B490E">
        <w:trPr>
          <w:ins w:id="299" w:author="Jon Nicholson" w:date="2016-05-10T14:46:00Z"/>
        </w:trPr>
        <w:tc>
          <w:tcPr>
            <w:tcW w:w="1021" w:type="dxa"/>
            <w:tcPrChange w:id="300" w:author="Jon Nicholson" w:date="2016-05-10T15:14:00Z">
              <w:tcPr>
                <w:tcW w:w="1276" w:type="dxa"/>
                <w:gridSpan w:val="2"/>
              </w:tcPr>
            </w:tcPrChange>
          </w:tcPr>
          <w:p w:rsidR="009728E4" w:rsidRDefault="009728E4" w:rsidP="009728E4">
            <w:pPr>
              <w:rPr>
                <w:ins w:id="301" w:author="Jon Nicholson" w:date="2016-05-10T14:46:00Z"/>
              </w:rPr>
            </w:pPr>
            <w:ins w:id="302" w:author="Jon Nicholson" w:date="2016-05-10T14:46:00Z">
              <w:r>
                <w:t>0.1</w:t>
              </w:r>
            </w:ins>
            <w:ins w:id="303" w:author="Jon Nicholson" w:date="2016-05-10T14:54:00Z">
              <w:r>
                <w:t>.0</w:t>
              </w:r>
            </w:ins>
          </w:p>
        </w:tc>
        <w:tc>
          <w:tcPr>
            <w:tcW w:w="1418" w:type="dxa"/>
            <w:tcPrChange w:id="304" w:author="Jon Nicholson" w:date="2016-05-10T15:14:00Z">
              <w:tcPr>
                <w:tcW w:w="1701" w:type="dxa"/>
                <w:gridSpan w:val="2"/>
              </w:tcPr>
            </w:tcPrChange>
          </w:tcPr>
          <w:p w:rsidR="009728E4" w:rsidRDefault="006B490E" w:rsidP="009728E4">
            <w:pPr>
              <w:rPr>
                <w:ins w:id="305" w:author="Jon Nicholson" w:date="2016-05-10T14:46:00Z"/>
              </w:rPr>
            </w:pPr>
            <w:ins w:id="306" w:author="Jon Nicholson" w:date="2016-05-10T15:08:00Z">
              <w:r w:rsidRPr="006B490E">
                <w:t>Jan 28, 2014</w:t>
              </w:r>
            </w:ins>
          </w:p>
        </w:tc>
        <w:tc>
          <w:tcPr>
            <w:tcW w:w="1276" w:type="dxa"/>
            <w:tcPrChange w:id="307" w:author="Jon Nicholson" w:date="2016-05-10T15:14:00Z">
              <w:tcPr>
                <w:tcW w:w="1843" w:type="dxa"/>
                <w:gridSpan w:val="2"/>
              </w:tcPr>
            </w:tcPrChange>
          </w:tcPr>
          <w:p w:rsidR="009728E4" w:rsidRDefault="009728E4" w:rsidP="005D4EC5">
            <w:pPr>
              <w:rPr>
                <w:ins w:id="308" w:author="Jon Nicholson" w:date="2016-05-10T14:46:00Z"/>
              </w:rPr>
            </w:pPr>
            <w:ins w:id="309" w:author="Jon Nicholson" w:date="2016-05-10T14:54:00Z">
              <w:r>
                <w:t>R</w:t>
              </w:r>
            </w:ins>
            <w:ins w:id="310" w:author="Jon Nicholson" w:date="2016-05-10T14:46:00Z">
              <w:r>
                <w:t xml:space="preserve">. </w:t>
              </w:r>
            </w:ins>
            <w:ins w:id="311" w:author="Jon Nicholson" w:date="2016-05-10T14:54:00Z">
              <w:r>
                <w:t>Rafiq</w:t>
              </w:r>
            </w:ins>
          </w:p>
        </w:tc>
        <w:tc>
          <w:tcPr>
            <w:tcW w:w="5521" w:type="dxa"/>
            <w:tcPrChange w:id="312" w:author="Jon Nicholson" w:date="2016-05-10T15:14:00Z">
              <w:tcPr>
                <w:tcW w:w="4642" w:type="dxa"/>
              </w:tcPr>
            </w:tcPrChange>
          </w:tcPr>
          <w:p w:rsidR="009728E4" w:rsidRDefault="009728E4">
            <w:pPr>
              <w:pStyle w:val="BulletCompressed"/>
              <w:rPr>
                <w:ins w:id="313" w:author="Jon Nicholson" w:date="2016-05-10T14:46:00Z"/>
              </w:rPr>
              <w:pPrChange w:id="314" w:author="Jon Nicholson" w:date="2016-05-10T15:11:00Z">
                <w:pPr/>
              </w:pPrChange>
            </w:pPr>
            <w:ins w:id="315" w:author="Jon Nicholson" w:date="2016-05-10T14:54:00Z">
              <w:r>
                <w:t>Beta release to be used for collaborative review only and not intended for commercial use.</w:t>
              </w:r>
            </w:ins>
          </w:p>
        </w:tc>
      </w:tr>
      <w:tr w:rsidR="009728E4" w:rsidTr="006B490E">
        <w:trPr>
          <w:ins w:id="316" w:author="Jon Nicholson" w:date="2016-05-10T14:55:00Z"/>
        </w:trPr>
        <w:tc>
          <w:tcPr>
            <w:tcW w:w="1021" w:type="dxa"/>
            <w:tcPrChange w:id="317" w:author="Jon Nicholson" w:date="2016-05-10T15:14:00Z">
              <w:tcPr>
                <w:tcW w:w="1276" w:type="dxa"/>
                <w:gridSpan w:val="2"/>
              </w:tcPr>
            </w:tcPrChange>
          </w:tcPr>
          <w:p w:rsidR="009728E4" w:rsidRDefault="009728E4" w:rsidP="009728E4">
            <w:pPr>
              <w:rPr>
                <w:ins w:id="318" w:author="Jon Nicholson" w:date="2016-05-10T14:55:00Z"/>
              </w:rPr>
            </w:pPr>
            <w:ins w:id="319" w:author="Jon Nicholson" w:date="2016-05-10T14:55:00Z">
              <w:r>
                <w:t>0.2.0</w:t>
              </w:r>
            </w:ins>
          </w:p>
        </w:tc>
        <w:tc>
          <w:tcPr>
            <w:tcW w:w="1418" w:type="dxa"/>
            <w:tcPrChange w:id="320" w:author="Jon Nicholson" w:date="2016-05-10T15:14:00Z">
              <w:tcPr>
                <w:tcW w:w="1701" w:type="dxa"/>
                <w:gridSpan w:val="2"/>
              </w:tcPr>
            </w:tcPrChange>
          </w:tcPr>
          <w:p w:rsidR="009728E4" w:rsidRDefault="006B490E" w:rsidP="005D4EC5">
            <w:pPr>
              <w:rPr>
                <w:ins w:id="321" w:author="Jon Nicholson" w:date="2016-05-10T14:55:00Z"/>
              </w:rPr>
            </w:pPr>
            <w:ins w:id="322" w:author="Jon Nicholson" w:date="2016-05-10T15:08:00Z">
              <w:r w:rsidRPr="006B490E">
                <w:t>Jan 29, 2014</w:t>
              </w:r>
            </w:ins>
          </w:p>
        </w:tc>
        <w:tc>
          <w:tcPr>
            <w:tcW w:w="1276" w:type="dxa"/>
            <w:tcPrChange w:id="323" w:author="Jon Nicholson" w:date="2016-05-10T15:14:00Z">
              <w:tcPr>
                <w:tcW w:w="1843" w:type="dxa"/>
                <w:gridSpan w:val="2"/>
              </w:tcPr>
            </w:tcPrChange>
          </w:tcPr>
          <w:p w:rsidR="009728E4" w:rsidRDefault="00D31B6C" w:rsidP="009728E4">
            <w:pPr>
              <w:rPr>
                <w:ins w:id="324" w:author="Jon Nicholson" w:date="2016-05-10T14:55:00Z"/>
              </w:rPr>
            </w:pPr>
            <w:ins w:id="325" w:author="Jon Nicholson" w:date="2016-05-10T15:24:00Z">
              <w:r>
                <w:t>R. Rafiq</w:t>
              </w:r>
            </w:ins>
          </w:p>
        </w:tc>
        <w:tc>
          <w:tcPr>
            <w:tcW w:w="5521" w:type="dxa"/>
            <w:tcPrChange w:id="326" w:author="Jon Nicholson" w:date="2016-05-10T15:14:00Z">
              <w:tcPr>
                <w:tcW w:w="4642" w:type="dxa"/>
              </w:tcPr>
            </w:tcPrChange>
          </w:tcPr>
          <w:p w:rsidR="009728E4" w:rsidRDefault="009728E4">
            <w:pPr>
              <w:pStyle w:val="BulletCompressed"/>
              <w:rPr>
                <w:ins w:id="327" w:author="Jon Nicholson" w:date="2016-05-10T14:55:00Z"/>
              </w:rPr>
              <w:pPrChange w:id="328" w:author="Jon Nicholson" w:date="2016-05-10T15:11:00Z">
                <w:pPr/>
              </w:pPrChange>
            </w:pPr>
            <w:ins w:id="329" w:author="Jon Nicholson" w:date="2016-05-10T14:55:00Z">
              <w:r>
                <w:t>Submitted a partial implementation of the POST action for the Environments Controller.</w:t>
              </w:r>
            </w:ins>
          </w:p>
        </w:tc>
      </w:tr>
      <w:tr w:rsidR="009728E4" w:rsidTr="006B490E">
        <w:trPr>
          <w:ins w:id="330" w:author="Jon Nicholson" w:date="2016-05-10T14:55:00Z"/>
        </w:trPr>
        <w:tc>
          <w:tcPr>
            <w:tcW w:w="1021" w:type="dxa"/>
            <w:tcPrChange w:id="331" w:author="Jon Nicholson" w:date="2016-05-10T15:14:00Z">
              <w:tcPr>
                <w:tcW w:w="1276" w:type="dxa"/>
                <w:gridSpan w:val="2"/>
              </w:tcPr>
            </w:tcPrChange>
          </w:tcPr>
          <w:p w:rsidR="009728E4" w:rsidRDefault="009728E4" w:rsidP="009728E4">
            <w:pPr>
              <w:rPr>
                <w:ins w:id="332" w:author="Jon Nicholson" w:date="2016-05-10T14:55:00Z"/>
              </w:rPr>
            </w:pPr>
            <w:ins w:id="333" w:author="Jon Nicholson" w:date="2016-05-10T14:55:00Z">
              <w:r>
                <w:t>0.3.0</w:t>
              </w:r>
            </w:ins>
          </w:p>
        </w:tc>
        <w:tc>
          <w:tcPr>
            <w:tcW w:w="1418" w:type="dxa"/>
            <w:tcPrChange w:id="334" w:author="Jon Nicholson" w:date="2016-05-10T15:14:00Z">
              <w:tcPr>
                <w:tcW w:w="1701" w:type="dxa"/>
                <w:gridSpan w:val="2"/>
              </w:tcPr>
            </w:tcPrChange>
          </w:tcPr>
          <w:p w:rsidR="009728E4" w:rsidRDefault="006B490E" w:rsidP="005D4EC5">
            <w:pPr>
              <w:rPr>
                <w:ins w:id="335" w:author="Jon Nicholson" w:date="2016-05-10T14:55:00Z"/>
              </w:rPr>
            </w:pPr>
            <w:ins w:id="336" w:author="Jon Nicholson" w:date="2016-05-10T15:08:00Z">
              <w:r w:rsidRPr="006B490E">
                <w:t>Feb 03, 2014</w:t>
              </w:r>
            </w:ins>
          </w:p>
        </w:tc>
        <w:tc>
          <w:tcPr>
            <w:tcW w:w="1276" w:type="dxa"/>
            <w:tcPrChange w:id="337" w:author="Jon Nicholson" w:date="2016-05-10T15:14:00Z">
              <w:tcPr>
                <w:tcW w:w="1843" w:type="dxa"/>
                <w:gridSpan w:val="2"/>
              </w:tcPr>
            </w:tcPrChange>
          </w:tcPr>
          <w:p w:rsidR="009728E4" w:rsidRDefault="00D31B6C" w:rsidP="009728E4">
            <w:pPr>
              <w:rPr>
                <w:ins w:id="338" w:author="Jon Nicholson" w:date="2016-05-10T14:55:00Z"/>
              </w:rPr>
            </w:pPr>
            <w:ins w:id="339" w:author="Jon Nicholson" w:date="2016-05-10T15:24:00Z">
              <w:r>
                <w:t>R. Rafiq</w:t>
              </w:r>
            </w:ins>
          </w:p>
        </w:tc>
        <w:tc>
          <w:tcPr>
            <w:tcW w:w="5521" w:type="dxa"/>
            <w:tcPrChange w:id="340" w:author="Jon Nicholson" w:date="2016-05-10T15:14:00Z">
              <w:tcPr>
                <w:tcW w:w="4642" w:type="dxa"/>
              </w:tcPr>
            </w:tcPrChange>
          </w:tcPr>
          <w:p w:rsidR="009728E4" w:rsidRDefault="009728E4">
            <w:pPr>
              <w:pStyle w:val="BulletCompressed"/>
              <w:rPr>
                <w:ins w:id="341" w:author="Jon Nicholson" w:date="2016-05-10T14:55:00Z"/>
              </w:rPr>
              <w:pPrChange w:id="342" w:author="Jon Nicholson" w:date="2016-05-10T15:11:00Z">
                <w:pPr/>
              </w:pPrChange>
            </w:pPr>
            <w:ins w:id="343" w:author="Jon Nicholson" w:date="2016-05-10T14:56:00Z">
              <w:r>
                <w:t>Update the POST action of the EnvironmentsController to authenticate a user and return an appropriately populated Environment response.</w:t>
              </w:r>
            </w:ins>
          </w:p>
        </w:tc>
      </w:tr>
      <w:tr w:rsidR="009728E4" w:rsidTr="006B490E">
        <w:trPr>
          <w:ins w:id="344" w:author="Jon Nicholson" w:date="2016-05-10T14:55:00Z"/>
        </w:trPr>
        <w:tc>
          <w:tcPr>
            <w:tcW w:w="1021" w:type="dxa"/>
            <w:tcPrChange w:id="345" w:author="Jon Nicholson" w:date="2016-05-10T15:14:00Z">
              <w:tcPr>
                <w:tcW w:w="1276" w:type="dxa"/>
                <w:gridSpan w:val="2"/>
              </w:tcPr>
            </w:tcPrChange>
          </w:tcPr>
          <w:p w:rsidR="009728E4" w:rsidRDefault="009728E4" w:rsidP="009728E4">
            <w:pPr>
              <w:rPr>
                <w:ins w:id="346" w:author="Jon Nicholson" w:date="2016-05-10T14:55:00Z"/>
              </w:rPr>
            </w:pPr>
            <w:ins w:id="347" w:author="Jon Nicholson" w:date="2016-05-10T14:56:00Z">
              <w:r>
                <w:t>0.4.0</w:t>
              </w:r>
            </w:ins>
          </w:p>
        </w:tc>
        <w:tc>
          <w:tcPr>
            <w:tcW w:w="1418" w:type="dxa"/>
            <w:tcPrChange w:id="348" w:author="Jon Nicholson" w:date="2016-05-10T15:14:00Z">
              <w:tcPr>
                <w:tcW w:w="1701" w:type="dxa"/>
                <w:gridSpan w:val="2"/>
              </w:tcPr>
            </w:tcPrChange>
          </w:tcPr>
          <w:p w:rsidR="009728E4" w:rsidRDefault="006B490E" w:rsidP="009728E4">
            <w:pPr>
              <w:rPr>
                <w:ins w:id="349" w:author="Jon Nicholson" w:date="2016-05-10T14:55:00Z"/>
              </w:rPr>
            </w:pPr>
            <w:ins w:id="350" w:author="Jon Nicholson" w:date="2016-05-10T15:08:00Z">
              <w:r w:rsidRPr="006B490E">
                <w:t>Feb 06, 2014</w:t>
              </w:r>
            </w:ins>
          </w:p>
        </w:tc>
        <w:tc>
          <w:tcPr>
            <w:tcW w:w="1276" w:type="dxa"/>
            <w:tcPrChange w:id="351" w:author="Jon Nicholson" w:date="2016-05-10T15:14:00Z">
              <w:tcPr>
                <w:tcW w:w="1843" w:type="dxa"/>
                <w:gridSpan w:val="2"/>
              </w:tcPr>
            </w:tcPrChange>
          </w:tcPr>
          <w:p w:rsidR="009728E4" w:rsidRDefault="00D31B6C" w:rsidP="009728E4">
            <w:pPr>
              <w:rPr>
                <w:ins w:id="352" w:author="Jon Nicholson" w:date="2016-05-10T14:55:00Z"/>
              </w:rPr>
            </w:pPr>
            <w:ins w:id="353" w:author="Jon Nicholson" w:date="2016-05-10T15:24:00Z">
              <w:r>
                <w:t>R. Rafiq</w:t>
              </w:r>
            </w:ins>
          </w:p>
        </w:tc>
        <w:tc>
          <w:tcPr>
            <w:tcW w:w="5521" w:type="dxa"/>
            <w:tcPrChange w:id="354" w:author="Jon Nicholson" w:date="2016-05-10T15:14:00Z">
              <w:tcPr>
                <w:tcW w:w="4642" w:type="dxa"/>
              </w:tcPr>
            </w:tcPrChange>
          </w:tcPr>
          <w:p w:rsidR="005D4EC5" w:rsidRDefault="005D4EC5">
            <w:pPr>
              <w:pStyle w:val="BulletCompressed"/>
              <w:rPr>
                <w:ins w:id="355" w:author="Jon Nicholson" w:date="2016-05-10T14:56:00Z"/>
              </w:rPr>
              <w:pPrChange w:id="356" w:author="Jon Nicholson" w:date="2016-05-10T15:11:00Z">
                <w:pPr/>
              </w:pPrChange>
            </w:pPr>
            <w:ins w:id="357" w:author="Jon Nicholson" w:date="2016-05-10T14:56:00Z">
              <w:r>
                <w:t>Completed implementation of the GET action for an environment.</w:t>
              </w:r>
            </w:ins>
          </w:p>
          <w:p w:rsidR="009728E4" w:rsidRDefault="005D4EC5">
            <w:pPr>
              <w:pStyle w:val="BulletCompressed"/>
              <w:rPr>
                <w:ins w:id="358" w:author="Jon Nicholson" w:date="2016-05-10T14:55:00Z"/>
              </w:rPr>
              <w:pPrChange w:id="359" w:author="Jon Nicholson" w:date="2016-05-10T15:11:00Z">
                <w:pPr/>
              </w:pPrChange>
            </w:pPr>
            <w:ins w:id="360" w:author="Jon Nicholson" w:date="2016-05-10T14:56:00Z">
              <w:r>
                <w:t>Fixed an issue with authentication based upon session token</w:t>
              </w:r>
            </w:ins>
          </w:p>
        </w:tc>
      </w:tr>
      <w:tr w:rsidR="009728E4" w:rsidTr="006B490E">
        <w:trPr>
          <w:ins w:id="361" w:author="Jon Nicholson" w:date="2016-05-10T14:55:00Z"/>
        </w:trPr>
        <w:tc>
          <w:tcPr>
            <w:tcW w:w="1021" w:type="dxa"/>
            <w:tcPrChange w:id="362" w:author="Jon Nicholson" w:date="2016-05-10T15:14:00Z">
              <w:tcPr>
                <w:tcW w:w="1276" w:type="dxa"/>
                <w:gridSpan w:val="2"/>
              </w:tcPr>
            </w:tcPrChange>
          </w:tcPr>
          <w:p w:rsidR="009728E4" w:rsidRDefault="005D4EC5" w:rsidP="009728E4">
            <w:pPr>
              <w:rPr>
                <w:ins w:id="363" w:author="Jon Nicholson" w:date="2016-05-10T14:55:00Z"/>
              </w:rPr>
            </w:pPr>
            <w:ins w:id="364" w:author="Jon Nicholson" w:date="2016-05-10T14:56:00Z">
              <w:r>
                <w:t>0.5.0</w:t>
              </w:r>
            </w:ins>
          </w:p>
        </w:tc>
        <w:tc>
          <w:tcPr>
            <w:tcW w:w="1418" w:type="dxa"/>
            <w:tcPrChange w:id="365" w:author="Jon Nicholson" w:date="2016-05-10T15:14:00Z">
              <w:tcPr>
                <w:tcW w:w="1701" w:type="dxa"/>
                <w:gridSpan w:val="2"/>
              </w:tcPr>
            </w:tcPrChange>
          </w:tcPr>
          <w:p w:rsidR="009728E4" w:rsidRDefault="006B490E" w:rsidP="009728E4">
            <w:pPr>
              <w:rPr>
                <w:ins w:id="366" w:author="Jon Nicholson" w:date="2016-05-10T14:55:00Z"/>
              </w:rPr>
            </w:pPr>
            <w:ins w:id="367" w:author="Jon Nicholson" w:date="2016-05-10T15:08:00Z">
              <w:r w:rsidRPr="006B490E">
                <w:t>Feb 15, 2014</w:t>
              </w:r>
            </w:ins>
          </w:p>
        </w:tc>
        <w:tc>
          <w:tcPr>
            <w:tcW w:w="1276" w:type="dxa"/>
            <w:tcPrChange w:id="368" w:author="Jon Nicholson" w:date="2016-05-10T15:14:00Z">
              <w:tcPr>
                <w:tcW w:w="1843" w:type="dxa"/>
                <w:gridSpan w:val="2"/>
              </w:tcPr>
            </w:tcPrChange>
          </w:tcPr>
          <w:p w:rsidR="009728E4" w:rsidRDefault="00D31B6C" w:rsidP="009728E4">
            <w:pPr>
              <w:rPr>
                <w:ins w:id="369" w:author="Jon Nicholson" w:date="2016-05-10T14:55:00Z"/>
              </w:rPr>
            </w:pPr>
            <w:ins w:id="370" w:author="Jon Nicholson" w:date="2016-05-10T15:24:00Z">
              <w:r>
                <w:t>R. Rafiq</w:t>
              </w:r>
            </w:ins>
          </w:p>
        </w:tc>
        <w:tc>
          <w:tcPr>
            <w:tcW w:w="5521" w:type="dxa"/>
            <w:tcPrChange w:id="371" w:author="Jon Nicholson" w:date="2016-05-10T15:14:00Z">
              <w:tcPr>
                <w:tcW w:w="4642" w:type="dxa"/>
              </w:tcPr>
            </w:tcPrChange>
          </w:tcPr>
          <w:p w:rsidR="009728E4" w:rsidRDefault="005D4EC5">
            <w:pPr>
              <w:pStyle w:val="BulletCompressed"/>
              <w:rPr>
                <w:ins w:id="372" w:author="Jon Nicholson" w:date="2016-05-10T14:55:00Z"/>
              </w:rPr>
              <w:pPrChange w:id="373" w:author="Jon Nicholson" w:date="2016-05-10T15:11:00Z">
                <w:pPr/>
              </w:pPrChange>
            </w:pPr>
            <w:ins w:id="374" w:author="Jon Nicholson" w:date="2016-05-10T14:57:00Z">
              <w:r>
                <w:t>Tweaked the overall design of the core code to properly enable the implementation of the DELETE action for an Environment.</w:t>
              </w:r>
            </w:ins>
          </w:p>
        </w:tc>
      </w:tr>
      <w:tr w:rsidR="009728E4" w:rsidTr="006B490E">
        <w:trPr>
          <w:ins w:id="375" w:author="Jon Nicholson" w:date="2016-05-10T14:55:00Z"/>
        </w:trPr>
        <w:tc>
          <w:tcPr>
            <w:tcW w:w="1021" w:type="dxa"/>
            <w:tcPrChange w:id="376" w:author="Jon Nicholson" w:date="2016-05-10T15:14:00Z">
              <w:tcPr>
                <w:tcW w:w="1276" w:type="dxa"/>
                <w:gridSpan w:val="2"/>
              </w:tcPr>
            </w:tcPrChange>
          </w:tcPr>
          <w:p w:rsidR="009728E4" w:rsidRDefault="005D4EC5" w:rsidP="009728E4">
            <w:pPr>
              <w:rPr>
                <w:ins w:id="377" w:author="Jon Nicholson" w:date="2016-05-10T14:55:00Z"/>
              </w:rPr>
            </w:pPr>
            <w:ins w:id="378" w:author="Jon Nicholson" w:date="2016-05-10T14:57:00Z">
              <w:r>
                <w:t>0.6.0</w:t>
              </w:r>
            </w:ins>
          </w:p>
        </w:tc>
        <w:tc>
          <w:tcPr>
            <w:tcW w:w="1418" w:type="dxa"/>
            <w:tcPrChange w:id="379" w:author="Jon Nicholson" w:date="2016-05-10T15:14:00Z">
              <w:tcPr>
                <w:tcW w:w="1701" w:type="dxa"/>
                <w:gridSpan w:val="2"/>
              </w:tcPr>
            </w:tcPrChange>
          </w:tcPr>
          <w:p w:rsidR="009728E4" w:rsidRDefault="006B490E" w:rsidP="009728E4">
            <w:pPr>
              <w:rPr>
                <w:ins w:id="380" w:author="Jon Nicholson" w:date="2016-05-10T14:55:00Z"/>
              </w:rPr>
            </w:pPr>
            <w:ins w:id="381" w:author="Jon Nicholson" w:date="2016-05-10T15:08:00Z">
              <w:r w:rsidRPr="006B490E">
                <w:t>Feb 20, 2014</w:t>
              </w:r>
            </w:ins>
          </w:p>
        </w:tc>
        <w:tc>
          <w:tcPr>
            <w:tcW w:w="1276" w:type="dxa"/>
            <w:tcPrChange w:id="382" w:author="Jon Nicholson" w:date="2016-05-10T15:14:00Z">
              <w:tcPr>
                <w:tcW w:w="1843" w:type="dxa"/>
                <w:gridSpan w:val="2"/>
              </w:tcPr>
            </w:tcPrChange>
          </w:tcPr>
          <w:p w:rsidR="009728E4" w:rsidRDefault="00D31B6C" w:rsidP="009728E4">
            <w:pPr>
              <w:rPr>
                <w:ins w:id="383" w:author="Jon Nicholson" w:date="2016-05-10T14:55:00Z"/>
              </w:rPr>
            </w:pPr>
            <w:ins w:id="384" w:author="Jon Nicholson" w:date="2016-05-10T15:24:00Z">
              <w:r>
                <w:t>R. Rafiq</w:t>
              </w:r>
            </w:ins>
          </w:p>
        </w:tc>
        <w:tc>
          <w:tcPr>
            <w:tcW w:w="5521" w:type="dxa"/>
            <w:tcPrChange w:id="385" w:author="Jon Nicholson" w:date="2016-05-10T15:14:00Z">
              <w:tcPr>
                <w:tcW w:w="4642" w:type="dxa"/>
              </w:tcPr>
            </w:tcPrChange>
          </w:tcPr>
          <w:p w:rsidR="005D4EC5" w:rsidRDefault="005D4EC5">
            <w:pPr>
              <w:pStyle w:val="BulletCompressed"/>
              <w:rPr>
                <w:ins w:id="386" w:author="Jon Nicholson" w:date="2016-05-10T14:57:00Z"/>
              </w:rPr>
              <w:pPrChange w:id="387" w:author="Jon Nicholson" w:date="2016-05-10T15:11:00Z">
                <w:pPr/>
              </w:pPrChange>
            </w:pPr>
            <w:ins w:id="388" w:author="Jon Nicholson" w:date="2016-05-10T14:57:00Z">
              <w:r>
                <w:t>Redesigned the persistence layer (repositories) to add the flexibility to inject a different SessionFactory.</w:t>
              </w:r>
            </w:ins>
          </w:p>
          <w:p w:rsidR="009728E4" w:rsidRDefault="005D4EC5">
            <w:pPr>
              <w:pStyle w:val="BulletCompressed"/>
              <w:rPr>
                <w:ins w:id="389" w:author="Jon Nicholson" w:date="2016-05-10T14:55:00Z"/>
              </w:rPr>
              <w:pPrChange w:id="390" w:author="Jon Nicholson" w:date="2016-05-10T15:11:00Z">
                <w:pPr/>
              </w:pPrChange>
            </w:pPr>
            <w:ins w:id="391" w:author="Jon Nicholson" w:date="2016-05-10T14:57:00Z">
              <w:r>
                <w:t>Prepared the code for a demo provider.</w:t>
              </w:r>
            </w:ins>
          </w:p>
        </w:tc>
      </w:tr>
      <w:tr w:rsidR="009728E4" w:rsidTr="006B490E">
        <w:trPr>
          <w:ins w:id="392" w:author="Jon Nicholson" w:date="2016-05-10T14:55:00Z"/>
        </w:trPr>
        <w:tc>
          <w:tcPr>
            <w:tcW w:w="1021" w:type="dxa"/>
            <w:tcPrChange w:id="393" w:author="Jon Nicholson" w:date="2016-05-10T15:14:00Z">
              <w:tcPr>
                <w:tcW w:w="1276" w:type="dxa"/>
                <w:gridSpan w:val="2"/>
              </w:tcPr>
            </w:tcPrChange>
          </w:tcPr>
          <w:p w:rsidR="009728E4" w:rsidRDefault="005D4EC5" w:rsidP="009728E4">
            <w:pPr>
              <w:rPr>
                <w:ins w:id="394" w:author="Jon Nicholson" w:date="2016-05-10T14:55:00Z"/>
              </w:rPr>
            </w:pPr>
            <w:ins w:id="395" w:author="Jon Nicholson" w:date="2016-05-10T14:57:00Z">
              <w:r>
                <w:t>0.7.0</w:t>
              </w:r>
            </w:ins>
          </w:p>
        </w:tc>
        <w:tc>
          <w:tcPr>
            <w:tcW w:w="1418" w:type="dxa"/>
            <w:tcPrChange w:id="396" w:author="Jon Nicholson" w:date="2016-05-10T15:14:00Z">
              <w:tcPr>
                <w:tcW w:w="1701" w:type="dxa"/>
                <w:gridSpan w:val="2"/>
              </w:tcPr>
            </w:tcPrChange>
          </w:tcPr>
          <w:p w:rsidR="009728E4" w:rsidRDefault="006B490E" w:rsidP="009728E4">
            <w:pPr>
              <w:rPr>
                <w:ins w:id="397" w:author="Jon Nicholson" w:date="2016-05-10T14:55:00Z"/>
              </w:rPr>
            </w:pPr>
            <w:ins w:id="398" w:author="Jon Nicholson" w:date="2016-05-10T15:08:00Z">
              <w:r w:rsidRPr="006B490E">
                <w:t>Mar 12, 2014</w:t>
              </w:r>
            </w:ins>
          </w:p>
        </w:tc>
        <w:tc>
          <w:tcPr>
            <w:tcW w:w="1276" w:type="dxa"/>
            <w:tcPrChange w:id="399" w:author="Jon Nicholson" w:date="2016-05-10T15:14:00Z">
              <w:tcPr>
                <w:tcW w:w="1843" w:type="dxa"/>
                <w:gridSpan w:val="2"/>
              </w:tcPr>
            </w:tcPrChange>
          </w:tcPr>
          <w:p w:rsidR="009728E4" w:rsidRDefault="00D31B6C" w:rsidP="009728E4">
            <w:pPr>
              <w:rPr>
                <w:ins w:id="400" w:author="Jon Nicholson" w:date="2016-05-10T14:55:00Z"/>
              </w:rPr>
            </w:pPr>
            <w:ins w:id="401" w:author="Jon Nicholson" w:date="2016-05-10T15:24:00Z">
              <w:r>
                <w:t>R. Rafiq</w:t>
              </w:r>
            </w:ins>
          </w:p>
        </w:tc>
        <w:tc>
          <w:tcPr>
            <w:tcW w:w="5521" w:type="dxa"/>
            <w:tcPrChange w:id="402" w:author="Jon Nicholson" w:date="2016-05-10T15:14:00Z">
              <w:tcPr>
                <w:tcW w:w="4642" w:type="dxa"/>
              </w:tcPr>
            </w:tcPrChange>
          </w:tcPr>
          <w:p w:rsidR="005D4EC5" w:rsidRDefault="005D4EC5">
            <w:pPr>
              <w:pStyle w:val="BulletCompressed"/>
              <w:rPr>
                <w:ins w:id="403" w:author="Jon Nicholson" w:date="2016-05-10T14:58:00Z"/>
              </w:rPr>
              <w:pPrChange w:id="404" w:author="Jon Nicholson" w:date="2016-05-10T15:11:00Z">
                <w:pPr/>
              </w:pPrChange>
            </w:pPr>
            <w:ins w:id="405" w:author="Jon Nicholson" w:date="2016-05-10T14:58:00Z">
              <w:r>
                <w:t>Added a demo provider project to help illustrate how the framework can be used to provide StudentPersonal data.</w:t>
              </w:r>
            </w:ins>
          </w:p>
          <w:p w:rsidR="009728E4" w:rsidRDefault="005D4EC5">
            <w:pPr>
              <w:pStyle w:val="BulletCompressed"/>
              <w:rPr>
                <w:ins w:id="406" w:author="Jon Nicholson" w:date="2016-05-10T14:55:00Z"/>
              </w:rPr>
              <w:pPrChange w:id="407" w:author="Jon Nicholson" w:date="2016-05-10T15:11:00Z">
                <w:pPr/>
              </w:pPrChange>
            </w:pPr>
            <w:ins w:id="408" w:author="Jon Nicholson" w:date="2016-05-10T14:58:00Z">
              <w:r>
                <w:t>Re-factored some code as a result of this work.</w:t>
              </w:r>
            </w:ins>
          </w:p>
        </w:tc>
      </w:tr>
      <w:tr w:rsidR="009728E4" w:rsidTr="006B490E">
        <w:trPr>
          <w:ins w:id="409" w:author="Jon Nicholson" w:date="2016-05-10T14:55:00Z"/>
        </w:trPr>
        <w:tc>
          <w:tcPr>
            <w:tcW w:w="1021" w:type="dxa"/>
            <w:tcPrChange w:id="410" w:author="Jon Nicholson" w:date="2016-05-10T15:14:00Z">
              <w:tcPr>
                <w:tcW w:w="1276" w:type="dxa"/>
                <w:gridSpan w:val="2"/>
              </w:tcPr>
            </w:tcPrChange>
          </w:tcPr>
          <w:p w:rsidR="009728E4" w:rsidRDefault="005D4EC5" w:rsidP="009728E4">
            <w:pPr>
              <w:rPr>
                <w:ins w:id="411" w:author="Jon Nicholson" w:date="2016-05-10T14:55:00Z"/>
              </w:rPr>
            </w:pPr>
            <w:ins w:id="412" w:author="Jon Nicholson" w:date="2016-05-10T14:58:00Z">
              <w:r>
                <w:t>0.7.1</w:t>
              </w:r>
            </w:ins>
          </w:p>
        </w:tc>
        <w:tc>
          <w:tcPr>
            <w:tcW w:w="1418" w:type="dxa"/>
            <w:tcPrChange w:id="413" w:author="Jon Nicholson" w:date="2016-05-10T15:14:00Z">
              <w:tcPr>
                <w:tcW w:w="1701" w:type="dxa"/>
                <w:gridSpan w:val="2"/>
              </w:tcPr>
            </w:tcPrChange>
          </w:tcPr>
          <w:p w:rsidR="009728E4" w:rsidRDefault="006B490E" w:rsidP="009728E4">
            <w:pPr>
              <w:rPr>
                <w:ins w:id="414" w:author="Jon Nicholson" w:date="2016-05-10T14:55:00Z"/>
              </w:rPr>
            </w:pPr>
            <w:ins w:id="415" w:author="Jon Nicholson" w:date="2016-05-10T15:09:00Z">
              <w:r w:rsidRPr="006B490E">
                <w:t>Jul 16, 2014</w:t>
              </w:r>
            </w:ins>
          </w:p>
        </w:tc>
        <w:tc>
          <w:tcPr>
            <w:tcW w:w="1276" w:type="dxa"/>
            <w:tcPrChange w:id="416" w:author="Jon Nicholson" w:date="2016-05-10T15:14:00Z">
              <w:tcPr>
                <w:tcW w:w="1843" w:type="dxa"/>
                <w:gridSpan w:val="2"/>
              </w:tcPr>
            </w:tcPrChange>
          </w:tcPr>
          <w:p w:rsidR="009728E4" w:rsidRDefault="00D31B6C" w:rsidP="009728E4">
            <w:pPr>
              <w:rPr>
                <w:ins w:id="417" w:author="Jon Nicholson" w:date="2016-05-10T14:55:00Z"/>
              </w:rPr>
            </w:pPr>
            <w:ins w:id="418" w:author="Jon Nicholson" w:date="2016-05-10T15:24:00Z">
              <w:r>
                <w:t>R. Rafiq</w:t>
              </w:r>
            </w:ins>
          </w:p>
        </w:tc>
        <w:tc>
          <w:tcPr>
            <w:tcW w:w="5521" w:type="dxa"/>
            <w:tcPrChange w:id="419" w:author="Jon Nicholson" w:date="2016-05-10T15:14:00Z">
              <w:tcPr>
                <w:tcW w:w="4642" w:type="dxa"/>
              </w:tcPr>
            </w:tcPrChange>
          </w:tcPr>
          <w:p w:rsidR="009728E4" w:rsidRDefault="005D4EC5">
            <w:pPr>
              <w:pStyle w:val="BulletCompressed"/>
              <w:rPr>
                <w:ins w:id="420" w:author="Jon Nicholson" w:date="2016-05-10T14:55:00Z"/>
              </w:rPr>
              <w:pPrChange w:id="421" w:author="Jon Nicholson" w:date="2016-05-10T15:11:00Z">
                <w:pPr/>
              </w:pPrChange>
            </w:pPr>
            <w:ins w:id="422" w:author="Jon Nicholson" w:date="2016-05-10T14:58:00Z">
              <w:r>
                <w:t>Minor updates to documentation within the code, including code documentation.</w:t>
              </w:r>
            </w:ins>
          </w:p>
        </w:tc>
      </w:tr>
      <w:tr w:rsidR="009728E4" w:rsidTr="006B490E">
        <w:trPr>
          <w:ins w:id="423" w:author="Jon Nicholson" w:date="2016-05-10T14:55:00Z"/>
        </w:trPr>
        <w:tc>
          <w:tcPr>
            <w:tcW w:w="1021" w:type="dxa"/>
            <w:tcPrChange w:id="424" w:author="Jon Nicholson" w:date="2016-05-10T15:14:00Z">
              <w:tcPr>
                <w:tcW w:w="1276" w:type="dxa"/>
                <w:gridSpan w:val="2"/>
              </w:tcPr>
            </w:tcPrChange>
          </w:tcPr>
          <w:p w:rsidR="009728E4" w:rsidRDefault="006B490E" w:rsidP="009728E4">
            <w:pPr>
              <w:rPr>
                <w:ins w:id="425" w:author="Jon Nicholson" w:date="2016-05-10T14:55:00Z"/>
              </w:rPr>
            </w:pPr>
            <w:ins w:id="426" w:author="Jon Nicholson" w:date="2016-05-10T15:09:00Z">
              <w:r>
                <w:t>0.8.0</w:t>
              </w:r>
            </w:ins>
          </w:p>
        </w:tc>
        <w:tc>
          <w:tcPr>
            <w:tcW w:w="1418" w:type="dxa"/>
            <w:tcPrChange w:id="427" w:author="Jon Nicholson" w:date="2016-05-10T15:14:00Z">
              <w:tcPr>
                <w:tcW w:w="1701" w:type="dxa"/>
                <w:gridSpan w:val="2"/>
              </w:tcPr>
            </w:tcPrChange>
          </w:tcPr>
          <w:p w:rsidR="009728E4" w:rsidRDefault="006B490E" w:rsidP="009728E4">
            <w:pPr>
              <w:rPr>
                <w:ins w:id="428" w:author="Jon Nicholson" w:date="2016-05-10T14:55:00Z"/>
              </w:rPr>
            </w:pPr>
            <w:ins w:id="429" w:author="Jon Nicholson" w:date="2016-05-10T15:07:00Z">
              <w:r>
                <w:t>Aug 05, 2014</w:t>
              </w:r>
            </w:ins>
          </w:p>
        </w:tc>
        <w:tc>
          <w:tcPr>
            <w:tcW w:w="1276" w:type="dxa"/>
            <w:tcPrChange w:id="430" w:author="Jon Nicholson" w:date="2016-05-10T15:14:00Z">
              <w:tcPr>
                <w:tcW w:w="1843" w:type="dxa"/>
                <w:gridSpan w:val="2"/>
              </w:tcPr>
            </w:tcPrChange>
          </w:tcPr>
          <w:p w:rsidR="009728E4" w:rsidRDefault="00D31B6C" w:rsidP="009728E4">
            <w:pPr>
              <w:rPr>
                <w:ins w:id="431" w:author="Jon Nicholson" w:date="2016-05-10T14:55:00Z"/>
              </w:rPr>
            </w:pPr>
            <w:ins w:id="432" w:author="Jon Nicholson" w:date="2016-05-10T15:24:00Z">
              <w:r>
                <w:t>R. Rafiq</w:t>
              </w:r>
            </w:ins>
          </w:p>
        </w:tc>
        <w:tc>
          <w:tcPr>
            <w:tcW w:w="5521" w:type="dxa"/>
            <w:tcPrChange w:id="433" w:author="Jon Nicholson" w:date="2016-05-10T15:14:00Z">
              <w:tcPr>
                <w:tcW w:w="4642" w:type="dxa"/>
              </w:tcPr>
            </w:tcPrChange>
          </w:tcPr>
          <w:p w:rsidR="005D4EC5" w:rsidRDefault="005D4EC5">
            <w:pPr>
              <w:pStyle w:val="BulletCompressed"/>
              <w:rPr>
                <w:ins w:id="434" w:author="Jon Nicholson" w:date="2016-05-10T15:00:00Z"/>
              </w:rPr>
              <w:pPrChange w:id="435" w:author="Jon Nicholson" w:date="2016-05-10T15:11:00Z">
                <w:pPr>
                  <w:pStyle w:val="BodyText"/>
                </w:pPr>
              </w:pPrChange>
            </w:pPr>
            <w:ins w:id="436" w:author="Jon Nicholson" w:date="2016-05-10T15:00:00Z">
              <w:r>
                <w:t>Extract demo projects into separate Solution.</w:t>
              </w:r>
            </w:ins>
          </w:p>
          <w:p w:rsidR="005D4EC5" w:rsidRDefault="005D4EC5">
            <w:pPr>
              <w:pStyle w:val="BulletCompressed"/>
              <w:rPr>
                <w:ins w:id="437" w:author="Jon Nicholson" w:date="2016-05-10T15:00:00Z"/>
              </w:rPr>
              <w:pPrChange w:id="438" w:author="Jon Nicholson" w:date="2016-05-10T15:11:00Z">
                <w:pPr>
                  <w:pStyle w:val="BodyText"/>
                </w:pPr>
              </w:pPrChange>
            </w:pPr>
            <w:ins w:id="439" w:author="Jon Nicholson" w:date="2016-05-10T15:00:00Z">
              <w:r>
                <w:t>Extract data model and infrastructure projects into separate Solution.</w:t>
              </w:r>
            </w:ins>
          </w:p>
          <w:p w:rsidR="005D4EC5" w:rsidRDefault="005D4EC5">
            <w:pPr>
              <w:pStyle w:val="BulletCompressed"/>
              <w:rPr>
                <w:ins w:id="440" w:author="Jon Nicholson" w:date="2016-05-10T15:00:00Z"/>
              </w:rPr>
              <w:pPrChange w:id="441" w:author="Jon Nicholson" w:date="2016-05-10T15:11:00Z">
                <w:pPr>
                  <w:pStyle w:val="BodyText"/>
                </w:pPr>
              </w:pPrChange>
            </w:pPr>
            <w:ins w:id="442" w:author="Jon Nicholson" w:date="2016-05-10T15:00:00Z">
              <w:r>
                <w:t>Fixed issue with BaseController.</w:t>
              </w:r>
            </w:ins>
          </w:p>
          <w:p w:rsidR="005D4EC5" w:rsidRDefault="005D4EC5">
            <w:pPr>
              <w:pStyle w:val="BulletCompressed"/>
              <w:rPr>
                <w:ins w:id="443" w:author="Jon Nicholson" w:date="2016-05-10T15:00:00Z"/>
              </w:rPr>
              <w:pPrChange w:id="444" w:author="Jon Nicholson" w:date="2016-05-10T15:11:00Z">
                <w:pPr>
                  <w:pStyle w:val="BodyText"/>
                </w:pPr>
              </w:pPrChange>
            </w:pPr>
            <w:ins w:id="445" w:author="Jon Nicholson" w:date="2016-05-10T15:00:00Z">
              <w:r>
                <w:t>Changed constructors in the persistence, Service and Controller layers to accommodate Dependency Injection.</w:t>
              </w:r>
            </w:ins>
          </w:p>
          <w:p w:rsidR="005D4EC5" w:rsidRDefault="005D4EC5">
            <w:pPr>
              <w:pStyle w:val="BulletCompressed"/>
              <w:rPr>
                <w:ins w:id="446" w:author="Jon Nicholson" w:date="2016-05-10T15:00:00Z"/>
              </w:rPr>
              <w:pPrChange w:id="447" w:author="Jon Nicholson" w:date="2016-05-10T15:11:00Z">
                <w:pPr>
                  <w:pStyle w:val="BodyText"/>
                </w:pPr>
              </w:pPrChange>
            </w:pPr>
            <w:ins w:id="448" w:author="Jon Nicholson" w:date="2016-05-10T15:00:00Z">
              <w:r>
                <w:t>Updated in-code documentation.</w:t>
              </w:r>
            </w:ins>
          </w:p>
          <w:p w:rsidR="005D4EC5" w:rsidRDefault="005D4EC5">
            <w:pPr>
              <w:pStyle w:val="BulletCompressed"/>
              <w:rPr>
                <w:ins w:id="449" w:author="Jon Nicholson" w:date="2016-05-10T15:00:00Z"/>
              </w:rPr>
              <w:pPrChange w:id="450" w:author="Jon Nicholson" w:date="2016-05-10T15:11:00Z">
                <w:pPr>
                  <w:pStyle w:val="BodyText"/>
                </w:pPr>
              </w:pPrChange>
            </w:pPr>
            <w:ins w:id="451" w:author="Jon Nicholson" w:date="2016-05-10T15:00:00Z">
              <w:r>
                <w:t>Updated SessionFactorys to cater for use as an executable as well as for deployment to IIS.</w:t>
              </w:r>
            </w:ins>
          </w:p>
          <w:p w:rsidR="005D4EC5" w:rsidRDefault="005D4EC5">
            <w:pPr>
              <w:pStyle w:val="BulletCompressed"/>
              <w:rPr>
                <w:ins w:id="452" w:author="Jon Nicholson" w:date="2016-05-10T15:00:00Z"/>
              </w:rPr>
              <w:pPrChange w:id="453" w:author="Jon Nicholson" w:date="2016-05-10T15:11:00Z">
                <w:pPr>
                  <w:pStyle w:val="BodyText"/>
                </w:pPr>
              </w:pPrChange>
            </w:pPr>
            <w:ins w:id="454" w:author="Jon Nicholson" w:date="2016-05-10T15:00:00Z">
              <w:r>
                <w:t>Updated version of Web API and SQLite.</w:t>
              </w:r>
            </w:ins>
          </w:p>
          <w:p w:rsidR="005D4EC5" w:rsidRDefault="005D4EC5">
            <w:pPr>
              <w:pStyle w:val="BulletCompressed"/>
              <w:rPr>
                <w:ins w:id="455" w:author="Jon Nicholson" w:date="2016-05-10T15:00:00Z"/>
              </w:rPr>
              <w:pPrChange w:id="456" w:author="Jon Nicholson" w:date="2016-05-10T15:11:00Z">
                <w:pPr>
                  <w:pStyle w:val="BodyText"/>
                </w:pPr>
              </w:pPrChange>
            </w:pPr>
            <w:ins w:id="457" w:author="Jon Nicholson" w:date="2016-05-10T15:00:00Z">
              <w:r>
                <w:t>Added NHibernate configuration and DDLs for use with SQLite, SQL Server LocalDB, SQL Server, Oracle and MySQL.</w:t>
              </w:r>
            </w:ins>
          </w:p>
          <w:p w:rsidR="005D4EC5" w:rsidRDefault="005D4EC5">
            <w:pPr>
              <w:pStyle w:val="BulletCompressed"/>
              <w:rPr>
                <w:ins w:id="458" w:author="Jon Nicholson" w:date="2016-05-10T15:00:00Z"/>
              </w:rPr>
              <w:pPrChange w:id="459" w:author="Jon Nicholson" w:date="2016-05-10T15:11:00Z">
                <w:pPr>
                  <w:pStyle w:val="BodyText"/>
                </w:pPr>
              </w:pPrChange>
            </w:pPr>
            <w:ins w:id="460" w:author="Jon Nicholson" w:date="2016-05-10T15:00:00Z">
              <w:r>
                <w:t>Added a project make setting up the demo database easier.</w:t>
              </w:r>
            </w:ins>
          </w:p>
          <w:p w:rsidR="005D4EC5" w:rsidRDefault="005D4EC5">
            <w:pPr>
              <w:pStyle w:val="BulletCompressed"/>
              <w:rPr>
                <w:ins w:id="461" w:author="Jon Nicholson" w:date="2016-05-10T15:00:00Z"/>
              </w:rPr>
              <w:pPrChange w:id="462" w:author="Jon Nicholson" w:date="2016-05-10T15:11:00Z">
                <w:pPr>
                  <w:pStyle w:val="BodyText"/>
                </w:pPr>
              </w:pPrChange>
            </w:pPr>
            <w:ins w:id="463" w:author="Jon Nicholson" w:date="2016-05-10T15:00:00Z">
              <w:r>
                <w:t>Added demo databases for SQLite and SQL Server LocalDB.</w:t>
              </w:r>
            </w:ins>
          </w:p>
          <w:p w:rsidR="009728E4" w:rsidRDefault="005D4EC5">
            <w:pPr>
              <w:pStyle w:val="BulletCompressed"/>
              <w:rPr>
                <w:ins w:id="464" w:author="Jon Nicholson" w:date="2016-05-10T14:55:00Z"/>
              </w:rPr>
              <w:pPrChange w:id="465" w:author="Jon Nicholson" w:date="2016-05-10T15:11:00Z">
                <w:pPr/>
              </w:pPrChange>
            </w:pPr>
            <w:ins w:id="466" w:author="Jon Nicholson" w:date="2016-05-10T15:00:00Z">
              <w:r>
                <w:t>Renamed the Sif.Framework.Core project to Sif.Framework.</w:t>
              </w:r>
            </w:ins>
          </w:p>
        </w:tc>
      </w:tr>
      <w:tr w:rsidR="009728E4" w:rsidTr="006B490E">
        <w:trPr>
          <w:ins w:id="467" w:author="Jon Nicholson" w:date="2016-05-10T14:55:00Z"/>
        </w:trPr>
        <w:tc>
          <w:tcPr>
            <w:tcW w:w="1021" w:type="dxa"/>
            <w:tcPrChange w:id="468" w:author="Jon Nicholson" w:date="2016-05-10T15:14:00Z">
              <w:tcPr>
                <w:tcW w:w="1276" w:type="dxa"/>
                <w:gridSpan w:val="2"/>
              </w:tcPr>
            </w:tcPrChange>
          </w:tcPr>
          <w:p w:rsidR="009728E4" w:rsidRDefault="006B490E" w:rsidP="009728E4">
            <w:pPr>
              <w:rPr>
                <w:ins w:id="469" w:author="Jon Nicholson" w:date="2016-05-10T14:55:00Z"/>
              </w:rPr>
            </w:pPr>
            <w:ins w:id="470" w:author="Jon Nicholson" w:date="2016-05-10T15:09:00Z">
              <w:r>
                <w:t>0.9.0</w:t>
              </w:r>
            </w:ins>
          </w:p>
        </w:tc>
        <w:tc>
          <w:tcPr>
            <w:tcW w:w="1418" w:type="dxa"/>
            <w:tcPrChange w:id="471" w:author="Jon Nicholson" w:date="2016-05-10T15:14:00Z">
              <w:tcPr>
                <w:tcW w:w="1701" w:type="dxa"/>
                <w:gridSpan w:val="2"/>
              </w:tcPr>
            </w:tcPrChange>
          </w:tcPr>
          <w:p w:rsidR="009728E4" w:rsidRDefault="006B490E" w:rsidP="009728E4">
            <w:pPr>
              <w:rPr>
                <w:ins w:id="472" w:author="Jon Nicholson" w:date="2016-05-10T14:55:00Z"/>
              </w:rPr>
            </w:pPr>
            <w:ins w:id="473" w:author="Jon Nicholson" w:date="2016-05-10T15:09:00Z">
              <w:r>
                <w:t>Aug 06,2014</w:t>
              </w:r>
            </w:ins>
          </w:p>
        </w:tc>
        <w:tc>
          <w:tcPr>
            <w:tcW w:w="1276" w:type="dxa"/>
            <w:tcPrChange w:id="474" w:author="Jon Nicholson" w:date="2016-05-10T15:14:00Z">
              <w:tcPr>
                <w:tcW w:w="1843" w:type="dxa"/>
                <w:gridSpan w:val="2"/>
              </w:tcPr>
            </w:tcPrChange>
          </w:tcPr>
          <w:p w:rsidR="009728E4" w:rsidRDefault="00D31B6C" w:rsidP="009728E4">
            <w:pPr>
              <w:rPr>
                <w:ins w:id="475" w:author="Jon Nicholson" w:date="2016-05-10T14:55:00Z"/>
              </w:rPr>
            </w:pPr>
            <w:ins w:id="476" w:author="Jon Nicholson" w:date="2016-05-10T15:24:00Z">
              <w:r>
                <w:t>R. Rafiq</w:t>
              </w:r>
            </w:ins>
          </w:p>
        </w:tc>
        <w:tc>
          <w:tcPr>
            <w:tcW w:w="5521" w:type="dxa"/>
            <w:tcPrChange w:id="477" w:author="Jon Nicholson" w:date="2016-05-10T15:14:00Z">
              <w:tcPr>
                <w:tcW w:w="4642" w:type="dxa"/>
              </w:tcPr>
            </w:tcPrChange>
          </w:tcPr>
          <w:p w:rsidR="005D4EC5" w:rsidRDefault="005D4EC5">
            <w:pPr>
              <w:pStyle w:val="BulletCompressed"/>
              <w:rPr>
                <w:ins w:id="478" w:author="Jon Nicholson" w:date="2016-05-10T15:00:00Z"/>
              </w:rPr>
              <w:pPrChange w:id="479" w:author="Jon Nicholson" w:date="2016-05-10T15:11:00Z">
                <w:pPr>
                  <w:pStyle w:val="BodyText"/>
                </w:pPr>
              </w:pPrChange>
            </w:pPr>
            <w:ins w:id="480" w:author="Jon Nicholson" w:date="2016-05-10T15:00:00Z">
              <w:r>
                <w:t>Added assembly information (including version number) to each project assembly.</w:t>
              </w:r>
            </w:ins>
          </w:p>
          <w:p w:rsidR="005D4EC5" w:rsidRDefault="005D4EC5">
            <w:pPr>
              <w:pStyle w:val="BulletCompressed"/>
              <w:rPr>
                <w:ins w:id="481" w:author="Jon Nicholson" w:date="2016-05-10T15:00:00Z"/>
              </w:rPr>
              <w:pPrChange w:id="482" w:author="Jon Nicholson" w:date="2016-05-10T15:11:00Z">
                <w:pPr>
                  <w:pStyle w:val="BodyText"/>
                </w:pPr>
              </w:pPrChange>
            </w:pPr>
            <w:ins w:id="483" w:author="Jon Nicholson" w:date="2016-05-10T15:00:00Z">
              <w:r>
                <w:t>Updated README.md to provide a more comprehensive version control history.</w:t>
              </w:r>
            </w:ins>
          </w:p>
          <w:p w:rsidR="005D4EC5" w:rsidRDefault="005D4EC5">
            <w:pPr>
              <w:pStyle w:val="BulletCompressed"/>
              <w:rPr>
                <w:ins w:id="484" w:author="Jon Nicholson" w:date="2016-05-10T15:00:00Z"/>
              </w:rPr>
              <w:pPrChange w:id="485" w:author="Jon Nicholson" w:date="2016-05-10T15:11:00Z">
                <w:pPr>
                  <w:pStyle w:val="BodyText"/>
                </w:pPr>
              </w:pPrChange>
            </w:pPr>
            <w:ins w:id="486" w:author="Jon Nicholson" w:date="2016-05-10T15:00:00Z">
              <w:r>
                <w:t>Recompiled and re-referenced libraries in SharedLibs.</w:t>
              </w:r>
            </w:ins>
          </w:p>
          <w:p w:rsidR="009728E4" w:rsidRDefault="005D4EC5">
            <w:pPr>
              <w:pStyle w:val="BulletCompressed"/>
              <w:rPr>
                <w:ins w:id="487" w:author="Jon Nicholson" w:date="2016-05-10T14:55:00Z"/>
              </w:rPr>
              <w:pPrChange w:id="488" w:author="Jon Nicholson" w:date="2016-05-10T15:11:00Z">
                <w:pPr/>
              </w:pPrChange>
            </w:pPr>
            <w:ins w:id="489" w:author="Jon Nicholson" w:date="2016-05-10T15:00:00Z">
              <w:r>
                <w:t>Better organised the Scripts directory.</w:t>
              </w:r>
            </w:ins>
          </w:p>
        </w:tc>
      </w:tr>
      <w:tr w:rsidR="005D4EC5" w:rsidTr="006B490E">
        <w:trPr>
          <w:ins w:id="490" w:author="Jon Nicholson" w:date="2016-05-10T15:00:00Z"/>
        </w:trPr>
        <w:tc>
          <w:tcPr>
            <w:tcW w:w="1021" w:type="dxa"/>
            <w:tcPrChange w:id="491" w:author="Jon Nicholson" w:date="2016-05-10T15:14:00Z">
              <w:tcPr>
                <w:tcW w:w="1276" w:type="dxa"/>
                <w:gridSpan w:val="2"/>
              </w:tcPr>
            </w:tcPrChange>
          </w:tcPr>
          <w:p w:rsidR="005D4EC5" w:rsidRDefault="006B490E" w:rsidP="009728E4">
            <w:pPr>
              <w:rPr>
                <w:ins w:id="492" w:author="Jon Nicholson" w:date="2016-05-10T15:00:00Z"/>
              </w:rPr>
            </w:pPr>
            <w:ins w:id="493" w:author="Jon Nicholson" w:date="2016-05-10T15:09:00Z">
              <w:r>
                <w:t>0.10.0</w:t>
              </w:r>
            </w:ins>
          </w:p>
        </w:tc>
        <w:tc>
          <w:tcPr>
            <w:tcW w:w="1418" w:type="dxa"/>
            <w:tcPrChange w:id="494" w:author="Jon Nicholson" w:date="2016-05-10T15:14:00Z">
              <w:tcPr>
                <w:tcW w:w="1701" w:type="dxa"/>
                <w:gridSpan w:val="2"/>
              </w:tcPr>
            </w:tcPrChange>
          </w:tcPr>
          <w:p w:rsidR="005D4EC5" w:rsidRDefault="006B490E" w:rsidP="009728E4">
            <w:pPr>
              <w:rPr>
                <w:ins w:id="495" w:author="Jon Nicholson" w:date="2016-05-10T15:00:00Z"/>
              </w:rPr>
            </w:pPr>
            <w:ins w:id="496" w:author="Jon Nicholson" w:date="2016-05-10T15:09:00Z">
              <w:r>
                <w:t>Aug 07, 2014</w:t>
              </w:r>
            </w:ins>
          </w:p>
        </w:tc>
        <w:tc>
          <w:tcPr>
            <w:tcW w:w="1276" w:type="dxa"/>
            <w:tcPrChange w:id="497" w:author="Jon Nicholson" w:date="2016-05-10T15:14:00Z">
              <w:tcPr>
                <w:tcW w:w="1843" w:type="dxa"/>
                <w:gridSpan w:val="2"/>
              </w:tcPr>
            </w:tcPrChange>
          </w:tcPr>
          <w:p w:rsidR="005D4EC5" w:rsidRDefault="00D31B6C" w:rsidP="009728E4">
            <w:pPr>
              <w:rPr>
                <w:ins w:id="498" w:author="Jon Nicholson" w:date="2016-05-10T15:00:00Z"/>
              </w:rPr>
            </w:pPr>
            <w:ins w:id="499" w:author="Jon Nicholson" w:date="2016-05-10T15:24:00Z">
              <w:r>
                <w:t>R. Rafiq</w:t>
              </w:r>
            </w:ins>
          </w:p>
        </w:tc>
        <w:tc>
          <w:tcPr>
            <w:tcW w:w="5521" w:type="dxa"/>
            <w:tcPrChange w:id="500" w:author="Jon Nicholson" w:date="2016-05-10T15:14:00Z">
              <w:tcPr>
                <w:tcW w:w="4642" w:type="dxa"/>
              </w:tcPr>
            </w:tcPrChange>
          </w:tcPr>
          <w:p w:rsidR="005D4EC5" w:rsidRDefault="005D4EC5">
            <w:pPr>
              <w:pStyle w:val="BulletCompressed"/>
              <w:rPr>
                <w:ins w:id="501" w:author="Jon Nicholson" w:date="2016-05-10T15:01:00Z"/>
              </w:rPr>
              <w:pPrChange w:id="502" w:author="Jon Nicholson" w:date="2016-05-10T15:11:00Z">
                <w:pPr>
                  <w:pStyle w:val="BodyText"/>
                </w:pPr>
              </w:pPrChange>
            </w:pPr>
            <w:ins w:id="503" w:author="Jon Nicholson" w:date="2016-05-10T15:01:00Z">
              <w:r>
                <w:t>- Fixed issues with referencing of Sif.Specification.Infrastructure assembly.</w:t>
              </w:r>
            </w:ins>
          </w:p>
          <w:p w:rsidR="005D4EC5" w:rsidRDefault="005D4EC5">
            <w:pPr>
              <w:pStyle w:val="BulletCompressed"/>
              <w:rPr>
                <w:ins w:id="504" w:author="Jon Nicholson" w:date="2016-05-10T15:01:00Z"/>
              </w:rPr>
              <w:pPrChange w:id="505" w:author="Jon Nicholson" w:date="2016-05-10T15:11:00Z">
                <w:pPr>
                  <w:pStyle w:val="BodyText"/>
                </w:pPr>
              </w:pPrChange>
            </w:pPr>
            <w:ins w:id="506" w:author="Jon Nicholson" w:date="2016-05-10T15:01:00Z">
              <w:r>
                <w:t>Renamed StudentPersonal.cfg.xml to Demo.cfg.xml to make the file name less specific.</w:t>
              </w:r>
            </w:ins>
          </w:p>
          <w:p w:rsidR="005D4EC5" w:rsidRDefault="005D4EC5">
            <w:pPr>
              <w:pStyle w:val="BulletCompressed"/>
              <w:rPr>
                <w:ins w:id="507" w:author="Jon Nicholson" w:date="2016-05-10T15:01:00Z"/>
              </w:rPr>
              <w:pPrChange w:id="508" w:author="Jon Nicholson" w:date="2016-05-10T15:11:00Z">
                <w:pPr>
                  <w:pStyle w:val="BodyText"/>
                </w:pPr>
              </w:pPrChange>
            </w:pPr>
            <w:ins w:id="509" w:author="Jon Nicholson" w:date="2016-05-10T15:01:00Z">
              <w:r>
                <w:t>Fixed issue of incorrectly referenced Sif.Framework assembly in the Demo Provider.</w:t>
              </w:r>
            </w:ins>
          </w:p>
          <w:p w:rsidR="005D4EC5" w:rsidRDefault="005D4EC5">
            <w:pPr>
              <w:pStyle w:val="BulletCompressed"/>
              <w:rPr>
                <w:ins w:id="510" w:author="Jon Nicholson" w:date="2016-05-10T15:00:00Z"/>
              </w:rPr>
              <w:pPrChange w:id="511" w:author="Jon Nicholson" w:date="2016-05-10T15:11:00Z">
                <w:pPr/>
              </w:pPrChange>
            </w:pPr>
            <w:ins w:id="512" w:author="Jon Nicholson" w:date="2016-05-10T15:01:00Z">
              <w:r>
                <w:t>Added scripts to ease demo execution.</w:t>
              </w:r>
            </w:ins>
          </w:p>
        </w:tc>
      </w:tr>
      <w:tr w:rsidR="005D4EC5" w:rsidTr="006B490E">
        <w:trPr>
          <w:ins w:id="513" w:author="Jon Nicholson" w:date="2016-05-10T15:00:00Z"/>
        </w:trPr>
        <w:tc>
          <w:tcPr>
            <w:tcW w:w="1021" w:type="dxa"/>
            <w:tcPrChange w:id="514" w:author="Jon Nicholson" w:date="2016-05-10T15:14:00Z">
              <w:tcPr>
                <w:tcW w:w="1276" w:type="dxa"/>
                <w:gridSpan w:val="2"/>
              </w:tcPr>
            </w:tcPrChange>
          </w:tcPr>
          <w:p w:rsidR="005D4EC5" w:rsidRDefault="006B490E" w:rsidP="009728E4">
            <w:pPr>
              <w:rPr>
                <w:ins w:id="515" w:author="Jon Nicholson" w:date="2016-05-10T15:00:00Z"/>
              </w:rPr>
            </w:pPr>
            <w:ins w:id="516" w:author="Jon Nicholson" w:date="2016-05-10T15:10:00Z">
              <w:r>
                <w:t>0.10.1</w:t>
              </w:r>
            </w:ins>
          </w:p>
        </w:tc>
        <w:tc>
          <w:tcPr>
            <w:tcW w:w="1418" w:type="dxa"/>
            <w:tcPrChange w:id="517" w:author="Jon Nicholson" w:date="2016-05-10T15:14:00Z">
              <w:tcPr>
                <w:tcW w:w="1701" w:type="dxa"/>
                <w:gridSpan w:val="2"/>
              </w:tcPr>
            </w:tcPrChange>
          </w:tcPr>
          <w:p w:rsidR="005D4EC5" w:rsidRDefault="006B490E" w:rsidP="009728E4">
            <w:pPr>
              <w:rPr>
                <w:ins w:id="518" w:author="Jon Nicholson" w:date="2016-05-10T15:00:00Z"/>
              </w:rPr>
            </w:pPr>
            <w:ins w:id="519" w:author="Jon Nicholson" w:date="2016-05-10T15:10:00Z">
              <w:r>
                <w:t>Aug 19, 2014</w:t>
              </w:r>
            </w:ins>
          </w:p>
        </w:tc>
        <w:tc>
          <w:tcPr>
            <w:tcW w:w="1276" w:type="dxa"/>
            <w:tcPrChange w:id="520" w:author="Jon Nicholson" w:date="2016-05-10T15:14:00Z">
              <w:tcPr>
                <w:tcW w:w="1843" w:type="dxa"/>
                <w:gridSpan w:val="2"/>
              </w:tcPr>
            </w:tcPrChange>
          </w:tcPr>
          <w:p w:rsidR="005D4EC5" w:rsidRDefault="00D31B6C" w:rsidP="009728E4">
            <w:pPr>
              <w:rPr>
                <w:ins w:id="521" w:author="Jon Nicholson" w:date="2016-05-10T15:00:00Z"/>
              </w:rPr>
            </w:pPr>
            <w:ins w:id="522" w:author="Jon Nicholson" w:date="2016-05-10T15:24:00Z">
              <w:r>
                <w:t>R. Rafiq</w:t>
              </w:r>
            </w:ins>
          </w:p>
        </w:tc>
        <w:tc>
          <w:tcPr>
            <w:tcW w:w="5521" w:type="dxa"/>
            <w:tcPrChange w:id="523" w:author="Jon Nicholson" w:date="2016-05-10T15:14:00Z">
              <w:tcPr>
                <w:tcW w:w="4642" w:type="dxa"/>
              </w:tcPr>
            </w:tcPrChange>
          </w:tcPr>
          <w:p w:rsidR="005D4EC5" w:rsidRDefault="005D4EC5">
            <w:pPr>
              <w:pStyle w:val="BulletCompressed"/>
              <w:rPr>
                <w:ins w:id="524" w:author="Jon Nicholson" w:date="2016-05-10T15:01:00Z"/>
              </w:rPr>
              <w:pPrChange w:id="525" w:author="Jon Nicholson" w:date="2016-05-10T15:11:00Z">
                <w:pPr>
                  <w:pStyle w:val="BodyText"/>
                </w:pPr>
              </w:pPrChange>
            </w:pPr>
            <w:ins w:id="526" w:author="Jon Nicholson" w:date="2016-05-10T15:01:00Z">
              <w:r>
                <w:t>Added a draft version of the Developer's Guide.</w:t>
              </w:r>
            </w:ins>
          </w:p>
          <w:p w:rsidR="005D4EC5" w:rsidRDefault="005D4EC5">
            <w:pPr>
              <w:pStyle w:val="BulletCompressed"/>
              <w:rPr>
                <w:ins w:id="527" w:author="Jon Nicholson" w:date="2016-05-10T15:00:00Z"/>
              </w:rPr>
              <w:pPrChange w:id="528" w:author="Jon Nicholson" w:date="2016-05-10T15:11:00Z">
                <w:pPr/>
              </w:pPrChange>
            </w:pPr>
            <w:ins w:id="529" w:author="Jon Nicholson" w:date="2016-05-10T15:01:00Z">
              <w:r>
                <w:t>Added a draft version of the Demo Usage Guide.</w:t>
              </w:r>
            </w:ins>
          </w:p>
        </w:tc>
      </w:tr>
      <w:tr w:rsidR="005D4EC5" w:rsidTr="006B490E">
        <w:trPr>
          <w:ins w:id="530" w:author="Jon Nicholson" w:date="2016-05-10T15:00:00Z"/>
        </w:trPr>
        <w:tc>
          <w:tcPr>
            <w:tcW w:w="1021" w:type="dxa"/>
            <w:tcPrChange w:id="531" w:author="Jon Nicholson" w:date="2016-05-10T15:14:00Z">
              <w:tcPr>
                <w:tcW w:w="1276" w:type="dxa"/>
                <w:gridSpan w:val="2"/>
              </w:tcPr>
            </w:tcPrChange>
          </w:tcPr>
          <w:p w:rsidR="005D4EC5" w:rsidRDefault="006B490E" w:rsidP="009728E4">
            <w:pPr>
              <w:rPr>
                <w:ins w:id="532" w:author="Jon Nicholson" w:date="2016-05-10T15:00:00Z"/>
              </w:rPr>
            </w:pPr>
            <w:ins w:id="533" w:author="Jon Nicholson" w:date="2016-05-10T15:14:00Z">
              <w:r>
                <w:t>0.11.0</w:t>
              </w:r>
            </w:ins>
          </w:p>
        </w:tc>
        <w:tc>
          <w:tcPr>
            <w:tcW w:w="1418" w:type="dxa"/>
            <w:tcPrChange w:id="534" w:author="Jon Nicholson" w:date="2016-05-10T15:14:00Z">
              <w:tcPr>
                <w:tcW w:w="1701" w:type="dxa"/>
                <w:gridSpan w:val="2"/>
              </w:tcPr>
            </w:tcPrChange>
          </w:tcPr>
          <w:p w:rsidR="005D4EC5" w:rsidRDefault="006B490E" w:rsidP="009728E4">
            <w:pPr>
              <w:rPr>
                <w:ins w:id="535" w:author="Jon Nicholson" w:date="2016-05-10T15:00:00Z"/>
              </w:rPr>
            </w:pPr>
            <w:ins w:id="536" w:author="Jon Nicholson" w:date="2016-05-10T15:13:00Z">
              <w:r>
                <w:t>Aug 27, 2014</w:t>
              </w:r>
            </w:ins>
          </w:p>
        </w:tc>
        <w:tc>
          <w:tcPr>
            <w:tcW w:w="1276" w:type="dxa"/>
            <w:tcPrChange w:id="537" w:author="Jon Nicholson" w:date="2016-05-10T15:14:00Z">
              <w:tcPr>
                <w:tcW w:w="1843" w:type="dxa"/>
                <w:gridSpan w:val="2"/>
              </w:tcPr>
            </w:tcPrChange>
          </w:tcPr>
          <w:p w:rsidR="005D4EC5" w:rsidRDefault="00D31B6C" w:rsidP="009728E4">
            <w:pPr>
              <w:rPr>
                <w:ins w:id="538" w:author="Jon Nicholson" w:date="2016-05-10T15:00:00Z"/>
              </w:rPr>
            </w:pPr>
            <w:ins w:id="539" w:author="Jon Nicholson" w:date="2016-05-10T15:25:00Z">
              <w:r>
                <w:t>R. Rafiq</w:t>
              </w:r>
            </w:ins>
          </w:p>
        </w:tc>
        <w:tc>
          <w:tcPr>
            <w:tcW w:w="5521" w:type="dxa"/>
            <w:tcPrChange w:id="540" w:author="Jon Nicholson" w:date="2016-05-10T15:14:00Z">
              <w:tcPr>
                <w:tcW w:w="4642" w:type="dxa"/>
              </w:tcPr>
            </w:tcPrChange>
          </w:tcPr>
          <w:p w:rsidR="005D4EC5" w:rsidRDefault="005D4EC5">
            <w:pPr>
              <w:pStyle w:val="BulletCompressed"/>
              <w:rPr>
                <w:ins w:id="541" w:author="Jon Nicholson" w:date="2016-05-10T15:01:00Z"/>
              </w:rPr>
              <w:pPrChange w:id="542" w:author="Jon Nicholson" w:date="2016-05-10T15:11:00Z">
                <w:pPr>
                  <w:pStyle w:val="BodyText"/>
                </w:pPr>
              </w:pPrChange>
            </w:pPr>
            <w:ins w:id="543" w:author="Jon Nicholson" w:date="2016-05-10T15:01:00Z">
              <w:r>
                <w:t>Added a generic Consumer to the framework.</w:t>
              </w:r>
            </w:ins>
          </w:p>
          <w:p w:rsidR="005D4EC5" w:rsidRDefault="005D4EC5">
            <w:pPr>
              <w:pStyle w:val="BulletCompressed"/>
              <w:rPr>
                <w:ins w:id="544" w:author="Jon Nicholson" w:date="2016-05-10T15:01:00Z"/>
              </w:rPr>
              <w:pPrChange w:id="545" w:author="Jon Nicholson" w:date="2016-05-10T15:11:00Z">
                <w:pPr>
                  <w:pStyle w:val="BodyText"/>
                </w:pPr>
              </w:pPrChange>
            </w:pPr>
            <w:ins w:id="546" w:author="Jon Nicholson" w:date="2016-05-10T15:01:00Z">
              <w:r>
                <w:t>Added a utility class for HTTP operations.</w:t>
              </w:r>
            </w:ins>
          </w:p>
          <w:p w:rsidR="005D4EC5" w:rsidRDefault="005D4EC5">
            <w:pPr>
              <w:pStyle w:val="BulletCompressed"/>
              <w:rPr>
                <w:ins w:id="547" w:author="Jon Nicholson" w:date="2016-05-10T15:01:00Z"/>
              </w:rPr>
              <w:pPrChange w:id="548" w:author="Jon Nicholson" w:date="2016-05-10T15:11:00Z">
                <w:pPr>
                  <w:pStyle w:val="BodyText"/>
                </w:pPr>
              </w:pPrChange>
            </w:pPr>
            <w:ins w:id="549" w:author="Jon Nicholson" w:date="2016-05-10T15:01:00Z">
              <w:r>
                <w:lastRenderedPageBreak/>
                <w:t>Created a new StudentPersonal demo Consumer.</w:t>
              </w:r>
            </w:ins>
          </w:p>
          <w:p w:rsidR="005D4EC5" w:rsidRDefault="005D4EC5">
            <w:pPr>
              <w:pStyle w:val="BulletCompressed"/>
              <w:rPr>
                <w:ins w:id="550" w:author="Jon Nicholson" w:date="2016-05-10T15:01:00Z"/>
              </w:rPr>
              <w:pPrChange w:id="551" w:author="Jon Nicholson" w:date="2016-05-10T15:11:00Z">
                <w:pPr>
                  <w:pStyle w:val="BodyText"/>
                </w:pPr>
              </w:pPrChange>
            </w:pPr>
            <w:ins w:id="552" w:author="Jon Nicholson" w:date="2016-05-10T15:01:00Z">
              <w:r>
                <w:t>Updated .gitignore so that "x64" directories are no longer ignored (caused problems with SQLite DLLs).</w:t>
              </w:r>
            </w:ins>
          </w:p>
          <w:p w:rsidR="005D4EC5" w:rsidRDefault="005D4EC5">
            <w:pPr>
              <w:pStyle w:val="BulletCompressed"/>
              <w:rPr>
                <w:ins w:id="553" w:author="Jon Nicholson" w:date="2016-05-10T15:00:00Z"/>
              </w:rPr>
              <w:pPrChange w:id="554" w:author="Jon Nicholson" w:date="2016-05-10T15:14:00Z">
                <w:pPr/>
              </w:pPrChange>
            </w:pPr>
            <w:ins w:id="555" w:author="Jon Nicholson" w:date="2016-05-10T15:01:00Z">
              <w:r>
                <w:t>Re-ordered the projects listed in the VS Solutions to manage the default projects run when debugging.</w:t>
              </w:r>
            </w:ins>
          </w:p>
        </w:tc>
      </w:tr>
      <w:tr w:rsidR="005D4EC5" w:rsidTr="006B490E">
        <w:trPr>
          <w:ins w:id="556" w:author="Jon Nicholson" w:date="2016-05-10T15:00:00Z"/>
        </w:trPr>
        <w:tc>
          <w:tcPr>
            <w:tcW w:w="1021" w:type="dxa"/>
            <w:tcPrChange w:id="557" w:author="Jon Nicholson" w:date="2016-05-10T15:14:00Z">
              <w:tcPr>
                <w:tcW w:w="1276" w:type="dxa"/>
                <w:gridSpan w:val="2"/>
              </w:tcPr>
            </w:tcPrChange>
          </w:tcPr>
          <w:p w:rsidR="005D4EC5" w:rsidRDefault="006B490E" w:rsidP="009728E4">
            <w:pPr>
              <w:rPr>
                <w:ins w:id="558" w:author="Jon Nicholson" w:date="2016-05-10T15:00:00Z"/>
              </w:rPr>
            </w:pPr>
            <w:ins w:id="559" w:author="Jon Nicholson" w:date="2016-05-10T15:15:00Z">
              <w:r>
                <w:lastRenderedPageBreak/>
                <w:t>0.12.0</w:t>
              </w:r>
            </w:ins>
          </w:p>
        </w:tc>
        <w:tc>
          <w:tcPr>
            <w:tcW w:w="1418" w:type="dxa"/>
            <w:tcPrChange w:id="560" w:author="Jon Nicholson" w:date="2016-05-10T15:14:00Z">
              <w:tcPr>
                <w:tcW w:w="1701" w:type="dxa"/>
                <w:gridSpan w:val="2"/>
              </w:tcPr>
            </w:tcPrChange>
          </w:tcPr>
          <w:p w:rsidR="005D4EC5" w:rsidRDefault="006B490E" w:rsidP="009728E4">
            <w:pPr>
              <w:rPr>
                <w:ins w:id="561" w:author="Jon Nicholson" w:date="2016-05-10T15:00:00Z"/>
              </w:rPr>
            </w:pPr>
            <w:ins w:id="562" w:author="Jon Nicholson" w:date="2016-05-10T15:15:00Z">
              <w:r>
                <w:t>Aug 30, 2014</w:t>
              </w:r>
            </w:ins>
          </w:p>
        </w:tc>
        <w:tc>
          <w:tcPr>
            <w:tcW w:w="1276" w:type="dxa"/>
            <w:tcPrChange w:id="563" w:author="Jon Nicholson" w:date="2016-05-10T15:14:00Z">
              <w:tcPr>
                <w:tcW w:w="1843" w:type="dxa"/>
                <w:gridSpan w:val="2"/>
              </w:tcPr>
            </w:tcPrChange>
          </w:tcPr>
          <w:p w:rsidR="005D4EC5" w:rsidRDefault="00D31B6C" w:rsidP="009728E4">
            <w:pPr>
              <w:rPr>
                <w:ins w:id="564" w:author="Jon Nicholson" w:date="2016-05-10T15:00:00Z"/>
              </w:rPr>
            </w:pPr>
            <w:ins w:id="565" w:author="Jon Nicholson" w:date="2016-05-10T15:25:00Z">
              <w:r>
                <w:t>R. Rafiq</w:t>
              </w:r>
            </w:ins>
          </w:p>
        </w:tc>
        <w:tc>
          <w:tcPr>
            <w:tcW w:w="5521" w:type="dxa"/>
            <w:tcPrChange w:id="566" w:author="Jon Nicholson" w:date="2016-05-10T15:14:00Z">
              <w:tcPr>
                <w:tcW w:w="4642" w:type="dxa"/>
              </w:tcPr>
            </w:tcPrChange>
          </w:tcPr>
          <w:p w:rsidR="005D4EC5" w:rsidRDefault="005D4EC5">
            <w:pPr>
              <w:pStyle w:val="BulletCompressed"/>
              <w:rPr>
                <w:ins w:id="567" w:author="Jon Nicholson" w:date="2016-05-10T15:01:00Z"/>
              </w:rPr>
              <w:pPrChange w:id="568" w:author="Jon Nicholson" w:date="2016-05-10T15:11:00Z">
                <w:pPr>
                  <w:pStyle w:val="BodyText"/>
                </w:pPr>
              </w:pPrChange>
            </w:pPr>
            <w:ins w:id="569" w:author="Jon Nicholson" w:date="2016-05-10T15:01:00Z">
              <w:r>
                <w:t>Upgraded the framework to use SIF Infrastructure 3.0.1.</w:t>
              </w:r>
            </w:ins>
          </w:p>
          <w:p w:rsidR="005D4EC5" w:rsidRDefault="005D4EC5">
            <w:pPr>
              <w:pStyle w:val="BulletCompressed"/>
              <w:rPr>
                <w:ins w:id="570" w:author="Jon Nicholson" w:date="2016-05-10T15:01:00Z"/>
              </w:rPr>
              <w:pPrChange w:id="571" w:author="Jon Nicholson" w:date="2016-05-10T15:11:00Z">
                <w:pPr>
                  <w:pStyle w:val="BodyText"/>
                </w:pPr>
              </w:pPrChange>
            </w:pPr>
            <w:ins w:id="572" w:author="Jon Nicholson" w:date="2016-05-10T15:01:00Z">
              <w:r>
                <w:t>Updated the data models to the latest version of the SIF AU 1.3 Data Model.</w:t>
              </w:r>
            </w:ins>
          </w:p>
          <w:p w:rsidR="005D4EC5" w:rsidRDefault="005D4EC5">
            <w:pPr>
              <w:pStyle w:val="BulletCompressed"/>
              <w:rPr>
                <w:ins w:id="573" w:author="Jon Nicholson" w:date="2016-05-10T15:01:00Z"/>
              </w:rPr>
              <w:pPrChange w:id="574" w:author="Jon Nicholson" w:date="2016-05-10T15:11:00Z">
                <w:pPr>
                  <w:pStyle w:val="BodyText"/>
                </w:pPr>
              </w:pPrChange>
            </w:pPr>
            <w:ins w:id="575" w:author="Jon Nicholson" w:date="2016-05-10T15:01:00Z">
              <w:r>
                <w:t>Re-designed the XML serialisation code to provide for better extensibility.</w:t>
              </w:r>
            </w:ins>
          </w:p>
          <w:p w:rsidR="005D4EC5" w:rsidRDefault="005D4EC5">
            <w:pPr>
              <w:pStyle w:val="BulletCompressed"/>
              <w:rPr>
                <w:ins w:id="576" w:author="Jon Nicholson" w:date="2016-05-10T15:01:00Z"/>
              </w:rPr>
              <w:pPrChange w:id="577" w:author="Jon Nicholson" w:date="2016-05-10T15:11:00Z">
                <w:pPr>
                  <w:pStyle w:val="BodyText"/>
                </w:pPr>
              </w:pPrChange>
            </w:pPr>
            <w:ins w:id="578" w:author="Jon Nicholson" w:date="2016-05-10T15:01:00Z">
              <w:r>
                <w:t>Fixed an issue whereby the root element of collections returned by Controllers started with "ArrayOf".</w:t>
              </w:r>
            </w:ins>
          </w:p>
          <w:p w:rsidR="005D4EC5" w:rsidRDefault="005D4EC5">
            <w:pPr>
              <w:pStyle w:val="BulletCompressed"/>
              <w:rPr>
                <w:ins w:id="579" w:author="Jon Nicholson" w:date="2016-05-10T15:00:00Z"/>
              </w:rPr>
              <w:pPrChange w:id="580" w:author="Jon Nicholson" w:date="2016-05-10T15:15:00Z">
                <w:pPr/>
              </w:pPrChange>
            </w:pPr>
            <w:ins w:id="581" w:author="Jon Nicholson" w:date="2016-05-10T15:01:00Z">
              <w:r>
                <w:t>Made enhancements to the demo Setup.</w:t>
              </w:r>
            </w:ins>
          </w:p>
        </w:tc>
      </w:tr>
      <w:tr w:rsidR="005D4EC5" w:rsidTr="006B490E">
        <w:trPr>
          <w:ins w:id="582" w:author="Jon Nicholson" w:date="2016-05-10T15:00:00Z"/>
        </w:trPr>
        <w:tc>
          <w:tcPr>
            <w:tcW w:w="1021" w:type="dxa"/>
            <w:tcPrChange w:id="583" w:author="Jon Nicholson" w:date="2016-05-10T15:14:00Z">
              <w:tcPr>
                <w:tcW w:w="1276" w:type="dxa"/>
                <w:gridSpan w:val="2"/>
              </w:tcPr>
            </w:tcPrChange>
          </w:tcPr>
          <w:p w:rsidR="005D4EC5" w:rsidRDefault="006B490E" w:rsidP="009728E4">
            <w:pPr>
              <w:rPr>
                <w:ins w:id="584" w:author="Jon Nicholson" w:date="2016-05-10T15:00:00Z"/>
              </w:rPr>
            </w:pPr>
            <w:ins w:id="585" w:author="Jon Nicholson" w:date="2016-05-10T15:15:00Z">
              <w:r>
                <w:t>0.13.0</w:t>
              </w:r>
            </w:ins>
          </w:p>
        </w:tc>
        <w:tc>
          <w:tcPr>
            <w:tcW w:w="1418" w:type="dxa"/>
            <w:tcPrChange w:id="586" w:author="Jon Nicholson" w:date="2016-05-10T15:14:00Z">
              <w:tcPr>
                <w:tcW w:w="1701" w:type="dxa"/>
                <w:gridSpan w:val="2"/>
              </w:tcPr>
            </w:tcPrChange>
          </w:tcPr>
          <w:p w:rsidR="005D4EC5" w:rsidRDefault="006B490E" w:rsidP="009728E4">
            <w:pPr>
              <w:rPr>
                <w:ins w:id="587" w:author="Jon Nicholson" w:date="2016-05-10T15:00:00Z"/>
              </w:rPr>
            </w:pPr>
            <w:ins w:id="588" w:author="Jon Nicholson" w:date="2016-05-10T15:15:00Z">
              <w:r>
                <w:t>Aug 31, 2014</w:t>
              </w:r>
            </w:ins>
          </w:p>
        </w:tc>
        <w:tc>
          <w:tcPr>
            <w:tcW w:w="1276" w:type="dxa"/>
            <w:tcPrChange w:id="589" w:author="Jon Nicholson" w:date="2016-05-10T15:14:00Z">
              <w:tcPr>
                <w:tcW w:w="1843" w:type="dxa"/>
                <w:gridSpan w:val="2"/>
              </w:tcPr>
            </w:tcPrChange>
          </w:tcPr>
          <w:p w:rsidR="005D4EC5" w:rsidRDefault="00D31B6C" w:rsidP="009728E4">
            <w:pPr>
              <w:rPr>
                <w:ins w:id="590" w:author="Jon Nicholson" w:date="2016-05-10T15:00:00Z"/>
              </w:rPr>
            </w:pPr>
            <w:ins w:id="591" w:author="Jon Nicholson" w:date="2016-05-10T15:25:00Z">
              <w:r>
                <w:t>R. Rafiq</w:t>
              </w:r>
            </w:ins>
          </w:p>
        </w:tc>
        <w:tc>
          <w:tcPr>
            <w:tcW w:w="5521" w:type="dxa"/>
            <w:tcPrChange w:id="592" w:author="Jon Nicholson" w:date="2016-05-10T15:14:00Z">
              <w:tcPr>
                <w:tcW w:w="4642" w:type="dxa"/>
              </w:tcPr>
            </w:tcPrChange>
          </w:tcPr>
          <w:p w:rsidR="005D4EC5" w:rsidRDefault="005D4EC5">
            <w:pPr>
              <w:pStyle w:val="BulletCompressed"/>
              <w:rPr>
                <w:ins w:id="593" w:author="Jon Nicholson" w:date="2016-05-10T15:02:00Z"/>
              </w:rPr>
              <w:pPrChange w:id="594" w:author="Jon Nicholson" w:date="2016-05-10T15:11:00Z">
                <w:pPr>
                  <w:pStyle w:val="BodyText"/>
                </w:pPr>
              </w:pPrChange>
            </w:pPr>
            <w:ins w:id="595" w:author="Jon Nicholson" w:date="2016-05-10T15:02:00Z">
              <w:r>
                <w:t>Fixed an issue with clean-up if a Consumer fails to register with the Environment Provider.</w:t>
              </w:r>
            </w:ins>
          </w:p>
          <w:p w:rsidR="005D4EC5" w:rsidRDefault="005D4EC5">
            <w:pPr>
              <w:pStyle w:val="BulletCompressed"/>
              <w:rPr>
                <w:ins w:id="596" w:author="Jon Nicholson" w:date="2016-05-10T15:02:00Z"/>
              </w:rPr>
              <w:pPrChange w:id="597" w:author="Jon Nicholson" w:date="2016-05-10T15:11:00Z">
                <w:pPr>
                  <w:pStyle w:val="BodyText"/>
                </w:pPr>
              </w:pPrChange>
            </w:pPr>
            <w:ins w:id="598" w:author="Jon Nicholson" w:date="2016-05-10T15:02:00Z">
              <w:r>
                <w:t>Fixed an error in the returned Environment object on Consumer register.</w:t>
              </w:r>
            </w:ins>
          </w:p>
          <w:p w:rsidR="005D4EC5" w:rsidRDefault="005D4EC5">
            <w:pPr>
              <w:pStyle w:val="BulletCompressed"/>
              <w:rPr>
                <w:ins w:id="599" w:author="Jon Nicholson" w:date="2016-05-10T15:00:00Z"/>
              </w:rPr>
              <w:pPrChange w:id="600" w:author="Jon Nicholson" w:date="2016-05-10T15:11:00Z">
                <w:pPr/>
              </w:pPrChange>
            </w:pPr>
            <w:ins w:id="601" w:author="Jon Nicholson" w:date="2016-05-10T15:02:00Z">
              <w:r>
                <w:t>Added exception handling to the demo Consumer to ensure proper clean-up after an error.</w:t>
              </w:r>
            </w:ins>
          </w:p>
        </w:tc>
      </w:tr>
      <w:tr w:rsidR="005D4EC5" w:rsidTr="006B490E">
        <w:trPr>
          <w:ins w:id="602" w:author="Jon Nicholson" w:date="2016-05-10T15:00:00Z"/>
        </w:trPr>
        <w:tc>
          <w:tcPr>
            <w:tcW w:w="1021" w:type="dxa"/>
            <w:tcPrChange w:id="603" w:author="Jon Nicholson" w:date="2016-05-10T15:14:00Z">
              <w:tcPr>
                <w:tcW w:w="1276" w:type="dxa"/>
                <w:gridSpan w:val="2"/>
              </w:tcPr>
            </w:tcPrChange>
          </w:tcPr>
          <w:p w:rsidR="005D4EC5" w:rsidRDefault="006B490E" w:rsidP="009728E4">
            <w:pPr>
              <w:rPr>
                <w:ins w:id="604" w:author="Jon Nicholson" w:date="2016-05-10T15:00:00Z"/>
              </w:rPr>
            </w:pPr>
            <w:ins w:id="605" w:author="Jon Nicholson" w:date="2016-05-10T15:15:00Z">
              <w:r>
                <w:t>0.13.1</w:t>
              </w:r>
            </w:ins>
          </w:p>
        </w:tc>
        <w:tc>
          <w:tcPr>
            <w:tcW w:w="1418" w:type="dxa"/>
            <w:tcPrChange w:id="606" w:author="Jon Nicholson" w:date="2016-05-10T15:14:00Z">
              <w:tcPr>
                <w:tcW w:w="1701" w:type="dxa"/>
                <w:gridSpan w:val="2"/>
              </w:tcPr>
            </w:tcPrChange>
          </w:tcPr>
          <w:p w:rsidR="005D4EC5" w:rsidRDefault="006B490E" w:rsidP="009728E4">
            <w:pPr>
              <w:rPr>
                <w:ins w:id="607" w:author="Jon Nicholson" w:date="2016-05-10T15:00:00Z"/>
              </w:rPr>
            </w:pPr>
            <w:ins w:id="608" w:author="Jon Nicholson" w:date="2016-05-10T15:16:00Z">
              <w:r>
                <w:t>Sep 01, 2014</w:t>
              </w:r>
            </w:ins>
          </w:p>
        </w:tc>
        <w:tc>
          <w:tcPr>
            <w:tcW w:w="1276" w:type="dxa"/>
            <w:tcPrChange w:id="609" w:author="Jon Nicholson" w:date="2016-05-10T15:14:00Z">
              <w:tcPr>
                <w:tcW w:w="1843" w:type="dxa"/>
                <w:gridSpan w:val="2"/>
              </w:tcPr>
            </w:tcPrChange>
          </w:tcPr>
          <w:p w:rsidR="005D4EC5" w:rsidRDefault="00D31B6C" w:rsidP="009728E4">
            <w:pPr>
              <w:rPr>
                <w:ins w:id="610" w:author="Jon Nicholson" w:date="2016-05-10T15:00:00Z"/>
              </w:rPr>
            </w:pPr>
            <w:ins w:id="611" w:author="Jon Nicholson" w:date="2016-05-10T15:25:00Z">
              <w:r>
                <w:t>R. Rafiq</w:t>
              </w:r>
            </w:ins>
          </w:p>
        </w:tc>
        <w:tc>
          <w:tcPr>
            <w:tcW w:w="5521" w:type="dxa"/>
            <w:tcPrChange w:id="612" w:author="Jon Nicholson" w:date="2016-05-10T15:14:00Z">
              <w:tcPr>
                <w:tcW w:w="4642" w:type="dxa"/>
              </w:tcPr>
            </w:tcPrChange>
          </w:tcPr>
          <w:p w:rsidR="005D4EC5" w:rsidRDefault="005D4EC5">
            <w:pPr>
              <w:pStyle w:val="BulletCompressed"/>
              <w:rPr>
                <w:ins w:id="613" w:author="Jon Nicholson" w:date="2016-05-10T15:02:00Z"/>
              </w:rPr>
              <w:pPrChange w:id="614" w:author="Jon Nicholson" w:date="2016-05-10T15:11:00Z">
                <w:pPr>
                  <w:pStyle w:val="BodyText"/>
                </w:pPr>
              </w:pPrChange>
            </w:pPr>
            <w:ins w:id="615" w:author="Jon Nicholson" w:date="2016-05-10T15:02:00Z">
              <w:r>
                <w:t>Updated the Developer's Guide from user feedback.</w:t>
              </w:r>
            </w:ins>
          </w:p>
          <w:p w:rsidR="005D4EC5" w:rsidRDefault="005D4EC5">
            <w:pPr>
              <w:pStyle w:val="BulletCompressed"/>
              <w:rPr>
                <w:ins w:id="616" w:author="Jon Nicholson" w:date="2016-05-10T15:00:00Z"/>
              </w:rPr>
              <w:pPrChange w:id="617" w:author="Jon Nicholson" w:date="2016-05-10T15:16:00Z">
                <w:pPr/>
              </w:pPrChange>
            </w:pPr>
            <w:ins w:id="618" w:author="Jon Nicholson" w:date="2016-05-10T15:02:00Z">
              <w:r>
                <w:t>Updated the Demo Usage Guide to include instructions for implementing a Consumer.</w:t>
              </w:r>
            </w:ins>
          </w:p>
        </w:tc>
      </w:tr>
      <w:tr w:rsidR="005D4EC5" w:rsidTr="006B490E">
        <w:trPr>
          <w:ins w:id="619" w:author="Jon Nicholson" w:date="2016-05-10T15:00:00Z"/>
        </w:trPr>
        <w:tc>
          <w:tcPr>
            <w:tcW w:w="1021" w:type="dxa"/>
            <w:tcPrChange w:id="620" w:author="Jon Nicholson" w:date="2016-05-10T15:14:00Z">
              <w:tcPr>
                <w:tcW w:w="1276" w:type="dxa"/>
                <w:gridSpan w:val="2"/>
              </w:tcPr>
            </w:tcPrChange>
          </w:tcPr>
          <w:p w:rsidR="005D4EC5" w:rsidRDefault="006B490E" w:rsidP="009728E4">
            <w:pPr>
              <w:rPr>
                <w:ins w:id="621" w:author="Jon Nicholson" w:date="2016-05-10T15:00:00Z"/>
              </w:rPr>
            </w:pPr>
            <w:ins w:id="622" w:author="Jon Nicholson" w:date="2016-05-10T15:16:00Z">
              <w:r>
                <w:t>0.13.2</w:t>
              </w:r>
            </w:ins>
          </w:p>
        </w:tc>
        <w:tc>
          <w:tcPr>
            <w:tcW w:w="1418" w:type="dxa"/>
            <w:tcPrChange w:id="623" w:author="Jon Nicholson" w:date="2016-05-10T15:14:00Z">
              <w:tcPr>
                <w:tcW w:w="1701" w:type="dxa"/>
                <w:gridSpan w:val="2"/>
              </w:tcPr>
            </w:tcPrChange>
          </w:tcPr>
          <w:p w:rsidR="005D4EC5" w:rsidRDefault="006B490E" w:rsidP="009728E4">
            <w:pPr>
              <w:rPr>
                <w:ins w:id="624" w:author="Jon Nicholson" w:date="2016-05-10T15:00:00Z"/>
              </w:rPr>
            </w:pPr>
            <w:ins w:id="625" w:author="Jon Nicholson" w:date="2016-05-10T15:16:00Z">
              <w:r>
                <w:t>Sep 01, 2014</w:t>
              </w:r>
            </w:ins>
          </w:p>
        </w:tc>
        <w:tc>
          <w:tcPr>
            <w:tcW w:w="1276" w:type="dxa"/>
            <w:tcPrChange w:id="626" w:author="Jon Nicholson" w:date="2016-05-10T15:14:00Z">
              <w:tcPr>
                <w:tcW w:w="1843" w:type="dxa"/>
                <w:gridSpan w:val="2"/>
              </w:tcPr>
            </w:tcPrChange>
          </w:tcPr>
          <w:p w:rsidR="005D4EC5" w:rsidRDefault="00D31B6C" w:rsidP="009728E4">
            <w:pPr>
              <w:rPr>
                <w:ins w:id="627" w:author="Jon Nicholson" w:date="2016-05-10T15:00:00Z"/>
              </w:rPr>
            </w:pPr>
            <w:ins w:id="628" w:author="Jon Nicholson" w:date="2016-05-10T15:25:00Z">
              <w:r>
                <w:t>R. Rafiq</w:t>
              </w:r>
            </w:ins>
          </w:p>
        </w:tc>
        <w:tc>
          <w:tcPr>
            <w:tcW w:w="5521" w:type="dxa"/>
            <w:tcPrChange w:id="629" w:author="Jon Nicholson" w:date="2016-05-10T15:14:00Z">
              <w:tcPr>
                <w:tcW w:w="4642" w:type="dxa"/>
              </w:tcPr>
            </w:tcPrChange>
          </w:tcPr>
          <w:p w:rsidR="005D4EC5" w:rsidRDefault="005D4EC5">
            <w:pPr>
              <w:pStyle w:val="BulletCompressed"/>
              <w:rPr>
                <w:ins w:id="630" w:author="Jon Nicholson" w:date="2016-05-10T15:00:00Z"/>
              </w:rPr>
              <w:pPrChange w:id="631" w:author="Jon Nicholson" w:date="2016-05-10T15:16:00Z">
                <w:pPr/>
              </w:pPrChange>
            </w:pPr>
            <w:ins w:id="632" w:author="Jon Nicholson" w:date="2016-05-10T15:02:00Z">
              <w:r>
                <w:t>Updated the Demo Usage Guide to include instructions for running the demo over a LAN.</w:t>
              </w:r>
            </w:ins>
          </w:p>
        </w:tc>
      </w:tr>
      <w:tr w:rsidR="005D4EC5" w:rsidTr="006B490E">
        <w:trPr>
          <w:ins w:id="633" w:author="Jon Nicholson" w:date="2016-05-10T15:00:00Z"/>
        </w:trPr>
        <w:tc>
          <w:tcPr>
            <w:tcW w:w="1021" w:type="dxa"/>
            <w:tcPrChange w:id="634" w:author="Jon Nicholson" w:date="2016-05-10T15:14:00Z">
              <w:tcPr>
                <w:tcW w:w="1276" w:type="dxa"/>
                <w:gridSpan w:val="2"/>
              </w:tcPr>
            </w:tcPrChange>
          </w:tcPr>
          <w:p w:rsidR="005D4EC5" w:rsidRDefault="006B490E" w:rsidP="009728E4">
            <w:pPr>
              <w:rPr>
                <w:ins w:id="635" w:author="Jon Nicholson" w:date="2016-05-10T15:00:00Z"/>
              </w:rPr>
            </w:pPr>
            <w:ins w:id="636" w:author="Jon Nicholson" w:date="2016-05-10T15:16:00Z">
              <w:r>
                <w:t>0.14.0</w:t>
              </w:r>
            </w:ins>
          </w:p>
        </w:tc>
        <w:tc>
          <w:tcPr>
            <w:tcW w:w="1418" w:type="dxa"/>
            <w:tcPrChange w:id="637" w:author="Jon Nicholson" w:date="2016-05-10T15:14:00Z">
              <w:tcPr>
                <w:tcW w:w="1701" w:type="dxa"/>
                <w:gridSpan w:val="2"/>
              </w:tcPr>
            </w:tcPrChange>
          </w:tcPr>
          <w:p w:rsidR="005D4EC5" w:rsidRDefault="006B490E" w:rsidP="009728E4">
            <w:pPr>
              <w:rPr>
                <w:ins w:id="638" w:author="Jon Nicholson" w:date="2016-05-10T15:00:00Z"/>
              </w:rPr>
            </w:pPr>
            <w:ins w:id="639" w:author="Jon Nicholson" w:date="2016-05-10T15:16:00Z">
              <w:r>
                <w:t>Sep 11, 2014</w:t>
              </w:r>
            </w:ins>
          </w:p>
        </w:tc>
        <w:tc>
          <w:tcPr>
            <w:tcW w:w="1276" w:type="dxa"/>
            <w:tcPrChange w:id="640" w:author="Jon Nicholson" w:date="2016-05-10T15:14:00Z">
              <w:tcPr>
                <w:tcW w:w="1843" w:type="dxa"/>
                <w:gridSpan w:val="2"/>
              </w:tcPr>
            </w:tcPrChange>
          </w:tcPr>
          <w:p w:rsidR="005D4EC5" w:rsidRDefault="00D31B6C" w:rsidP="009728E4">
            <w:pPr>
              <w:rPr>
                <w:ins w:id="641" w:author="Jon Nicholson" w:date="2016-05-10T15:00:00Z"/>
              </w:rPr>
            </w:pPr>
            <w:ins w:id="642" w:author="Jon Nicholson" w:date="2016-05-10T15:25:00Z">
              <w:r>
                <w:t>R. Rafiq</w:t>
              </w:r>
            </w:ins>
          </w:p>
        </w:tc>
        <w:tc>
          <w:tcPr>
            <w:tcW w:w="5521" w:type="dxa"/>
            <w:tcPrChange w:id="643" w:author="Jon Nicholson" w:date="2016-05-10T15:14:00Z">
              <w:tcPr>
                <w:tcW w:w="4642" w:type="dxa"/>
              </w:tcPr>
            </w:tcPrChange>
          </w:tcPr>
          <w:p w:rsidR="005D4EC5" w:rsidRDefault="005D4EC5">
            <w:pPr>
              <w:pStyle w:val="BulletCompressed"/>
              <w:rPr>
                <w:ins w:id="644" w:author="Jon Nicholson" w:date="2016-05-10T15:02:00Z"/>
              </w:rPr>
              <w:pPrChange w:id="645" w:author="Jon Nicholson" w:date="2016-05-10T15:11:00Z">
                <w:pPr>
                  <w:pStyle w:val="BodyText"/>
                </w:pPr>
              </w:pPrChange>
            </w:pPr>
            <w:ins w:id="646" w:author="Jon Nicholson" w:date="2016-05-10T15:02:00Z">
              <w:r>
                <w:t>Created a new Solution to contain a reference implementation of the SBP (only partially implemented).</w:t>
              </w:r>
            </w:ins>
          </w:p>
          <w:p w:rsidR="005D4EC5" w:rsidRDefault="005D4EC5">
            <w:pPr>
              <w:pStyle w:val="BulletCompressed"/>
              <w:rPr>
                <w:ins w:id="647" w:author="Jon Nicholson" w:date="2016-05-10T15:02:00Z"/>
              </w:rPr>
              <w:pPrChange w:id="648" w:author="Jon Nicholson" w:date="2016-05-10T15:11:00Z">
                <w:pPr>
                  <w:pStyle w:val="BodyText"/>
                </w:pPr>
              </w:pPrChange>
            </w:pPr>
            <w:ins w:id="649" w:author="Jon Nicholson" w:date="2016-05-10T15:02:00Z">
              <w:r>
                <w:t>Upgraded Web API to version 5.2.2 on all appropriate projects.</w:t>
              </w:r>
            </w:ins>
          </w:p>
          <w:p w:rsidR="005D4EC5" w:rsidRDefault="005D4EC5">
            <w:pPr>
              <w:pStyle w:val="BulletCompressed"/>
              <w:rPr>
                <w:ins w:id="650" w:author="Jon Nicholson" w:date="2016-05-10T15:00:00Z"/>
              </w:rPr>
              <w:pPrChange w:id="651" w:author="Jon Nicholson" w:date="2016-05-10T15:11:00Z">
                <w:pPr/>
              </w:pPrChange>
            </w:pPr>
            <w:ins w:id="652" w:author="Jon Nicholson" w:date="2016-05-10T15:02:00Z">
              <w:r>
                <w:t>Added a SchoolInfo Consumer and Provider to the demo Solution.</w:t>
              </w:r>
            </w:ins>
          </w:p>
        </w:tc>
      </w:tr>
      <w:tr w:rsidR="005D4EC5" w:rsidTr="006B490E">
        <w:trPr>
          <w:ins w:id="653" w:author="Jon Nicholson" w:date="2016-05-10T15:00:00Z"/>
        </w:trPr>
        <w:tc>
          <w:tcPr>
            <w:tcW w:w="1021" w:type="dxa"/>
            <w:tcPrChange w:id="654" w:author="Jon Nicholson" w:date="2016-05-10T15:14:00Z">
              <w:tcPr>
                <w:tcW w:w="1276" w:type="dxa"/>
                <w:gridSpan w:val="2"/>
              </w:tcPr>
            </w:tcPrChange>
          </w:tcPr>
          <w:p w:rsidR="005D4EC5" w:rsidRDefault="006B490E" w:rsidP="009728E4">
            <w:pPr>
              <w:rPr>
                <w:ins w:id="655" w:author="Jon Nicholson" w:date="2016-05-10T15:00:00Z"/>
              </w:rPr>
            </w:pPr>
            <w:ins w:id="656" w:author="Jon Nicholson" w:date="2016-05-10T15:17:00Z">
              <w:r>
                <w:t>0.15.0</w:t>
              </w:r>
            </w:ins>
          </w:p>
        </w:tc>
        <w:tc>
          <w:tcPr>
            <w:tcW w:w="1418" w:type="dxa"/>
            <w:tcPrChange w:id="657" w:author="Jon Nicholson" w:date="2016-05-10T15:14:00Z">
              <w:tcPr>
                <w:tcW w:w="1701" w:type="dxa"/>
                <w:gridSpan w:val="2"/>
              </w:tcPr>
            </w:tcPrChange>
          </w:tcPr>
          <w:p w:rsidR="005D4EC5" w:rsidRDefault="006B490E" w:rsidP="009728E4">
            <w:pPr>
              <w:rPr>
                <w:ins w:id="658" w:author="Jon Nicholson" w:date="2016-05-10T15:00:00Z"/>
              </w:rPr>
            </w:pPr>
            <w:ins w:id="659" w:author="Jon Nicholson" w:date="2016-05-10T15:16:00Z">
              <w:r>
                <w:t>Oct 17, 2014</w:t>
              </w:r>
            </w:ins>
          </w:p>
        </w:tc>
        <w:tc>
          <w:tcPr>
            <w:tcW w:w="1276" w:type="dxa"/>
            <w:tcPrChange w:id="660" w:author="Jon Nicholson" w:date="2016-05-10T15:14:00Z">
              <w:tcPr>
                <w:tcW w:w="1843" w:type="dxa"/>
                <w:gridSpan w:val="2"/>
              </w:tcPr>
            </w:tcPrChange>
          </w:tcPr>
          <w:p w:rsidR="005D4EC5" w:rsidRDefault="00D31B6C" w:rsidP="009728E4">
            <w:pPr>
              <w:rPr>
                <w:ins w:id="661" w:author="Jon Nicholson" w:date="2016-05-10T15:00:00Z"/>
              </w:rPr>
            </w:pPr>
            <w:ins w:id="662" w:author="Jon Nicholson" w:date="2016-05-10T15:25:00Z">
              <w:r>
                <w:t>R. Rafiq</w:t>
              </w:r>
            </w:ins>
          </w:p>
        </w:tc>
        <w:tc>
          <w:tcPr>
            <w:tcW w:w="5521" w:type="dxa"/>
            <w:tcPrChange w:id="663" w:author="Jon Nicholson" w:date="2016-05-10T15:14:00Z">
              <w:tcPr>
                <w:tcW w:w="4642" w:type="dxa"/>
              </w:tcPr>
            </w:tcPrChange>
          </w:tcPr>
          <w:p w:rsidR="005D4EC5" w:rsidRDefault="005D4EC5">
            <w:pPr>
              <w:pStyle w:val="BulletCompressed"/>
              <w:rPr>
                <w:ins w:id="664" w:author="Jon Nicholson" w:date="2016-05-10T15:02:00Z"/>
              </w:rPr>
              <w:pPrChange w:id="665" w:author="Jon Nicholson" w:date="2016-05-10T15:11:00Z">
                <w:pPr>
                  <w:pStyle w:val="BodyText"/>
                </w:pPr>
              </w:pPrChange>
            </w:pPr>
            <w:ins w:id="666" w:author="Jon Nicholson" w:date="2016-05-10T15:02:00Z">
              <w:r>
                <w:t>Upgraded NHibernate to version 4.0.1.4000 on all appropriate projects.</w:t>
              </w:r>
            </w:ins>
          </w:p>
          <w:p w:rsidR="005D4EC5" w:rsidRDefault="005D4EC5">
            <w:pPr>
              <w:pStyle w:val="BulletCompressed"/>
              <w:rPr>
                <w:ins w:id="667" w:author="Jon Nicholson" w:date="2016-05-10T15:02:00Z"/>
              </w:rPr>
              <w:pPrChange w:id="668" w:author="Jon Nicholson" w:date="2016-05-10T15:11:00Z">
                <w:pPr>
                  <w:pStyle w:val="BodyText"/>
                </w:pPr>
              </w:pPrChange>
            </w:pPr>
            <w:ins w:id="669" w:author="Jon Nicholson" w:date="2016-05-10T15:02:00Z">
              <w:r>
                <w:t>Upgraded SQLite to version 1.0.94.0 on all appropriate projects.</w:t>
              </w:r>
            </w:ins>
          </w:p>
          <w:p w:rsidR="005D4EC5" w:rsidRDefault="005D4EC5">
            <w:pPr>
              <w:pStyle w:val="BulletCompressed"/>
              <w:rPr>
                <w:ins w:id="670" w:author="Jon Nicholson" w:date="2016-05-10T15:02:00Z"/>
              </w:rPr>
              <w:pPrChange w:id="671" w:author="Jon Nicholson" w:date="2016-05-10T15:11:00Z">
                <w:pPr>
                  <w:pStyle w:val="BodyText"/>
                </w:pPr>
              </w:pPrChange>
            </w:pPr>
            <w:ins w:id="672" w:author="Jon Nicholson" w:date="2016-05-10T15:02:00Z">
              <w:r>
                <w:t>Added log4net to some projects.</w:t>
              </w:r>
            </w:ins>
          </w:p>
          <w:p w:rsidR="005D4EC5" w:rsidRDefault="005D4EC5">
            <w:pPr>
              <w:pStyle w:val="BulletCompressed"/>
              <w:rPr>
                <w:ins w:id="673" w:author="Jon Nicholson" w:date="2016-05-10T15:02:00Z"/>
              </w:rPr>
              <w:pPrChange w:id="674" w:author="Jon Nicholson" w:date="2016-05-10T15:11:00Z">
                <w:pPr>
                  <w:pStyle w:val="BodyText"/>
                </w:pPr>
              </w:pPrChange>
            </w:pPr>
            <w:ins w:id="675" w:author="Jon Nicholson" w:date="2016-05-10T15:02:00Z">
              <w:r>
                <w:t>Added debug statements in some projects using log4net.</w:t>
              </w:r>
            </w:ins>
          </w:p>
          <w:p w:rsidR="005D4EC5" w:rsidRDefault="005D4EC5">
            <w:pPr>
              <w:pStyle w:val="BulletCompressed"/>
              <w:rPr>
                <w:ins w:id="676" w:author="Jon Nicholson" w:date="2016-05-10T15:02:00Z"/>
              </w:rPr>
              <w:pPrChange w:id="677" w:author="Jon Nicholson" w:date="2016-05-10T15:11:00Z">
                <w:pPr>
                  <w:pStyle w:val="BodyText"/>
                </w:pPr>
              </w:pPrChange>
            </w:pPr>
            <w:ins w:id="678" w:author="Jon Nicholson" w:date="2016-05-10T15:02:00Z">
              <w:r>
                <w:t>Added error messages to the payload of GenericController response messages.</w:t>
              </w:r>
            </w:ins>
          </w:p>
          <w:p w:rsidR="005D4EC5" w:rsidRDefault="005D4EC5">
            <w:pPr>
              <w:pStyle w:val="BulletCompressed"/>
              <w:rPr>
                <w:ins w:id="679" w:author="Jon Nicholson" w:date="2016-05-10T15:02:00Z"/>
              </w:rPr>
              <w:pPrChange w:id="680" w:author="Jon Nicholson" w:date="2016-05-10T15:11:00Z">
                <w:pPr>
                  <w:pStyle w:val="BodyText"/>
                </w:pPr>
              </w:pPrChange>
            </w:pPr>
            <w:ins w:id="681" w:author="Jon Nicholson" w:date="2016-05-10T15:02:00Z">
              <w:r>
                <w:t>Changed the existing demo Consumer and Provider projects to be AU locale specific.</w:t>
              </w:r>
            </w:ins>
          </w:p>
          <w:p w:rsidR="005D4EC5" w:rsidRDefault="005D4EC5">
            <w:pPr>
              <w:pStyle w:val="BulletCompressed"/>
              <w:rPr>
                <w:ins w:id="682" w:author="Jon Nicholson" w:date="2016-05-10T15:02:00Z"/>
              </w:rPr>
              <w:pPrChange w:id="683" w:author="Jon Nicholson" w:date="2016-05-10T15:11:00Z">
                <w:pPr>
                  <w:pStyle w:val="BodyText"/>
                </w:pPr>
              </w:pPrChange>
            </w:pPr>
            <w:ins w:id="684" w:author="Jon Nicholson" w:date="2016-05-10T15:02:00Z">
              <w:r>
                <w:t>Made the AU Consumer and Provider projects simpler by removing the use of a database for retrieving sample student data from.</w:t>
              </w:r>
            </w:ins>
          </w:p>
          <w:p w:rsidR="005D4EC5" w:rsidRDefault="005D4EC5">
            <w:pPr>
              <w:pStyle w:val="BulletCompressed"/>
              <w:rPr>
                <w:ins w:id="685" w:author="Jon Nicholson" w:date="2016-05-10T15:02:00Z"/>
              </w:rPr>
              <w:pPrChange w:id="686" w:author="Jon Nicholson" w:date="2016-05-10T15:11:00Z">
                <w:pPr>
                  <w:pStyle w:val="BodyText"/>
                </w:pPr>
              </w:pPrChange>
            </w:pPr>
            <w:ins w:id="687" w:author="Jon Nicholson" w:date="2016-05-10T15:02:00Z">
              <w:r>
                <w:t>Added new demo Consumer and Provider projects for the US locale.</w:t>
              </w:r>
            </w:ins>
          </w:p>
          <w:p w:rsidR="005D4EC5" w:rsidRDefault="005D4EC5">
            <w:pPr>
              <w:pStyle w:val="BulletCompressed"/>
              <w:rPr>
                <w:ins w:id="688" w:author="Jon Nicholson" w:date="2016-05-10T15:02:00Z"/>
              </w:rPr>
              <w:pPrChange w:id="689" w:author="Jon Nicholson" w:date="2016-05-10T15:11:00Z">
                <w:pPr>
                  <w:pStyle w:val="BodyText"/>
                </w:pPr>
              </w:pPrChange>
            </w:pPr>
            <w:ins w:id="690" w:author="Jon Nicholson" w:date="2016-05-10T15:02:00Z">
              <w:r>
                <w:t>Updated the demo Setup project to cater for the AU and US locales.</w:t>
              </w:r>
            </w:ins>
          </w:p>
          <w:p w:rsidR="005D4EC5" w:rsidRDefault="005D4EC5">
            <w:pPr>
              <w:pStyle w:val="BulletCompressed"/>
              <w:rPr>
                <w:ins w:id="691" w:author="Jon Nicholson" w:date="2016-05-10T15:02:00Z"/>
              </w:rPr>
              <w:pPrChange w:id="692" w:author="Jon Nicholson" w:date="2016-05-10T15:11:00Z">
                <w:pPr>
                  <w:pStyle w:val="BodyText"/>
                </w:pPr>
              </w:pPrChange>
            </w:pPr>
            <w:ins w:id="693" w:author="Jon Nicholson" w:date="2016-05-10T15:02:00Z">
              <w:r>
                <w:t>Added data models generated from the SIF US 3.2 XSDs to the Sif3Specification Solution.</w:t>
              </w:r>
            </w:ins>
          </w:p>
          <w:p w:rsidR="005D4EC5" w:rsidRDefault="005D4EC5">
            <w:pPr>
              <w:pStyle w:val="BulletCompressed"/>
              <w:rPr>
                <w:ins w:id="694" w:author="Jon Nicholson" w:date="2016-05-10T15:02:00Z"/>
              </w:rPr>
              <w:pPrChange w:id="695" w:author="Jon Nicholson" w:date="2016-05-10T15:11:00Z">
                <w:pPr>
                  <w:pStyle w:val="BodyText"/>
                </w:pPr>
              </w:pPrChange>
            </w:pPr>
            <w:ins w:id="696" w:author="Jon Nicholson" w:date="2016-05-10T15:02:00Z">
              <w:r>
                <w:t>Updated the demo execution batch scripts to cater for the new demo projects.</w:t>
              </w:r>
            </w:ins>
          </w:p>
          <w:p w:rsidR="005D4EC5" w:rsidRDefault="005D4EC5">
            <w:pPr>
              <w:pStyle w:val="BulletCompressed"/>
              <w:rPr>
                <w:ins w:id="697" w:author="Jon Nicholson" w:date="2016-05-10T15:00:00Z"/>
              </w:rPr>
              <w:pPrChange w:id="698" w:author="Jon Nicholson" w:date="2016-05-10T15:11:00Z">
                <w:pPr/>
              </w:pPrChange>
            </w:pPr>
            <w:ins w:id="699" w:author="Jon Nicholson" w:date="2016-05-10T15:02:00Z">
              <w:r>
                <w:t>Updated the SharedLibs libraries.</w:t>
              </w:r>
            </w:ins>
          </w:p>
        </w:tc>
      </w:tr>
      <w:tr w:rsidR="005D4EC5" w:rsidTr="006B490E">
        <w:trPr>
          <w:ins w:id="700" w:author="Jon Nicholson" w:date="2016-05-10T15:00:00Z"/>
        </w:trPr>
        <w:tc>
          <w:tcPr>
            <w:tcW w:w="1021" w:type="dxa"/>
            <w:tcPrChange w:id="701" w:author="Jon Nicholson" w:date="2016-05-10T15:14:00Z">
              <w:tcPr>
                <w:tcW w:w="1276" w:type="dxa"/>
                <w:gridSpan w:val="2"/>
              </w:tcPr>
            </w:tcPrChange>
          </w:tcPr>
          <w:p w:rsidR="005D4EC5" w:rsidRDefault="006B490E" w:rsidP="009728E4">
            <w:pPr>
              <w:rPr>
                <w:ins w:id="702" w:author="Jon Nicholson" w:date="2016-05-10T15:00:00Z"/>
              </w:rPr>
            </w:pPr>
            <w:ins w:id="703" w:author="Jon Nicholson" w:date="2016-05-10T15:17:00Z">
              <w:r>
                <w:t>0.15.1</w:t>
              </w:r>
            </w:ins>
          </w:p>
        </w:tc>
        <w:tc>
          <w:tcPr>
            <w:tcW w:w="1418" w:type="dxa"/>
            <w:tcPrChange w:id="704" w:author="Jon Nicholson" w:date="2016-05-10T15:14:00Z">
              <w:tcPr>
                <w:tcW w:w="1701" w:type="dxa"/>
                <w:gridSpan w:val="2"/>
              </w:tcPr>
            </w:tcPrChange>
          </w:tcPr>
          <w:p w:rsidR="005D4EC5" w:rsidRDefault="006B490E" w:rsidP="009728E4">
            <w:pPr>
              <w:rPr>
                <w:ins w:id="705" w:author="Jon Nicholson" w:date="2016-05-10T15:00:00Z"/>
              </w:rPr>
            </w:pPr>
            <w:ins w:id="706" w:author="Jon Nicholson" w:date="2016-05-10T15:17:00Z">
              <w:r>
                <w:t>Oct 20, 2014</w:t>
              </w:r>
            </w:ins>
          </w:p>
        </w:tc>
        <w:tc>
          <w:tcPr>
            <w:tcW w:w="1276" w:type="dxa"/>
            <w:tcPrChange w:id="707" w:author="Jon Nicholson" w:date="2016-05-10T15:14:00Z">
              <w:tcPr>
                <w:tcW w:w="1843" w:type="dxa"/>
                <w:gridSpan w:val="2"/>
              </w:tcPr>
            </w:tcPrChange>
          </w:tcPr>
          <w:p w:rsidR="005D4EC5" w:rsidRDefault="00D31B6C" w:rsidP="009728E4">
            <w:pPr>
              <w:rPr>
                <w:ins w:id="708" w:author="Jon Nicholson" w:date="2016-05-10T15:00:00Z"/>
              </w:rPr>
            </w:pPr>
            <w:ins w:id="709" w:author="Jon Nicholson" w:date="2016-05-10T15:25:00Z">
              <w:r>
                <w:t>R. Rafiq</w:t>
              </w:r>
            </w:ins>
          </w:p>
        </w:tc>
        <w:tc>
          <w:tcPr>
            <w:tcW w:w="5521" w:type="dxa"/>
            <w:tcPrChange w:id="710" w:author="Jon Nicholson" w:date="2016-05-10T15:14:00Z">
              <w:tcPr>
                <w:tcW w:w="4642" w:type="dxa"/>
              </w:tcPr>
            </w:tcPrChange>
          </w:tcPr>
          <w:p w:rsidR="005D4EC5" w:rsidRDefault="002C0916">
            <w:pPr>
              <w:pStyle w:val="BulletCompressed"/>
              <w:rPr>
                <w:ins w:id="711" w:author="Jon Nicholson" w:date="2016-05-10T15:00:00Z"/>
              </w:rPr>
              <w:pPrChange w:id="712" w:author="Jon Nicholson" w:date="2016-05-10T15:17:00Z">
                <w:pPr/>
              </w:pPrChange>
            </w:pPr>
            <w:ins w:id="713" w:author="Jon Nicholson" w:date="2016-05-10T15:03:00Z">
              <w:r>
                <w:t>Added the Training Exercises (US) document.</w:t>
              </w:r>
            </w:ins>
          </w:p>
        </w:tc>
      </w:tr>
      <w:tr w:rsidR="002C0916" w:rsidTr="006B490E">
        <w:trPr>
          <w:ins w:id="714" w:author="Jon Nicholson" w:date="2016-05-10T15:03:00Z"/>
        </w:trPr>
        <w:tc>
          <w:tcPr>
            <w:tcW w:w="1021" w:type="dxa"/>
            <w:tcPrChange w:id="715" w:author="Jon Nicholson" w:date="2016-05-10T15:14:00Z">
              <w:tcPr>
                <w:tcW w:w="1276" w:type="dxa"/>
                <w:gridSpan w:val="2"/>
              </w:tcPr>
            </w:tcPrChange>
          </w:tcPr>
          <w:p w:rsidR="002C0916" w:rsidRDefault="006B490E" w:rsidP="009728E4">
            <w:pPr>
              <w:rPr>
                <w:ins w:id="716" w:author="Jon Nicholson" w:date="2016-05-10T15:03:00Z"/>
              </w:rPr>
            </w:pPr>
            <w:ins w:id="717" w:author="Jon Nicholson" w:date="2016-05-10T15:17:00Z">
              <w:r>
                <w:t>0.16.0</w:t>
              </w:r>
            </w:ins>
          </w:p>
        </w:tc>
        <w:tc>
          <w:tcPr>
            <w:tcW w:w="1418" w:type="dxa"/>
            <w:tcPrChange w:id="718" w:author="Jon Nicholson" w:date="2016-05-10T15:14:00Z">
              <w:tcPr>
                <w:tcW w:w="1701" w:type="dxa"/>
                <w:gridSpan w:val="2"/>
              </w:tcPr>
            </w:tcPrChange>
          </w:tcPr>
          <w:p w:rsidR="002C0916" w:rsidRDefault="006B490E" w:rsidP="009728E4">
            <w:pPr>
              <w:rPr>
                <w:ins w:id="719" w:author="Jon Nicholson" w:date="2016-05-10T15:03:00Z"/>
              </w:rPr>
            </w:pPr>
            <w:ins w:id="720" w:author="Jon Nicholson" w:date="2016-05-10T15:17:00Z">
              <w:r>
                <w:t>Nov 15, 2014</w:t>
              </w:r>
            </w:ins>
          </w:p>
        </w:tc>
        <w:tc>
          <w:tcPr>
            <w:tcW w:w="1276" w:type="dxa"/>
            <w:tcPrChange w:id="721" w:author="Jon Nicholson" w:date="2016-05-10T15:14:00Z">
              <w:tcPr>
                <w:tcW w:w="1843" w:type="dxa"/>
                <w:gridSpan w:val="2"/>
              </w:tcPr>
            </w:tcPrChange>
          </w:tcPr>
          <w:p w:rsidR="002C0916" w:rsidRDefault="00D31B6C" w:rsidP="009728E4">
            <w:pPr>
              <w:rPr>
                <w:ins w:id="722" w:author="Jon Nicholson" w:date="2016-05-10T15:03:00Z"/>
              </w:rPr>
            </w:pPr>
            <w:ins w:id="723" w:author="Jon Nicholson" w:date="2016-05-10T15:25:00Z">
              <w:r>
                <w:t>R. Rafiq</w:t>
              </w:r>
            </w:ins>
          </w:p>
        </w:tc>
        <w:tc>
          <w:tcPr>
            <w:tcW w:w="5521" w:type="dxa"/>
            <w:tcPrChange w:id="724" w:author="Jon Nicholson" w:date="2016-05-10T15:14:00Z">
              <w:tcPr>
                <w:tcW w:w="4642" w:type="dxa"/>
              </w:tcPr>
            </w:tcPrChange>
          </w:tcPr>
          <w:p w:rsidR="002C0916" w:rsidRDefault="002C0916">
            <w:pPr>
              <w:pStyle w:val="BulletCompressed"/>
              <w:rPr>
                <w:ins w:id="725" w:author="Jon Nicholson" w:date="2016-05-10T15:04:00Z"/>
              </w:rPr>
              <w:pPrChange w:id="726" w:author="Jon Nicholson" w:date="2016-05-10T15:11:00Z">
                <w:pPr>
                  <w:pStyle w:val="BodyText"/>
                </w:pPr>
              </w:pPrChange>
            </w:pPr>
            <w:ins w:id="727" w:author="Jon Nicholson" w:date="2016-05-10T15:04:00Z">
              <w:r>
                <w:t>Implement the ability to handle payload-free POST requests for the EnvironmentsController (Simple SIF).</w:t>
              </w:r>
            </w:ins>
          </w:p>
          <w:p w:rsidR="002C0916" w:rsidRDefault="002C0916">
            <w:pPr>
              <w:pStyle w:val="BulletCompressed"/>
              <w:rPr>
                <w:ins w:id="728" w:author="Jon Nicholson" w:date="2016-05-10T15:04:00Z"/>
              </w:rPr>
              <w:pPrChange w:id="729" w:author="Jon Nicholson" w:date="2016-05-10T15:11:00Z">
                <w:pPr>
                  <w:pStyle w:val="BodyText"/>
                </w:pPr>
              </w:pPrChange>
            </w:pPr>
            <w:ins w:id="730" w:author="Jon Nicholson" w:date="2016-05-10T15:04:00Z">
              <w:r>
                <w:t>Upgrade the GenericConsumer to take a solutionId.</w:t>
              </w:r>
            </w:ins>
          </w:p>
          <w:p w:rsidR="002C0916" w:rsidRDefault="002C0916">
            <w:pPr>
              <w:pStyle w:val="BulletCompressed"/>
              <w:rPr>
                <w:ins w:id="731" w:author="Jon Nicholson" w:date="2016-05-10T15:04:00Z"/>
              </w:rPr>
              <w:pPrChange w:id="732" w:author="Jon Nicholson" w:date="2016-05-10T15:11:00Z">
                <w:pPr>
                  <w:pStyle w:val="BodyText"/>
                </w:pPr>
              </w:pPrChange>
            </w:pPr>
            <w:ins w:id="733" w:author="Jon Nicholson" w:date="2016-05-10T15:04:00Z">
              <w:r>
                <w:lastRenderedPageBreak/>
                <w:t>Improved logging of error messages.</w:t>
              </w:r>
            </w:ins>
          </w:p>
          <w:p w:rsidR="002C0916" w:rsidRDefault="002C0916">
            <w:pPr>
              <w:pStyle w:val="BulletCompressed"/>
              <w:rPr>
                <w:ins w:id="734" w:author="Jon Nicholson" w:date="2016-05-10T15:03:00Z"/>
              </w:rPr>
              <w:pPrChange w:id="735" w:author="Jon Nicholson" w:date="2016-05-10T15:11:00Z">
                <w:pPr>
                  <w:pStyle w:val="BodyText"/>
                </w:pPr>
              </w:pPrChange>
            </w:pPr>
            <w:ins w:id="736" w:author="Jon Nicholson" w:date="2016-05-10T15:04:00Z">
              <w:r>
                <w:t>Added the Training Exercises (AU) document.</w:t>
              </w:r>
            </w:ins>
          </w:p>
        </w:tc>
      </w:tr>
      <w:tr w:rsidR="002C0916" w:rsidTr="006B490E">
        <w:trPr>
          <w:ins w:id="737" w:author="Jon Nicholson" w:date="2016-05-10T15:03:00Z"/>
        </w:trPr>
        <w:tc>
          <w:tcPr>
            <w:tcW w:w="1021" w:type="dxa"/>
            <w:tcPrChange w:id="738" w:author="Jon Nicholson" w:date="2016-05-10T15:14:00Z">
              <w:tcPr>
                <w:tcW w:w="1276" w:type="dxa"/>
                <w:gridSpan w:val="2"/>
              </w:tcPr>
            </w:tcPrChange>
          </w:tcPr>
          <w:p w:rsidR="002C0916" w:rsidRDefault="00D31B6C" w:rsidP="009728E4">
            <w:pPr>
              <w:rPr>
                <w:ins w:id="739" w:author="Jon Nicholson" w:date="2016-05-10T15:03:00Z"/>
              </w:rPr>
            </w:pPr>
            <w:ins w:id="740" w:author="Jon Nicholson" w:date="2016-05-10T15:18:00Z">
              <w:r>
                <w:lastRenderedPageBreak/>
                <w:t>0.16.1</w:t>
              </w:r>
            </w:ins>
          </w:p>
        </w:tc>
        <w:tc>
          <w:tcPr>
            <w:tcW w:w="1418" w:type="dxa"/>
            <w:tcPrChange w:id="741" w:author="Jon Nicholson" w:date="2016-05-10T15:14:00Z">
              <w:tcPr>
                <w:tcW w:w="1701" w:type="dxa"/>
                <w:gridSpan w:val="2"/>
              </w:tcPr>
            </w:tcPrChange>
          </w:tcPr>
          <w:p w:rsidR="002C0916" w:rsidRDefault="00D31B6C" w:rsidP="009728E4">
            <w:pPr>
              <w:rPr>
                <w:ins w:id="742" w:author="Jon Nicholson" w:date="2016-05-10T15:03:00Z"/>
              </w:rPr>
            </w:pPr>
            <w:ins w:id="743" w:author="Jon Nicholson" w:date="2016-05-10T15:18:00Z">
              <w:r>
                <w:t>Dec 22, 2014</w:t>
              </w:r>
            </w:ins>
          </w:p>
        </w:tc>
        <w:tc>
          <w:tcPr>
            <w:tcW w:w="1276" w:type="dxa"/>
            <w:tcPrChange w:id="744" w:author="Jon Nicholson" w:date="2016-05-10T15:14:00Z">
              <w:tcPr>
                <w:tcW w:w="1843" w:type="dxa"/>
                <w:gridSpan w:val="2"/>
              </w:tcPr>
            </w:tcPrChange>
          </w:tcPr>
          <w:p w:rsidR="002C0916" w:rsidRDefault="00D31B6C" w:rsidP="009728E4">
            <w:pPr>
              <w:rPr>
                <w:ins w:id="745" w:author="Jon Nicholson" w:date="2016-05-10T15:03:00Z"/>
              </w:rPr>
            </w:pPr>
            <w:ins w:id="746" w:author="Jon Nicholson" w:date="2016-05-10T15:25:00Z">
              <w:r>
                <w:t>R. Rafiq</w:t>
              </w:r>
            </w:ins>
          </w:p>
        </w:tc>
        <w:tc>
          <w:tcPr>
            <w:tcW w:w="5521" w:type="dxa"/>
            <w:tcPrChange w:id="747" w:author="Jon Nicholson" w:date="2016-05-10T15:14:00Z">
              <w:tcPr>
                <w:tcW w:w="4642" w:type="dxa"/>
              </w:tcPr>
            </w:tcPrChange>
          </w:tcPr>
          <w:p w:rsidR="002C0916" w:rsidRDefault="002C0916">
            <w:pPr>
              <w:pStyle w:val="BulletCompressed"/>
              <w:rPr>
                <w:ins w:id="748" w:author="Jon Nicholson" w:date="2016-05-10T15:04:00Z"/>
              </w:rPr>
              <w:pPrChange w:id="749" w:author="Jon Nicholson" w:date="2016-05-10T15:11:00Z">
                <w:pPr>
                  <w:pStyle w:val="BodyText"/>
                </w:pPr>
              </w:pPrChange>
            </w:pPr>
            <w:ins w:id="750" w:author="Jon Nicholson" w:date="2016-05-10T15:04:00Z">
              <w:r>
                <w:t>Added documentation to explain how to specify MIME Types using URL postfix extensions (Simple SIF).</w:t>
              </w:r>
            </w:ins>
          </w:p>
          <w:p w:rsidR="002C0916" w:rsidRDefault="002C0916">
            <w:pPr>
              <w:pStyle w:val="BulletCompressed"/>
              <w:rPr>
                <w:ins w:id="751" w:author="Jon Nicholson" w:date="2016-05-10T15:03:00Z"/>
              </w:rPr>
              <w:pPrChange w:id="752" w:author="Jon Nicholson" w:date="2016-05-10T15:18:00Z">
                <w:pPr>
                  <w:pStyle w:val="BodyText"/>
                </w:pPr>
              </w:pPrChange>
            </w:pPr>
            <w:ins w:id="753" w:author="Jon Nicholson" w:date="2016-05-10T15:04:00Z">
              <w:r>
                <w:t>Enabled URL postfix extensions for MIME Types in the demo AU Provider.</w:t>
              </w:r>
            </w:ins>
          </w:p>
        </w:tc>
      </w:tr>
      <w:tr w:rsidR="002C0916" w:rsidTr="006B490E">
        <w:trPr>
          <w:ins w:id="754" w:author="Jon Nicholson" w:date="2016-05-10T15:03:00Z"/>
        </w:trPr>
        <w:tc>
          <w:tcPr>
            <w:tcW w:w="1021" w:type="dxa"/>
            <w:tcPrChange w:id="755" w:author="Jon Nicholson" w:date="2016-05-10T15:14:00Z">
              <w:tcPr>
                <w:tcW w:w="1276" w:type="dxa"/>
                <w:gridSpan w:val="2"/>
              </w:tcPr>
            </w:tcPrChange>
          </w:tcPr>
          <w:p w:rsidR="002C0916" w:rsidRDefault="00D31B6C" w:rsidP="009728E4">
            <w:pPr>
              <w:rPr>
                <w:ins w:id="756" w:author="Jon Nicholson" w:date="2016-05-10T15:03:00Z"/>
              </w:rPr>
            </w:pPr>
            <w:ins w:id="757" w:author="Jon Nicholson" w:date="2016-05-10T15:18:00Z">
              <w:r>
                <w:t>0.17.0</w:t>
              </w:r>
            </w:ins>
          </w:p>
        </w:tc>
        <w:tc>
          <w:tcPr>
            <w:tcW w:w="1418" w:type="dxa"/>
            <w:tcPrChange w:id="758" w:author="Jon Nicholson" w:date="2016-05-10T15:14:00Z">
              <w:tcPr>
                <w:tcW w:w="1701" w:type="dxa"/>
                <w:gridSpan w:val="2"/>
              </w:tcPr>
            </w:tcPrChange>
          </w:tcPr>
          <w:p w:rsidR="002C0916" w:rsidRDefault="00D31B6C" w:rsidP="009728E4">
            <w:pPr>
              <w:rPr>
                <w:ins w:id="759" w:author="Jon Nicholson" w:date="2016-05-10T15:03:00Z"/>
              </w:rPr>
            </w:pPr>
            <w:ins w:id="760" w:author="Jon Nicholson" w:date="2016-05-10T15:18:00Z">
              <w:r>
                <w:t>Jan 09, 2015</w:t>
              </w:r>
            </w:ins>
          </w:p>
        </w:tc>
        <w:tc>
          <w:tcPr>
            <w:tcW w:w="1276" w:type="dxa"/>
            <w:tcPrChange w:id="761" w:author="Jon Nicholson" w:date="2016-05-10T15:14:00Z">
              <w:tcPr>
                <w:tcW w:w="1843" w:type="dxa"/>
                <w:gridSpan w:val="2"/>
              </w:tcPr>
            </w:tcPrChange>
          </w:tcPr>
          <w:p w:rsidR="002C0916" w:rsidRDefault="00D31B6C" w:rsidP="009728E4">
            <w:pPr>
              <w:rPr>
                <w:ins w:id="762" w:author="Jon Nicholson" w:date="2016-05-10T15:03:00Z"/>
              </w:rPr>
            </w:pPr>
            <w:ins w:id="763" w:author="Jon Nicholson" w:date="2016-05-10T15:25:00Z">
              <w:r>
                <w:t>R. Rafiq</w:t>
              </w:r>
            </w:ins>
          </w:p>
        </w:tc>
        <w:tc>
          <w:tcPr>
            <w:tcW w:w="5521" w:type="dxa"/>
            <w:tcPrChange w:id="764" w:author="Jon Nicholson" w:date="2016-05-10T15:14:00Z">
              <w:tcPr>
                <w:tcW w:w="4642" w:type="dxa"/>
              </w:tcPr>
            </w:tcPrChange>
          </w:tcPr>
          <w:p w:rsidR="002C0916" w:rsidRDefault="002C0916">
            <w:pPr>
              <w:pStyle w:val="BulletCompressed"/>
              <w:rPr>
                <w:ins w:id="765" w:author="Jon Nicholson" w:date="2016-05-10T15:04:00Z"/>
              </w:rPr>
              <w:pPrChange w:id="766" w:author="Jon Nicholson" w:date="2016-05-10T15:11:00Z">
                <w:pPr>
                  <w:pStyle w:val="BodyText"/>
                </w:pPr>
              </w:pPrChange>
            </w:pPr>
            <w:ins w:id="767" w:author="Jon Nicholson" w:date="2016-05-10T15:04:00Z">
              <w:r>
                <w:t>Added exception classes to better manage exception handling and information.</w:t>
              </w:r>
            </w:ins>
          </w:p>
          <w:p w:rsidR="002C0916" w:rsidRDefault="002C0916">
            <w:pPr>
              <w:pStyle w:val="BulletCompressed"/>
              <w:rPr>
                <w:ins w:id="768" w:author="Jon Nicholson" w:date="2016-05-10T15:04:00Z"/>
              </w:rPr>
              <w:pPrChange w:id="769" w:author="Jon Nicholson" w:date="2016-05-10T15:11:00Z">
                <w:pPr>
                  <w:pStyle w:val="BodyText"/>
                </w:pPr>
              </w:pPrChange>
            </w:pPr>
            <w:ins w:id="770" w:author="Jon Nicholson" w:date="2016-05-10T15:04:00Z">
              <w:r>
                <w:t>Implemented global error handling guidelines for Web API 2 handlers and loggers.</w:t>
              </w:r>
            </w:ins>
          </w:p>
          <w:p w:rsidR="002C0916" w:rsidRDefault="002C0916">
            <w:pPr>
              <w:pStyle w:val="BulletCompressed"/>
              <w:rPr>
                <w:ins w:id="771" w:author="Jon Nicholson" w:date="2016-05-10T15:04:00Z"/>
              </w:rPr>
              <w:pPrChange w:id="772" w:author="Jon Nicholson" w:date="2016-05-10T15:11:00Z">
                <w:pPr>
                  <w:pStyle w:val="BodyText"/>
                </w:pPr>
              </w:pPrChange>
            </w:pPr>
            <w:ins w:id="773" w:author="Jon Nicholson" w:date="2016-05-10T15:04:00Z">
              <w:r>
                <w:t>Added utility classes to help collate and extract error information from response messages.</w:t>
              </w:r>
            </w:ins>
          </w:p>
          <w:p w:rsidR="002C0916" w:rsidRDefault="002C0916">
            <w:pPr>
              <w:pStyle w:val="BulletCompressed"/>
              <w:rPr>
                <w:ins w:id="774" w:author="Jon Nicholson" w:date="2016-05-10T15:04:00Z"/>
              </w:rPr>
              <w:pPrChange w:id="775" w:author="Jon Nicholson" w:date="2016-05-10T15:11:00Z">
                <w:pPr>
                  <w:pStyle w:val="BodyText"/>
                </w:pPr>
              </w:pPrChange>
            </w:pPr>
            <w:ins w:id="776" w:author="Jon Nicholson" w:date="2016-05-10T15:04:00Z">
              <w:r>
                <w:t>Updated the ConsumerApp to display more meaningful error details.</w:t>
              </w:r>
            </w:ins>
          </w:p>
          <w:p w:rsidR="002C0916" w:rsidRDefault="002C0916">
            <w:pPr>
              <w:pStyle w:val="BulletCompressed"/>
              <w:rPr>
                <w:ins w:id="777" w:author="Jon Nicholson" w:date="2016-05-10T15:03:00Z"/>
              </w:rPr>
              <w:pPrChange w:id="778" w:author="Jon Nicholson" w:date="2016-05-10T15:11:00Z">
                <w:pPr>
                  <w:pStyle w:val="BodyText"/>
                </w:pPr>
              </w:pPrChange>
            </w:pPr>
            <w:ins w:id="779" w:author="Jon Nicholson" w:date="2016-05-10T15:04:00Z">
              <w:r>
                <w:t>Updated the EnvironmentsController to support better error messages.</w:t>
              </w:r>
            </w:ins>
          </w:p>
        </w:tc>
      </w:tr>
      <w:tr w:rsidR="002C0916" w:rsidTr="006B490E">
        <w:trPr>
          <w:ins w:id="780" w:author="Jon Nicholson" w:date="2016-05-10T15:03:00Z"/>
        </w:trPr>
        <w:tc>
          <w:tcPr>
            <w:tcW w:w="1021" w:type="dxa"/>
            <w:tcPrChange w:id="781" w:author="Jon Nicholson" w:date="2016-05-10T15:14:00Z">
              <w:tcPr>
                <w:tcW w:w="1276" w:type="dxa"/>
                <w:gridSpan w:val="2"/>
              </w:tcPr>
            </w:tcPrChange>
          </w:tcPr>
          <w:p w:rsidR="002C0916" w:rsidRDefault="00D31B6C" w:rsidP="009728E4">
            <w:pPr>
              <w:rPr>
                <w:ins w:id="782" w:author="Jon Nicholson" w:date="2016-05-10T15:03:00Z"/>
              </w:rPr>
            </w:pPr>
            <w:ins w:id="783" w:author="Jon Nicholson" w:date="2016-05-10T15:19:00Z">
              <w:r>
                <w:t>0.17.1</w:t>
              </w:r>
            </w:ins>
          </w:p>
        </w:tc>
        <w:tc>
          <w:tcPr>
            <w:tcW w:w="1418" w:type="dxa"/>
            <w:tcPrChange w:id="784" w:author="Jon Nicholson" w:date="2016-05-10T15:14:00Z">
              <w:tcPr>
                <w:tcW w:w="1701" w:type="dxa"/>
                <w:gridSpan w:val="2"/>
              </w:tcPr>
            </w:tcPrChange>
          </w:tcPr>
          <w:p w:rsidR="002C0916" w:rsidRDefault="00D31B6C" w:rsidP="009728E4">
            <w:pPr>
              <w:rPr>
                <w:ins w:id="785" w:author="Jon Nicholson" w:date="2016-05-10T15:03:00Z"/>
              </w:rPr>
            </w:pPr>
            <w:ins w:id="786" w:author="Jon Nicholson" w:date="2016-05-10T15:19:00Z">
              <w:r>
                <w:t>Jan 10, 2015</w:t>
              </w:r>
            </w:ins>
          </w:p>
        </w:tc>
        <w:tc>
          <w:tcPr>
            <w:tcW w:w="1276" w:type="dxa"/>
            <w:tcPrChange w:id="787" w:author="Jon Nicholson" w:date="2016-05-10T15:14:00Z">
              <w:tcPr>
                <w:tcW w:w="1843" w:type="dxa"/>
                <w:gridSpan w:val="2"/>
              </w:tcPr>
            </w:tcPrChange>
          </w:tcPr>
          <w:p w:rsidR="002C0916" w:rsidRDefault="00D31B6C" w:rsidP="009728E4">
            <w:pPr>
              <w:rPr>
                <w:ins w:id="788" w:author="Jon Nicholson" w:date="2016-05-10T15:03:00Z"/>
              </w:rPr>
            </w:pPr>
            <w:ins w:id="789" w:author="Jon Nicholson" w:date="2016-05-10T15:25:00Z">
              <w:r>
                <w:t>R. Rafiq</w:t>
              </w:r>
            </w:ins>
          </w:p>
        </w:tc>
        <w:tc>
          <w:tcPr>
            <w:tcW w:w="5521" w:type="dxa"/>
            <w:tcPrChange w:id="790" w:author="Jon Nicholson" w:date="2016-05-10T15:14:00Z">
              <w:tcPr>
                <w:tcW w:w="4642" w:type="dxa"/>
              </w:tcPr>
            </w:tcPrChange>
          </w:tcPr>
          <w:p w:rsidR="002C0916" w:rsidRDefault="002C0916">
            <w:pPr>
              <w:pStyle w:val="BulletCompressed"/>
              <w:rPr>
                <w:ins w:id="791" w:author="Jon Nicholson" w:date="2016-05-10T15:04:00Z"/>
              </w:rPr>
              <w:pPrChange w:id="792" w:author="Jon Nicholson" w:date="2016-05-10T15:11:00Z">
                <w:pPr>
                  <w:pStyle w:val="BodyText"/>
                </w:pPr>
              </w:pPrChange>
            </w:pPr>
            <w:ins w:id="793" w:author="Jon Nicholson" w:date="2016-05-10T15:04:00Z">
              <w:r>
                <w:t>Based on feedback, deleted the SbpFramework Solution and instead incorporated its code into the Sif3FrameworkDemo Solution to reduce complexity and confusion.</w:t>
              </w:r>
            </w:ins>
          </w:p>
          <w:p w:rsidR="002C0916" w:rsidRDefault="002C0916">
            <w:pPr>
              <w:pStyle w:val="BulletCompressed"/>
              <w:rPr>
                <w:ins w:id="794" w:author="Jon Nicholson" w:date="2016-05-10T15:03:00Z"/>
              </w:rPr>
              <w:pPrChange w:id="795" w:author="Jon Nicholson" w:date="2016-05-10T15:11:00Z">
                <w:pPr>
                  <w:pStyle w:val="BodyText"/>
                </w:pPr>
              </w:pPrChange>
            </w:pPr>
            <w:ins w:id="796" w:author="Jon Nicholson" w:date="2016-05-10T15:04:00Z">
              <w:r>
                <w:t>Based on feedback, removed shared code (projects) from the Sif3FrameworkDemo Solution to better reflect implementations where Consumers and Providers are developed by different vendors.</w:t>
              </w:r>
            </w:ins>
          </w:p>
        </w:tc>
      </w:tr>
      <w:tr w:rsidR="002C0916" w:rsidTr="006B490E">
        <w:trPr>
          <w:ins w:id="797" w:author="Jon Nicholson" w:date="2016-05-10T15:03:00Z"/>
        </w:trPr>
        <w:tc>
          <w:tcPr>
            <w:tcW w:w="1021" w:type="dxa"/>
            <w:tcPrChange w:id="798" w:author="Jon Nicholson" w:date="2016-05-10T15:14:00Z">
              <w:tcPr>
                <w:tcW w:w="1276" w:type="dxa"/>
                <w:gridSpan w:val="2"/>
              </w:tcPr>
            </w:tcPrChange>
          </w:tcPr>
          <w:p w:rsidR="002C0916" w:rsidRDefault="00D31B6C" w:rsidP="009728E4">
            <w:pPr>
              <w:rPr>
                <w:ins w:id="799" w:author="Jon Nicholson" w:date="2016-05-10T15:03:00Z"/>
              </w:rPr>
            </w:pPr>
            <w:ins w:id="800" w:author="Jon Nicholson" w:date="2016-05-10T15:19:00Z">
              <w:r>
                <w:t>0.17.2</w:t>
              </w:r>
            </w:ins>
          </w:p>
        </w:tc>
        <w:tc>
          <w:tcPr>
            <w:tcW w:w="1418" w:type="dxa"/>
            <w:tcPrChange w:id="801" w:author="Jon Nicholson" w:date="2016-05-10T15:14:00Z">
              <w:tcPr>
                <w:tcW w:w="1701" w:type="dxa"/>
                <w:gridSpan w:val="2"/>
              </w:tcPr>
            </w:tcPrChange>
          </w:tcPr>
          <w:p w:rsidR="002C0916" w:rsidRDefault="00D31B6C" w:rsidP="009728E4">
            <w:pPr>
              <w:rPr>
                <w:ins w:id="802" w:author="Jon Nicholson" w:date="2016-05-10T15:03:00Z"/>
              </w:rPr>
            </w:pPr>
            <w:ins w:id="803" w:author="Jon Nicholson" w:date="2016-05-10T15:19:00Z">
              <w:r>
                <w:t>Jan 26, 2015</w:t>
              </w:r>
            </w:ins>
          </w:p>
        </w:tc>
        <w:tc>
          <w:tcPr>
            <w:tcW w:w="1276" w:type="dxa"/>
            <w:tcPrChange w:id="804" w:author="Jon Nicholson" w:date="2016-05-10T15:14:00Z">
              <w:tcPr>
                <w:tcW w:w="1843" w:type="dxa"/>
                <w:gridSpan w:val="2"/>
              </w:tcPr>
            </w:tcPrChange>
          </w:tcPr>
          <w:p w:rsidR="002C0916" w:rsidRDefault="00D31B6C" w:rsidP="009728E4">
            <w:pPr>
              <w:rPr>
                <w:ins w:id="805" w:author="Jon Nicholson" w:date="2016-05-10T15:03:00Z"/>
              </w:rPr>
            </w:pPr>
            <w:ins w:id="806" w:author="Jon Nicholson" w:date="2016-05-10T15:25:00Z">
              <w:r>
                <w:t>R. Rafiq</w:t>
              </w:r>
            </w:ins>
          </w:p>
        </w:tc>
        <w:tc>
          <w:tcPr>
            <w:tcW w:w="5521" w:type="dxa"/>
            <w:tcPrChange w:id="807" w:author="Jon Nicholson" w:date="2016-05-10T15:14:00Z">
              <w:tcPr>
                <w:tcW w:w="4642" w:type="dxa"/>
              </w:tcPr>
            </w:tcPrChange>
          </w:tcPr>
          <w:p w:rsidR="002C0916" w:rsidRDefault="002C0916">
            <w:pPr>
              <w:pStyle w:val="BulletCompressed"/>
              <w:rPr>
                <w:ins w:id="808" w:author="Jon Nicholson" w:date="2016-05-10T15:04:00Z"/>
              </w:rPr>
              <w:pPrChange w:id="809" w:author="Jon Nicholson" w:date="2016-05-10T15:11:00Z">
                <w:pPr>
                  <w:pStyle w:val="BodyText"/>
                </w:pPr>
              </w:pPrChange>
            </w:pPr>
            <w:ins w:id="810" w:author="Jon Nicholson" w:date="2016-05-10T15:04:00Z">
              <w:r>
                <w:t>Fixed an issue introduced in version 0.17.0 whereby the demo AU Consumer referenced a non-existant file - SifFramework.brokered.config.</w:t>
              </w:r>
            </w:ins>
          </w:p>
          <w:p w:rsidR="002C0916" w:rsidRDefault="002C0916">
            <w:pPr>
              <w:pStyle w:val="BulletCompressed"/>
              <w:rPr>
                <w:ins w:id="811" w:author="Jon Nicholson" w:date="2016-05-10T15:04:00Z"/>
              </w:rPr>
              <w:pPrChange w:id="812" w:author="Jon Nicholson" w:date="2016-05-10T15:11:00Z">
                <w:pPr>
                  <w:pStyle w:val="BodyText"/>
                </w:pPr>
              </w:pPrChange>
            </w:pPr>
            <w:ins w:id="813" w:author="Jon Nicholson" w:date="2016-05-10T15:04:00Z">
              <w:r>
                <w:t>Updated the demo AU Consumer and Provider to better reflect exception handling and logging enhancements in the SifFramework library.</w:t>
              </w:r>
            </w:ins>
          </w:p>
          <w:p w:rsidR="002C0916" w:rsidRDefault="002C0916">
            <w:pPr>
              <w:pStyle w:val="BulletCompressed"/>
              <w:rPr>
                <w:ins w:id="814" w:author="Jon Nicholson" w:date="2016-05-10T15:03:00Z"/>
              </w:rPr>
              <w:pPrChange w:id="815" w:author="Jon Nicholson" w:date="2016-05-10T15:11:00Z">
                <w:pPr>
                  <w:pStyle w:val="BodyText"/>
                </w:pPr>
              </w:pPrChange>
            </w:pPr>
            <w:ins w:id="816" w:author="Jon Nicholson" w:date="2016-05-10T15:04:00Z">
              <w:r>
                <w:t>Updated the demo US Consumer and Provider to match the changes in the AU versions.</w:t>
              </w:r>
            </w:ins>
          </w:p>
        </w:tc>
      </w:tr>
      <w:tr w:rsidR="002C0916" w:rsidTr="006B490E">
        <w:trPr>
          <w:ins w:id="817" w:author="Jon Nicholson" w:date="2016-05-10T15:03:00Z"/>
        </w:trPr>
        <w:tc>
          <w:tcPr>
            <w:tcW w:w="1021" w:type="dxa"/>
            <w:tcPrChange w:id="818" w:author="Jon Nicholson" w:date="2016-05-10T15:14:00Z">
              <w:tcPr>
                <w:tcW w:w="1276" w:type="dxa"/>
                <w:gridSpan w:val="2"/>
              </w:tcPr>
            </w:tcPrChange>
          </w:tcPr>
          <w:p w:rsidR="002C0916" w:rsidRDefault="00D31B6C" w:rsidP="009728E4">
            <w:pPr>
              <w:rPr>
                <w:ins w:id="819" w:author="Jon Nicholson" w:date="2016-05-10T15:03:00Z"/>
              </w:rPr>
            </w:pPr>
            <w:ins w:id="820" w:author="Jon Nicholson" w:date="2016-05-10T15:20:00Z">
              <w:r>
                <w:t>0.18.0</w:t>
              </w:r>
            </w:ins>
          </w:p>
        </w:tc>
        <w:tc>
          <w:tcPr>
            <w:tcW w:w="1418" w:type="dxa"/>
            <w:tcPrChange w:id="821" w:author="Jon Nicholson" w:date="2016-05-10T15:14:00Z">
              <w:tcPr>
                <w:tcW w:w="1701" w:type="dxa"/>
                <w:gridSpan w:val="2"/>
              </w:tcPr>
            </w:tcPrChange>
          </w:tcPr>
          <w:p w:rsidR="002C0916" w:rsidRDefault="00D31B6C" w:rsidP="009728E4">
            <w:pPr>
              <w:rPr>
                <w:ins w:id="822" w:author="Jon Nicholson" w:date="2016-05-10T15:03:00Z"/>
              </w:rPr>
            </w:pPr>
            <w:ins w:id="823" w:author="Jon Nicholson" w:date="2016-05-10T15:20:00Z">
              <w:r>
                <w:t>Mar 29, 2015</w:t>
              </w:r>
            </w:ins>
          </w:p>
        </w:tc>
        <w:tc>
          <w:tcPr>
            <w:tcW w:w="1276" w:type="dxa"/>
            <w:tcPrChange w:id="824" w:author="Jon Nicholson" w:date="2016-05-10T15:14:00Z">
              <w:tcPr>
                <w:tcW w:w="1843" w:type="dxa"/>
                <w:gridSpan w:val="2"/>
              </w:tcPr>
            </w:tcPrChange>
          </w:tcPr>
          <w:p w:rsidR="002C0916" w:rsidRDefault="00D31B6C" w:rsidP="009728E4">
            <w:pPr>
              <w:rPr>
                <w:ins w:id="825" w:author="Jon Nicholson" w:date="2016-05-10T15:03:00Z"/>
              </w:rPr>
            </w:pPr>
            <w:ins w:id="826" w:author="Jon Nicholson" w:date="2016-05-10T15:25:00Z">
              <w:r>
                <w:t>R. Rafiq</w:t>
              </w:r>
            </w:ins>
          </w:p>
        </w:tc>
        <w:tc>
          <w:tcPr>
            <w:tcW w:w="5521" w:type="dxa"/>
            <w:tcPrChange w:id="827" w:author="Jon Nicholson" w:date="2016-05-10T15:14:00Z">
              <w:tcPr>
                <w:tcW w:w="4642" w:type="dxa"/>
              </w:tcPr>
            </w:tcPrChange>
          </w:tcPr>
          <w:p w:rsidR="002C0916" w:rsidRDefault="002C0916">
            <w:pPr>
              <w:pStyle w:val="BulletCompressed"/>
              <w:rPr>
                <w:ins w:id="828" w:author="Jon Nicholson" w:date="2016-05-10T15:05:00Z"/>
              </w:rPr>
              <w:pPrChange w:id="829" w:author="Jon Nicholson" w:date="2016-05-10T15:11:00Z">
                <w:pPr>
                  <w:pStyle w:val="BodyText"/>
                </w:pPr>
              </w:pPrChange>
            </w:pPr>
            <w:ins w:id="830" w:author="Jon Nicholson" w:date="2016-05-10T15:05:00Z">
              <w:r>
                <w:t>Updated the GenericConsumer to allow registration to a SIF Broker, as well as (direct) to an Environment Provider.</w:t>
              </w:r>
            </w:ins>
          </w:p>
          <w:p w:rsidR="002C0916" w:rsidRDefault="002C0916">
            <w:pPr>
              <w:pStyle w:val="BulletCompressed"/>
              <w:rPr>
                <w:ins w:id="831" w:author="Jon Nicholson" w:date="2016-05-10T15:05:00Z"/>
              </w:rPr>
              <w:pPrChange w:id="832" w:author="Jon Nicholson" w:date="2016-05-10T15:11:00Z">
                <w:pPr>
                  <w:pStyle w:val="BodyText"/>
                </w:pPr>
              </w:pPrChange>
            </w:pPr>
            <w:ins w:id="833" w:author="Jon Nicholson" w:date="2016-05-10T15:05:00Z">
              <w:r>
                <w:t>Updated the GenericController to allow creation of Service Providers that can connect to a SIF Broker, as well as run (directly) as an Environment/Service Provider.</w:t>
              </w:r>
            </w:ins>
          </w:p>
          <w:p w:rsidR="002C0916" w:rsidRDefault="002C0916">
            <w:pPr>
              <w:pStyle w:val="BulletCompressed"/>
              <w:rPr>
                <w:ins w:id="834" w:author="Jon Nicholson" w:date="2016-05-10T15:05:00Z"/>
              </w:rPr>
              <w:pPrChange w:id="835" w:author="Jon Nicholson" w:date="2016-05-10T15:11:00Z">
                <w:pPr>
                  <w:pStyle w:val="BodyText"/>
                </w:pPr>
              </w:pPrChange>
            </w:pPr>
            <w:ins w:id="836" w:author="Jon Nicholson" w:date="2016-05-10T15:05:00Z">
              <w:r>
                <w:t>Added functionality for Consumers and Providers to store the session token (received after service registration) locally so that state can be maintained between Consumer and Provider sessions.</w:t>
              </w:r>
            </w:ins>
          </w:p>
          <w:p w:rsidR="002C0916" w:rsidRDefault="002C0916">
            <w:pPr>
              <w:pStyle w:val="BulletCompressed"/>
              <w:rPr>
                <w:ins w:id="837" w:author="Jon Nicholson" w:date="2016-05-10T15:05:00Z"/>
              </w:rPr>
              <w:pPrChange w:id="838" w:author="Jon Nicholson" w:date="2016-05-10T15:11:00Z">
                <w:pPr>
                  <w:pStyle w:val="BodyText"/>
                </w:pPr>
              </w:pPrChange>
            </w:pPr>
            <w:ins w:id="839" w:author="Jon Nicholson" w:date="2016-05-10T15:05:00Z">
              <w:r>
                <w:t>Improved exception handling and logging in the SifFramework library.</w:t>
              </w:r>
            </w:ins>
          </w:p>
          <w:p w:rsidR="002C0916" w:rsidRDefault="002C0916">
            <w:pPr>
              <w:pStyle w:val="BulletCompressed"/>
              <w:rPr>
                <w:ins w:id="840" w:author="Jon Nicholson" w:date="2016-05-10T15:03:00Z"/>
              </w:rPr>
              <w:pPrChange w:id="841" w:author="Jon Nicholson" w:date="2016-05-10T15:20:00Z">
                <w:pPr>
                  <w:pStyle w:val="BodyText"/>
                </w:pPr>
              </w:pPrChange>
            </w:pPr>
            <w:ins w:id="842" w:author="Jon Nicholson" w:date="2016-05-10T15:05:00Z">
              <w:r>
                <w:t>Updated the demo Consumers and Providers to reflect these changes.</w:t>
              </w:r>
            </w:ins>
          </w:p>
        </w:tc>
      </w:tr>
      <w:tr w:rsidR="002C0916" w:rsidTr="006B490E">
        <w:trPr>
          <w:ins w:id="843" w:author="Jon Nicholson" w:date="2016-05-10T15:03:00Z"/>
        </w:trPr>
        <w:tc>
          <w:tcPr>
            <w:tcW w:w="1021" w:type="dxa"/>
            <w:tcPrChange w:id="844" w:author="Jon Nicholson" w:date="2016-05-10T15:14:00Z">
              <w:tcPr>
                <w:tcW w:w="1276" w:type="dxa"/>
                <w:gridSpan w:val="2"/>
              </w:tcPr>
            </w:tcPrChange>
          </w:tcPr>
          <w:p w:rsidR="002C0916" w:rsidRDefault="00D31B6C" w:rsidP="009728E4">
            <w:pPr>
              <w:rPr>
                <w:ins w:id="845" w:author="Jon Nicholson" w:date="2016-05-10T15:03:00Z"/>
              </w:rPr>
            </w:pPr>
            <w:ins w:id="846" w:author="Jon Nicholson" w:date="2016-05-10T15:20:00Z">
              <w:r>
                <w:t>0.18.1</w:t>
              </w:r>
            </w:ins>
          </w:p>
        </w:tc>
        <w:tc>
          <w:tcPr>
            <w:tcW w:w="1418" w:type="dxa"/>
            <w:tcPrChange w:id="847" w:author="Jon Nicholson" w:date="2016-05-10T15:14:00Z">
              <w:tcPr>
                <w:tcW w:w="1701" w:type="dxa"/>
                <w:gridSpan w:val="2"/>
              </w:tcPr>
            </w:tcPrChange>
          </w:tcPr>
          <w:p w:rsidR="002C0916" w:rsidRDefault="00D31B6C" w:rsidP="009728E4">
            <w:pPr>
              <w:rPr>
                <w:ins w:id="848" w:author="Jon Nicholson" w:date="2016-05-10T15:03:00Z"/>
              </w:rPr>
            </w:pPr>
            <w:ins w:id="849" w:author="Jon Nicholson" w:date="2016-05-10T15:20:00Z">
              <w:r>
                <w:t>Mar 30, 2015</w:t>
              </w:r>
            </w:ins>
          </w:p>
        </w:tc>
        <w:tc>
          <w:tcPr>
            <w:tcW w:w="1276" w:type="dxa"/>
            <w:tcPrChange w:id="850" w:author="Jon Nicholson" w:date="2016-05-10T15:14:00Z">
              <w:tcPr>
                <w:tcW w:w="1843" w:type="dxa"/>
                <w:gridSpan w:val="2"/>
              </w:tcPr>
            </w:tcPrChange>
          </w:tcPr>
          <w:p w:rsidR="002C0916" w:rsidRDefault="00D31B6C" w:rsidP="009728E4">
            <w:pPr>
              <w:rPr>
                <w:ins w:id="851" w:author="Jon Nicholson" w:date="2016-05-10T15:03:00Z"/>
              </w:rPr>
            </w:pPr>
            <w:ins w:id="852" w:author="Jon Nicholson" w:date="2016-05-10T15:25:00Z">
              <w:r>
                <w:t>R. Rafiq</w:t>
              </w:r>
            </w:ins>
          </w:p>
        </w:tc>
        <w:tc>
          <w:tcPr>
            <w:tcW w:w="5521" w:type="dxa"/>
            <w:tcPrChange w:id="853" w:author="Jon Nicholson" w:date="2016-05-10T15:14:00Z">
              <w:tcPr>
                <w:tcW w:w="4642" w:type="dxa"/>
              </w:tcPr>
            </w:tcPrChange>
          </w:tcPr>
          <w:p w:rsidR="002C0916" w:rsidRDefault="002C0916">
            <w:pPr>
              <w:pStyle w:val="BulletCompressed"/>
              <w:rPr>
                <w:ins w:id="854" w:author="Jon Nicholson" w:date="2016-05-10T15:05:00Z"/>
              </w:rPr>
              <w:pPrChange w:id="855" w:author="Jon Nicholson" w:date="2016-05-10T15:11:00Z">
                <w:pPr>
                  <w:pStyle w:val="BodyText"/>
                </w:pPr>
              </w:pPrChange>
            </w:pPr>
            <w:ins w:id="856" w:author="Jon Nicholson" w:date="2016-05-10T15:05:00Z">
              <w:r>
                <w:t>Updated the US Provider project with configuration changes that should have been made in the last submission.</w:t>
              </w:r>
            </w:ins>
          </w:p>
          <w:p w:rsidR="002C0916" w:rsidRDefault="002C0916">
            <w:pPr>
              <w:pStyle w:val="BulletCompressed"/>
              <w:rPr>
                <w:ins w:id="857" w:author="Jon Nicholson" w:date="2016-05-10T15:03:00Z"/>
              </w:rPr>
              <w:pPrChange w:id="858" w:author="Jon Nicholson" w:date="2016-05-10T15:11:00Z">
                <w:pPr>
                  <w:pStyle w:val="BodyText"/>
                </w:pPr>
              </w:pPrChange>
            </w:pPr>
            <w:ins w:id="859" w:author="Jon Nicholson" w:date="2016-05-10T15:05:00Z">
              <w:r>
                <w:t>Updated all documentation to reflect recent changes. Documentation on SIF Broker integration is still incomplete.</w:t>
              </w:r>
            </w:ins>
          </w:p>
        </w:tc>
      </w:tr>
      <w:tr w:rsidR="002C0916" w:rsidTr="006B490E">
        <w:trPr>
          <w:ins w:id="860" w:author="Jon Nicholson" w:date="2016-05-10T15:03:00Z"/>
        </w:trPr>
        <w:tc>
          <w:tcPr>
            <w:tcW w:w="1021" w:type="dxa"/>
            <w:tcPrChange w:id="861" w:author="Jon Nicholson" w:date="2016-05-10T15:14:00Z">
              <w:tcPr>
                <w:tcW w:w="1276" w:type="dxa"/>
                <w:gridSpan w:val="2"/>
              </w:tcPr>
            </w:tcPrChange>
          </w:tcPr>
          <w:p w:rsidR="002C0916" w:rsidRDefault="00D31B6C" w:rsidP="009728E4">
            <w:pPr>
              <w:rPr>
                <w:ins w:id="862" w:author="Jon Nicholson" w:date="2016-05-10T15:03:00Z"/>
              </w:rPr>
            </w:pPr>
            <w:ins w:id="863" w:author="Jon Nicholson" w:date="2016-05-10T15:20:00Z">
              <w:r>
                <w:t>0.19.0</w:t>
              </w:r>
            </w:ins>
          </w:p>
        </w:tc>
        <w:tc>
          <w:tcPr>
            <w:tcW w:w="1418" w:type="dxa"/>
            <w:tcPrChange w:id="864" w:author="Jon Nicholson" w:date="2016-05-10T15:14:00Z">
              <w:tcPr>
                <w:tcW w:w="1701" w:type="dxa"/>
                <w:gridSpan w:val="2"/>
              </w:tcPr>
            </w:tcPrChange>
          </w:tcPr>
          <w:p w:rsidR="002C0916" w:rsidRDefault="00D31B6C" w:rsidP="009728E4">
            <w:pPr>
              <w:rPr>
                <w:ins w:id="865" w:author="Jon Nicholson" w:date="2016-05-10T15:03:00Z"/>
              </w:rPr>
            </w:pPr>
            <w:ins w:id="866" w:author="Jon Nicholson" w:date="2016-05-10T15:20:00Z">
              <w:r>
                <w:t>May 03, 2015</w:t>
              </w:r>
            </w:ins>
          </w:p>
        </w:tc>
        <w:tc>
          <w:tcPr>
            <w:tcW w:w="1276" w:type="dxa"/>
            <w:tcPrChange w:id="867" w:author="Jon Nicholson" w:date="2016-05-10T15:14:00Z">
              <w:tcPr>
                <w:tcW w:w="1843" w:type="dxa"/>
                <w:gridSpan w:val="2"/>
              </w:tcPr>
            </w:tcPrChange>
          </w:tcPr>
          <w:p w:rsidR="002C0916" w:rsidRDefault="00D31B6C" w:rsidP="009728E4">
            <w:pPr>
              <w:rPr>
                <w:ins w:id="868" w:author="Jon Nicholson" w:date="2016-05-10T15:03:00Z"/>
              </w:rPr>
            </w:pPr>
            <w:ins w:id="869" w:author="Jon Nicholson" w:date="2016-05-10T15:25:00Z">
              <w:r>
                <w:t>R. Rafiq</w:t>
              </w:r>
            </w:ins>
          </w:p>
        </w:tc>
        <w:tc>
          <w:tcPr>
            <w:tcW w:w="5521" w:type="dxa"/>
            <w:tcPrChange w:id="870" w:author="Jon Nicholson" w:date="2016-05-10T15:14:00Z">
              <w:tcPr>
                <w:tcW w:w="4642" w:type="dxa"/>
              </w:tcPr>
            </w:tcPrChange>
          </w:tcPr>
          <w:p w:rsidR="002C0916" w:rsidRDefault="002C0916">
            <w:pPr>
              <w:pStyle w:val="BulletCompressed"/>
              <w:rPr>
                <w:ins w:id="871" w:author="Jon Nicholson" w:date="2016-05-10T15:05:00Z"/>
              </w:rPr>
              <w:pPrChange w:id="872" w:author="Jon Nicholson" w:date="2016-05-10T15:11:00Z">
                <w:pPr>
                  <w:pStyle w:val="BodyText"/>
                </w:pPr>
              </w:pPrChange>
            </w:pPr>
            <w:ins w:id="873" w:author="Jon Nicholson" w:date="2016-05-10T15:05:00Z">
              <w:r>
                <w:t>Updated the service interface to facilitate paging of retrieved data.</w:t>
              </w:r>
            </w:ins>
          </w:p>
          <w:p w:rsidR="002C0916" w:rsidRDefault="002C0916">
            <w:pPr>
              <w:pStyle w:val="BulletCompressed"/>
              <w:rPr>
                <w:ins w:id="874" w:author="Jon Nicholson" w:date="2016-05-10T15:05:00Z"/>
              </w:rPr>
              <w:pPrChange w:id="875" w:author="Jon Nicholson" w:date="2016-05-10T15:11:00Z">
                <w:pPr>
                  <w:pStyle w:val="BodyText"/>
                </w:pPr>
              </w:pPrChange>
            </w:pPr>
            <w:ins w:id="876" w:author="Jon Nicholson" w:date="2016-05-10T15:05:00Z">
              <w:r>
                <w:t>Updated the GenericConsumer to make paged retrievals by default.</w:t>
              </w:r>
            </w:ins>
          </w:p>
          <w:p w:rsidR="002C0916" w:rsidRDefault="002C0916">
            <w:pPr>
              <w:pStyle w:val="BulletCompressed"/>
              <w:rPr>
                <w:ins w:id="877" w:author="Jon Nicholson" w:date="2016-05-10T15:05:00Z"/>
              </w:rPr>
              <w:pPrChange w:id="878" w:author="Jon Nicholson" w:date="2016-05-10T15:11:00Z">
                <w:pPr>
                  <w:pStyle w:val="BodyText"/>
                </w:pPr>
              </w:pPrChange>
            </w:pPr>
            <w:ins w:id="879" w:author="Jon Nicholson" w:date="2016-05-10T15:05:00Z">
              <w:r>
                <w:t>Updated the GenericController to handle (GET) requests for paged data.</w:t>
              </w:r>
            </w:ins>
          </w:p>
          <w:p w:rsidR="002C0916" w:rsidRDefault="002C0916">
            <w:pPr>
              <w:pStyle w:val="BulletCompressed"/>
              <w:rPr>
                <w:ins w:id="880" w:author="Jon Nicholson" w:date="2016-05-10T15:03:00Z"/>
              </w:rPr>
              <w:pPrChange w:id="881" w:author="Jon Nicholson" w:date="2016-05-10T15:11:00Z">
                <w:pPr>
                  <w:pStyle w:val="BodyText"/>
                </w:pPr>
              </w:pPrChange>
            </w:pPr>
            <w:ins w:id="882" w:author="Jon Nicholson" w:date="2016-05-10T15:05:00Z">
              <w:r>
                <w:t>Updated the demo Consumers and Providers to reflect these changes.</w:t>
              </w:r>
            </w:ins>
          </w:p>
        </w:tc>
      </w:tr>
      <w:tr w:rsidR="002C0916" w:rsidTr="006B490E">
        <w:trPr>
          <w:ins w:id="883" w:author="Jon Nicholson" w:date="2016-05-10T15:03:00Z"/>
        </w:trPr>
        <w:tc>
          <w:tcPr>
            <w:tcW w:w="1021" w:type="dxa"/>
            <w:tcPrChange w:id="884" w:author="Jon Nicholson" w:date="2016-05-10T15:14:00Z">
              <w:tcPr>
                <w:tcW w:w="1276" w:type="dxa"/>
                <w:gridSpan w:val="2"/>
              </w:tcPr>
            </w:tcPrChange>
          </w:tcPr>
          <w:p w:rsidR="002C0916" w:rsidRDefault="00D31B6C" w:rsidP="009728E4">
            <w:pPr>
              <w:rPr>
                <w:ins w:id="885" w:author="Jon Nicholson" w:date="2016-05-10T15:03:00Z"/>
              </w:rPr>
            </w:pPr>
            <w:ins w:id="886" w:author="Jon Nicholson" w:date="2016-05-10T15:21:00Z">
              <w:r>
                <w:lastRenderedPageBreak/>
                <w:t>0.19.1</w:t>
              </w:r>
            </w:ins>
          </w:p>
        </w:tc>
        <w:tc>
          <w:tcPr>
            <w:tcW w:w="1418" w:type="dxa"/>
            <w:tcPrChange w:id="887" w:author="Jon Nicholson" w:date="2016-05-10T15:14:00Z">
              <w:tcPr>
                <w:tcW w:w="1701" w:type="dxa"/>
                <w:gridSpan w:val="2"/>
              </w:tcPr>
            </w:tcPrChange>
          </w:tcPr>
          <w:p w:rsidR="002C0916" w:rsidRDefault="00D31B6C" w:rsidP="009728E4">
            <w:pPr>
              <w:rPr>
                <w:ins w:id="888" w:author="Jon Nicholson" w:date="2016-05-10T15:03:00Z"/>
              </w:rPr>
            </w:pPr>
            <w:ins w:id="889" w:author="Jon Nicholson" w:date="2016-05-10T15:21:00Z">
              <w:r>
                <w:t>May 11, 2015</w:t>
              </w:r>
            </w:ins>
          </w:p>
        </w:tc>
        <w:tc>
          <w:tcPr>
            <w:tcW w:w="1276" w:type="dxa"/>
            <w:tcPrChange w:id="890" w:author="Jon Nicholson" w:date="2016-05-10T15:14:00Z">
              <w:tcPr>
                <w:tcW w:w="1843" w:type="dxa"/>
                <w:gridSpan w:val="2"/>
              </w:tcPr>
            </w:tcPrChange>
          </w:tcPr>
          <w:p w:rsidR="002C0916" w:rsidRDefault="00D31B6C" w:rsidP="009728E4">
            <w:pPr>
              <w:rPr>
                <w:ins w:id="891" w:author="Jon Nicholson" w:date="2016-05-10T15:03:00Z"/>
              </w:rPr>
            </w:pPr>
            <w:ins w:id="892" w:author="Jon Nicholson" w:date="2016-05-10T15:25:00Z">
              <w:r>
                <w:t>R. Rafiq</w:t>
              </w:r>
            </w:ins>
          </w:p>
        </w:tc>
        <w:tc>
          <w:tcPr>
            <w:tcW w:w="5521" w:type="dxa"/>
            <w:tcPrChange w:id="893" w:author="Jon Nicholson" w:date="2016-05-10T15:14:00Z">
              <w:tcPr>
                <w:tcW w:w="4642" w:type="dxa"/>
              </w:tcPr>
            </w:tcPrChange>
          </w:tcPr>
          <w:p w:rsidR="002C0916" w:rsidRDefault="002C0916">
            <w:pPr>
              <w:pStyle w:val="BulletCompressed"/>
              <w:rPr>
                <w:ins w:id="894" w:author="Jon Nicholson" w:date="2016-05-10T15:03:00Z"/>
              </w:rPr>
              <w:pPrChange w:id="895" w:author="Jon Nicholson" w:date="2016-05-10T15:11:00Z">
                <w:pPr>
                  <w:pStyle w:val="BodyText"/>
                </w:pPr>
              </w:pPrChange>
            </w:pPr>
            <w:ins w:id="896" w:author="Jon Nicholson" w:date="2016-05-10T15:05:00Z">
              <w:r>
                <w:t>Updated the SIF AU 1.3 data model of the Sif3Specification Solution.</w:t>
              </w:r>
            </w:ins>
          </w:p>
        </w:tc>
      </w:tr>
      <w:tr w:rsidR="002C0916" w:rsidTr="006B490E">
        <w:trPr>
          <w:ins w:id="897" w:author="Jon Nicholson" w:date="2016-05-10T15:03:00Z"/>
        </w:trPr>
        <w:tc>
          <w:tcPr>
            <w:tcW w:w="1021" w:type="dxa"/>
            <w:tcPrChange w:id="898" w:author="Jon Nicholson" w:date="2016-05-10T15:14:00Z">
              <w:tcPr>
                <w:tcW w:w="1276" w:type="dxa"/>
                <w:gridSpan w:val="2"/>
              </w:tcPr>
            </w:tcPrChange>
          </w:tcPr>
          <w:p w:rsidR="002C0916" w:rsidRDefault="00D31B6C" w:rsidP="009728E4">
            <w:pPr>
              <w:rPr>
                <w:ins w:id="899" w:author="Jon Nicholson" w:date="2016-05-10T15:03:00Z"/>
              </w:rPr>
            </w:pPr>
            <w:ins w:id="900" w:author="Jon Nicholson" w:date="2016-05-10T15:21:00Z">
              <w:r>
                <w:t>0.20.0</w:t>
              </w:r>
            </w:ins>
          </w:p>
        </w:tc>
        <w:tc>
          <w:tcPr>
            <w:tcW w:w="1418" w:type="dxa"/>
            <w:tcPrChange w:id="901" w:author="Jon Nicholson" w:date="2016-05-10T15:14:00Z">
              <w:tcPr>
                <w:tcW w:w="1701" w:type="dxa"/>
                <w:gridSpan w:val="2"/>
              </w:tcPr>
            </w:tcPrChange>
          </w:tcPr>
          <w:p w:rsidR="002C0916" w:rsidRDefault="00D31B6C" w:rsidP="009728E4">
            <w:pPr>
              <w:rPr>
                <w:ins w:id="902" w:author="Jon Nicholson" w:date="2016-05-10T15:03:00Z"/>
              </w:rPr>
            </w:pPr>
            <w:ins w:id="903" w:author="Jon Nicholson" w:date="2016-05-10T15:21:00Z">
              <w:r>
                <w:t>May 17, 2015</w:t>
              </w:r>
            </w:ins>
          </w:p>
        </w:tc>
        <w:tc>
          <w:tcPr>
            <w:tcW w:w="1276" w:type="dxa"/>
            <w:tcPrChange w:id="904" w:author="Jon Nicholson" w:date="2016-05-10T15:14:00Z">
              <w:tcPr>
                <w:tcW w:w="1843" w:type="dxa"/>
                <w:gridSpan w:val="2"/>
              </w:tcPr>
            </w:tcPrChange>
          </w:tcPr>
          <w:p w:rsidR="002C0916" w:rsidRDefault="00D31B6C" w:rsidP="009728E4">
            <w:pPr>
              <w:rPr>
                <w:ins w:id="905" w:author="Jon Nicholson" w:date="2016-05-10T15:03:00Z"/>
              </w:rPr>
            </w:pPr>
            <w:ins w:id="906" w:author="Jon Nicholson" w:date="2016-05-10T15:25:00Z">
              <w:r>
                <w:t>R. Rafiq</w:t>
              </w:r>
            </w:ins>
          </w:p>
        </w:tc>
        <w:tc>
          <w:tcPr>
            <w:tcW w:w="5521" w:type="dxa"/>
            <w:tcPrChange w:id="907" w:author="Jon Nicholson" w:date="2016-05-10T15:14:00Z">
              <w:tcPr>
                <w:tcW w:w="4642" w:type="dxa"/>
              </w:tcPr>
            </w:tcPrChange>
          </w:tcPr>
          <w:p w:rsidR="002C0916" w:rsidRDefault="002C0916">
            <w:pPr>
              <w:pStyle w:val="BulletCompressed"/>
              <w:rPr>
                <w:ins w:id="908" w:author="Jon Nicholson" w:date="2016-05-10T15:06:00Z"/>
              </w:rPr>
              <w:pPrChange w:id="909" w:author="Jon Nicholson" w:date="2016-05-10T15:11:00Z">
                <w:pPr>
                  <w:pStyle w:val="BodyText"/>
                </w:pPr>
              </w:pPrChange>
            </w:pPr>
            <w:ins w:id="910" w:author="Jon Nicholson" w:date="2016-05-10T15:06:00Z">
              <w:r>
                <w:t>Updated the GenericConsumer to add a new Retrieve method that accepts an "example" object.</w:t>
              </w:r>
            </w:ins>
          </w:p>
          <w:p w:rsidR="002C0916" w:rsidRDefault="002C0916">
            <w:pPr>
              <w:pStyle w:val="BulletCompressed"/>
              <w:rPr>
                <w:ins w:id="911" w:author="Jon Nicholson" w:date="2016-05-10T15:06:00Z"/>
              </w:rPr>
              <w:pPrChange w:id="912" w:author="Jon Nicholson" w:date="2016-05-10T15:11:00Z">
                <w:pPr>
                  <w:pStyle w:val="BodyText"/>
                </w:pPr>
              </w:pPrChange>
            </w:pPr>
            <w:ins w:id="913" w:author="Jon Nicholson" w:date="2016-05-10T15:06:00Z">
              <w:r>
                <w:t>Updated the Get method of the GenericController to handle a payload when a method override is requested.</w:t>
              </w:r>
            </w:ins>
          </w:p>
          <w:p w:rsidR="002C0916" w:rsidRDefault="002C0916">
            <w:pPr>
              <w:pStyle w:val="BulletCompressed"/>
              <w:rPr>
                <w:ins w:id="914" w:author="Jon Nicholson" w:date="2016-05-10T15:06:00Z"/>
              </w:rPr>
              <w:pPrChange w:id="915" w:author="Jon Nicholson" w:date="2016-05-10T15:11:00Z">
                <w:pPr>
                  <w:pStyle w:val="BodyText"/>
                </w:pPr>
              </w:pPrChange>
            </w:pPr>
            <w:ins w:id="916" w:author="Jon Nicholson" w:date="2016-05-10T15:06:00Z">
              <w:r>
                <w:t>Updated the demo AU Provider configuration to manage redirection when a method override is requested.</w:t>
              </w:r>
            </w:ins>
          </w:p>
          <w:p w:rsidR="002C0916" w:rsidRDefault="002C0916">
            <w:pPr>
              <w:pStyle w:val="BulletCompressed"/>
              <w:rPr>
                <w:ins w:id="917" w:author="Jon Nicholson" w:date="2016-05-10T15:03:00Z"/>
              </w:rPr>
              <w:pPrChange w:id="918" w:author="Jon Nicholson" w:date="2016-05-10T15:11:00Z">
                <w:pPr>
                  <w:pStyle w:val="BodyText"/>
                </w:pPr>
              </w:pPrChange>
            </w:pPr>
            <w:ins w:id="919" w:author="Jon Nicholson" w:date="2016-05-10T15:06:00Z">
              <w:r>
                <w:t>Updated the demo AU Consumer with an example call that uses the new Retrieve method.</w:t>
              </w:r>
            </w:ins>
          </w:p>
        </w:tc>
      </w:tr>
      <w:tr w:rsidR="002C0916" w:rsidTr="006B490E">
        <w:trPr>
          <w:ins w:id="920" w:author="Jon Nicholson" w:date="2016-05-10T15:03:00Z"/>
        </w:trPr>
        <w:tc>
          <w:tcPr>
            <w:tcW w:w="1021" w:type="dxa"/>
            <w:tcPrChange w:id="921" w:author="Jon Nicholson" w:date="2016-05-10T15:14:00Z">
              <w:tcPr>
                <w:tcW w:w="1276" w:type="dxa"/>
                <w:gridSpan w:val="2"/>
              </w:tcPr>
            </w:tcPrChange>
          </w:tcPr>
          <w:p w:rsidR="002C0916" w:rsidRDefault="00D31B6C" w:rsidP="009728E4">
            <w:pPr>
              <w:rPr>
                <w:ins w:id="922" w:author="Jon Nicholson" w:date="2016-05-10T15:03:00Z"/>
              </w:rPr>
            </w:pPr>
            <w:ins w:id="923" w:author="Jon Nicholson" w:date="2016-05-10T15:22:00Z">
              <w:r>
                <w:t>0.20.1</w:t>
              </w:r>
            </w:ins>
          </w:p>
        </w:tc>
        <w:tc>
          <w:tcPr>
            <w:tcW w:w="1418" w:type="dxa"/>
            <w:tcPrChange w:id="924" w:author="Jon Nicholson" w:date="2016-05-10T15:14:00Z">
              <w:tcPr>
                <w:tcW w:w="1701" w:type="dxa"/>
                <w:gridSpan w:val="2"/>
              </w:tcPr>
            </w:tcPrChange>
          </w:tcPr>
          <w:p w:rsidR="002C0916" w:rsidRDefault="00D31B6C" w:rsidP="009728E4">
            <w:pPr>
              <w:rPr>
                <w:ins w:id="925" w:author="Jon Nicholson" w:date="2016-05-10T15:03:00Z"/>
              </w:rPr>
            </w:pPr>
            <w:ins w:id="926" w:author="Jon Nicholson" w:date="2016-05-10T15:21:00Z">
              <w:r>
                <w:t>Jul 17, 2015</w:t>
              </w:r>
            </w:ins>
          </w:p>
        </w:tc>
        <w:tc>
          <w:tcPr>
            <w:tcW w:w="1276" w:type="dxa"/>
            <w:tcPrChange w:id="927" w:author="Jon Nicholson" w:date="2016-05-10T15:14:00Z">
              <w:tcPr>
                <w:tcW w:w="1843" w:type="dxa"/>
                <w:gridSpan w:val="2"/>
              </w:tcPr>
            </w:tcPrChange>
          </w:tcPr>
          <w:p w:rsidR="002C0916" w:rsidRDefault="00D31B6C" w:rsidP="009728E4">
            <w:pPr>
              <w:rPr>
                <w:ins w:id="928" w:author="Jon Nicholson" w:date="2016-05-10T15:03:00Z"/>
              </w:rPr>
            </w:pPr>
            <w:ins w:id="929" w:author="Jon Nicholson" w:date="2016-05-10T15:25:00Z">
              <w:r>
                <w:t>R. Rafiq</w:t>
              </w:r>
            </w:ins>
          </w:p>
        </w:tc>
        <w:tc>
          <w:tcPr>
            <w:tcW w:w="5521" w:type="dxa"/>
            <w:tcPrChange w:id="930" w:author="Jon Nicholson" w:date="2016-05-10T15:14:00Z">
              <w:tcPr>
                <w:tcW w:w="4642" w:type="dxa"/>
              </w:tcPr>
            </w:tcPrChange>
          </w:tcPr>
          <w:p w:rsidR="002C0916" w:rsidRDefault="002C0916">
            <w:pPr>
              <w:pStyle w:val="BulletCompressed"/>
              <w:rPr>
                <w:ins w:id="931" w:author="Jon Nicholson" w:date="2016-05-10T15:03:00Z"/>
              </w:rPr>
              <w:pPrChange w:id="932" w:author="Jon Nicholson" w:date="2016-05-10T15:11:00Z">
                <w:pPr>
                  <w:pStyle w:val="BodyText"/>
                </w:pPr>
              </w:pPrChange>
            </w:pPr>
            <w:ins w:id="933" w:author="Jon Nicholson" w:date="2016-05-10T15:06:00Z">
              <w:r>
                <w:t>Added a beta version of the SIF AU 1.4 data model to the Sif3Specification Solution.</w:t>
              </w:r>
            </w:ins>
          </w:p>
        </w:tc>
      </w:tr>
      <w:tr w:rsidR="002C0916" w:rsidTr="006B490E">
        <w:trPr>
          <w:ins w:id="934" w:author="Jon Nicholson" w:date="2016-05-10T15:03:00Z"/>
        </w:trPr>
        <w:tc>
          <w:tcPr>
            <w:tcW w:w="1021" w:type="dxa"/>
            <w:tcPrChange w:id="935" w:author="Jon Nicholson" w:date="2016-05-10T15:14:00Z">
              <w:tcPr>
                <w:tcW w:w="1276" w:type="dxa"/>
                <w:gridSpan w:val="2"/>
              </w:tcPr>
            </w:tcPrChange>
          </w:tcPr>
          <w:p w:rsidR="002C0916" w:rsidRDefault="00D31B6C" w:rsidP="009728E4">
            <w:pPr>
              <w:rPr>
                <w:ins w:id="936" w:author="Jon Nicholson" w:date="2016-05-10T15:03:00Z"/>
              </w:rPr>
            </w:pPr>
            <w:ins w:id="937" w:author="Jon Nicholson" w:date="2016-05-10T15:22:00Z">
              <w:r>
                <w:t>0.21.0</w:t>
              </w:r>
            </w:ins>
          </w:p>
        </w:tc>
        <w:tc>
          <w:tcPr>
            <w:tcW w:w="1418" w:type="dxa"/>
            <w:tcPrChange w:id="938" w:author="Jon Nicholson" w:date="2016-05-10T15:14:00Z">
              <w:tcPr>
                <w:tcW w:w="1701" w:type="dxa"/>
                <w:gridSpan w:val="2"/>
              </w:tcPr>
            </w:tcPrChange>
          </w:tcPr>
          <w:p w:rsidR="002C0916" w:rsidRDefault="00D31B6C" w:rsidP="009728E4">
            <w:pPr>
              <w:rPr>
                <w:ins w:id="939" w:author="Jon Nicholson" w:date="2016-05-10T15:03:00Z"/>
              </w:rPr>
            </w:pPr>
            <w:ins w:id="940" w:author="Jon Nicholson" w:date="2016-05-10T15:22:00Z">
              <w:r>
                <w:t>Sep 23, 2015</w:t>
              </w:r>
            </w:ins>
          </w:p>
        </w:tc>
        <w:tc>
          <w:tcPr>
            <w:tcW w:w="1276" w:type="dxa"/>
            <w:tcPrChange w:id="941" w:author="Jon Nicholson" w:date="2016-05-10T15:14:00Z">
              <w:tcPr>
                <w:tcW w:w="1843" w:type="dxa"/>
                <w:gridSpan w:val="2"/>
              </w:tcPr>
            </w:tcPrChange>
          </w:tcPr>
          <w:p w:rsidR="002C0916" w:rsidRDefault="00D31B6C" w:rsidP="009728E4">
            <w:pPr>
              <w:rPr>
                <w:ins w:id="942" w:author="Jon Nicholson" w:date="2016-05-10T15:03:00Z"/>
              </w:rPr>
            </w:pPr>
            <w:ins w:id="943" w:author="Jon Nicholson" w:date="2016-05-10T15:25:00Z">
              <w:r>
                <w:t>R. Rafiq</w:t>
              </w:r>
            </w:ins>
          </w:p>
        </w:tc>
        <w:tc>
          <w:tcPr>
            <w:tcW w:w="5521" w:type="dxa"/>
            <w:tcPrChange w:id="944" w:author="Jon Nicholson" w:date="2016-05-10T15:14:00Z">
              <w:tcPr>
                <w:tcW w:w="4642" w:type="dxa"/>
              </w:tcPr>
            </w:tcPrChange>
          </w:tcPr>
          <w:p w:rsidR="002C0916" w:rsidRDefault="002C0916">
            <w:pPr>
              <w:pStyle w:val="BulletCompressed"/>
              <w:rPr>
                <w:ins w:id="945" w:author="Jon Nicholson" w:date="2016-05-10T15:06:00Z"/>
              </w:rPr>
              <w:pPrChange w:id="946" w:author="Jon Nicholson" w:date="2016-05-10T15:11:00Z">
                <w:pPr>
                  <w:pStyle w:val="BodyText"/>
                </w:pPr>
              </w:pPrChange>
            </w:pPr>
            <w:ins w:id="947" w:author="Jon Nicholson" w:date="2016-05-10T15:06:00Z">
              <w:r>
                <w:t>Updated the SIF AU 1.3 and 1.4 data models of the Sif3Specification Solution.</w:t>
              </w:r>
            </w:ins>
          </w:p>
          <w:p w:rsidR="002C0916" w:rsidRDefault="002C0916">
            <w:pPr>
              <w:pStyle w:val="BulletCompressed"/>
              <w:rPr>
                <w:ins w:id="948" w:author="Jon Nicholson" w:date="2016-05-10T15:06:00Z"/>
              </w:rPr>
              <w:pPrChange w:id="949" w:author="Jon Nicholson" w:date="2016-05-10T15:11:00Z">
                <w:pPr>
                  <w:pStyle w:val="BodyText"/>
                </w:pPr>
              </w:pPrChange>
            </w:pPr>
            <w:ins w:id="950" w:author="Jon Nicholson" w:date="2016-05-10T15:06:00Z">
              <w:r>
                <w:t>Updated all unit tests and (AU) demo projects to reference the updated 1.4 data models.</w:t>
              </w:r>
            </w:ins>
          </w:p>
          <w:p w:rsidR="002C0916" w:rsidRDefault="002C0916">
            <w:pPr>
              <w:pStyle w:val="BulletCompressed"/>
              <w:rPr>
                <w:ins w:id="951" w:author="Jon Nicholson" w:date="2016-05-10T15:06:00Z"/>
              </w:rPr>
              <w:pPrChange w:id="952" w:author="Jon Nicholson" w:date="2016-05-10T15:11:00Z">
                <w:pPr>
                  <w:pStyle w:val="BodyText"/>
                </w:pPr>
              </w:pPrChange>
            </w:pPr>
            <w:ins w:id="953" w:author="Jon Nicholson" w:date="2016-05-10T15:06:00Z">
              <w:r>
                <w:t>Fixed an issue with a missing namespace on serialisation of data model collections.</w:t>
              </w:r>
            </w:ins>
          </w:p>
          <w:p w:rsidR="002C0916" w:rsidRDefault="002C0916">
            <w:pPr>
              <w:pStyle w:val="BulletCompressed"/>
              <w:rPr>
                <w:ins w:id="954" w:author="Jon Nicholson" w:date="2016-05-10T15:03:00Z"/>
              </w:rPr>
              <w:pPrChange w:id="955" w:author="Jon Nicholson" w:date="2016-05-10T15:11:00Z">
                <w:pPr>
                  <w:pStyle w:val="BodyText"/>
                </w:pPr>
              </w:pPrChange>
            </w:pPr>
            <w:ins w:id="956" w:author="Jon Nicholson" w:date="2016-05-10T15:06:00Z">
              <w:r>
                <w:t>Enhanced the demo AU Consumer to demonstrate connection with HITS.</w:t>
              </w:r>
            </w:ins>
          </w:p>
        </w:tc>
      </w:tr>
      <w:tr w:rsidR="002C0916" w:rsidTr="006B490E">
        <w:trPr>
          <w:ins w:id="957" w:author="Jon Nicholson" w:date="2016-05-10T15:03:00Z"/>
        </w:trPr>
        <w:tc>
          <w:tcPr>
            <w:tcW w:w="1021" w:type="dxa"/>
            <w:tcPrChange w:id="958" w:author="Jon Nicholson" w:date="2016-05-10T15:14:00Z">
              <w:tcPr>
                <w:tcW w:w="1276" w:type="dxa"/>
                <w:gridSpan w:val="2"/>
              </w:tcPr>
            </w:tcPrChange>
          </w:tcPr>
          <w:p w:rsidR="002C0916" w:rsidRDefault="00D31B6C" w:rsidP="009728E4">
            <w:pPr>
              <w:rPr>
                <w:ins w:id="959" w:author="Jon Nicholson" w:date="2016-05-10T15:03:00Z"/>
              </w:rPr>
            </w:pPr>
            <w:ins w:id="960" w:author="Jon Nicholson" w:date="2016-05-10T15:23:00Z">
              <w:r>
                <w:t>0.22.0</w:t>
              </w:r>
            </w:ins>
          </w:p>
        </w:tc>
        <w:tc>
          <w:tcPr>
            <w:tcW w:w="1418" w:type="dxa"/>
            <w:tcPrChange w:id="961" w:author="Jon Nicholson" w:date="2016-05-10T15:14:00Z">
              <w:tcPr>
                <w:tcW w:w="1701" w:type="dxa"/>
                <w:gridSpan w:val="2"/>
              </w:tcPr>
            </w:tcPrChange>
          </w:tcPr>
          <w:p w:rsidR="002C0916" w:rsidRDefault="00D31B6C" w:rsidP="009728E4">
            <w:pPr>
              <w:rPr>
                <w:ins w:id="962" w:author="Jon Nicholson" w:date="2016-05-10T15:03:00Z"/>
              </w:rPr>
            </w:pPr>
            <w:ins w:id="963" w:author="Jon Nicholson" w:date="2016-05-10T15:22:00Z">
              <w:r>
                <w:t>Sep 28, 2015</w:t>
              </w:r>
            </w:ins>
          </w:p>
        </w:tc>
        <w:tc>
          <w:tcPr>
            <w:tcW w:w="1276" w:type="dxa"/>
            <w:tcPrChange w:id="964" w:author="Jon Nicholson" w:date="2016-05-10T15:14:00Z">
              <w:tcPr>
                <w:tcW w:w="1843" w:type="dxa"/>
                <w:gridSpan w:val="2"/>
              </w:tcPr>
            </w:tcPrChange>
          </w:tcPr>
          <w:p w:rsidR="002C0916" w:rsidRDefault="00D31B6C" w:rsidP="009728E4">
            <w:pPr>
              <w:rPr>
                <w:ins w:id="965" w:author="Jon Nicholson" w:date="2016-05-10T15:03:00Z"/>
              </w:rPr>
            </w:pPr>
            <w:ins w:id="966" w:author="Jon Nicholson" w:date="2016-05-10T15:25:00Z">
              <w:r>
                <w:t>R. Rafiq</w:t>
              </w:r>
            </w:ins>
          </w:p>
        </w:tc>
        <w:tc>
          <w:tcPr>
            <w:tcW w:w="5521" w:type="dxa"/>
            <w:tcPrChange w:id="967" w:author="Jon Nicholson" w:date="2016-05-10T15:14:00Z">
              <w:tcPr>
                <w:tcW w:w="4642" w:type="dxa"/>
              </w:tcPr>
            </w:tcPrChange>
          </w:tcPr>
          <w:p w:rsidR="002C0916" w:rsidRDefault="002C0916">
            <w:pPr>
              <w:pStyle w:val="BulletCompressed"/>
              <w:rPr>
                <w:ins w:id="968" w:author="Jon Nicholson" w:date="2016-05-10T15:06:00Z"/>
              </w:rPr>
              <w:pPrChange w:id="969" w:author="Jon Nicholson" w:date="2016-05-10T15:11:00Z">
                <w:pPr>
                  <w:pStyle w:val="BodyText"/>
                </w:pPr>
              </w:pPrChange>
            </w:pPr>
            <w:ins w:id="970" w:author="Jon Nicholson" w:date="2016-05-10T15:06:00Z">
              <w:r>
                <w:t>Updated the Framework service layer, Consumers and Providers to handle Service Paths.</w:t>
              </w:r>
            </w:ins>
          </w:p>
          <w:p w:rsidR="002C0916" w:rsidRDefault="002C0916">
            <w:pPr>
              <w:pStyle w:val="BulletCompressed"/>
              <w:rPr>
                <w:ins w:id="971" w:author="Jon Nicholson" w:date="2016-05-10T15:03:00Z"/>
              </w:rPr>
              <w:pPrChange w:id="972" w:author="Jon Nicholson" w:date="2016-05-10T15:11:00Z">
                <w:pPr>
                  <w:pStyle w:val="BodyText"/>
                </w:pPr>
              </w:pPrChange>
            </w:pPr>
            <w:ins w:id="973" w:author="Jon Nicholson" w:date="2016-05-10T15:06:00Z">
              <w:r>
                <w:t>Updated (AU) demo projects to demonstrate Service Path usage.</w:t>
              </w:r>
            </w:ins>
          </w:p>
        </w:tc>
      </w:tr>
      <w:tr w:rsidR="009728E4" w:rsidTr="006B490E">
        <w:trPr>
          <w:ins w:id="974" w:author="Jon Nicholson" w:date="2016-05-10T14:46:00Z"/>
        </w:trPr>
        <w:tc>
          <w:tcPr>
            <w:tcW w:w="1021" w:type="dxa"/>
            <w:tcPrChange w:id="975" w:author="Jon Nicholson" w:date="2016-05-10T15:14:00Z">
              <w:tcPr>
                <w:tcW w:w="1276" w:type="dxa"/>
                <w:gridSpan w:val="2"/>
              </w:tcPr>
            </w:tcPrChange>
          </w:tcPr>
          <w:p w:rsidR="009728E4" w:rsidRDefault="00D31B6C" w:rsidP="009728E4">
            <w:pPr>
              <w:rPr>
                <w:ins w:id="976" w:author="Jon Nicholson" w:date="2016-05-10T14:46:00Z"/>
              </w:rPr>
            </w:pPr>
            <w:ins w:id="977" w:author="Jon Nicholson" w:date="2016-05-10T15:23:00Z">
              <w:r>
                <w:t>1.0.0</w:t>
              </w:r>
            </w:ins>
          </w:p>
        </w:tc>
        <w:tc>
          <w:tcPr>
            <w:tcW w:w="1418" w:type="dxa"/>
            <w:tcPrChange w:id="978" w:author="Jon Nicholson" w:date="2016-05-10T15:14:00Z">
              <w:tcPr>
                <w:tcW w:w="1701" w:type="dxa"/>
                <w:gridSpan w:val="2"/>
              </w:tcPr>
            </w:tcPrChange>
          </w:tcPr>
          <w:p w:rsidR="009728E4" w:rsidRDefault="00D31B6C" w:rsidP="009728E4">
            <w:pPr>
              <w:rPr>
                <w:ins w:id="979" w:author="Jon Nicholson" w:date="2016-05-10T14:46:00Z"/>
              </w:rPr>
            </w:pPr>
            <w:ins w:id="980" w:author="Jon Nicholson" w:date="2016-05-10T15:23:00Z">
              <w:r>
                <w:t>Jan 17, 2016</w:t>
              </w:r>
            </w:ins>
          </w:p>
        </w:tc>
        <w:tc>
          <w:tcPr>
            <w:tcW w:w="1276" w:type="dxa"/>
            <w:tcPrChange w:id="981" w:author="Jon Nicholson" w:date="2016-05-10T15:14:00Z">
              <w:tcPr>
                <w:tcW w:w="1843" w:type="dxa"/>
                <w:gridSpan w:val="2"/>
              </w:tcPr>
            </w:tcPrChange>
          </w:tcPr>
          <w:p w:rsidR="009728E4" w:rsidRDefault="00D31B6C" w:rsidP="009728E4">
            <w:pPr>
              <w:rPr>
                <w:ins w:id="982" w:author="Jon Nicholson" w:date="2016-05-10T14:46:00Z"/>
              </w:rPr>
            </w:pPr>
            <w:ins w:id="983" w:author="Jon Nicholson" w:date="2016-05-10T15:25:00Z">
              <w:r>
                <w:t>R. Rafiq</w:t>
              </w:r>
            </w:ins>
          </w:p>
        </w:tc>
        <w:tc>
          <w:tcPr>
            <w:tcW w:w="5521" w:type="dxa"/>
            <w:tcPrChange w:id="984" w:author="Jon Nicholson" w:date="2016-05-10T15:14:00Z">
              <w:tcPr>
                <w:tcW w:w="4642" w:type="dxa"/>
              </w:tcPr>
            </w:tcPrChange>
          </w:tcPr>
          <w:p w:rsidR="009728E4" w:rsidRDefault="009728E4">
            <w:pPr>
              <w:pStyle w:val="BulletCompressed"/>
              <w:rPr>
                <w:ins w:id="985" w:author="Jon Nicholson" w:date="2016-05-10T14:54:00Z"/>
              </w:rPr>
              <w:pPrChange w:id="986" w:author="Jon Nicholson" w:date="2016-05-10T15:11:00Z">
                <w:pPr>
                  <w:pStyle w:val="BodyText"/>
                </w:pPr>
              </w:pPrChange>
            </w:pPr>
            <w:ins w:id="987" w:author="Jon Nicholson" w:date="2016-05-10T14:54:00Z">
              <w:r>
                <w:t>Redesigned Consumer implementation to handle multiple object operations.</w:t>
              </w:r>
            </w:ins>
          </w:p>
          <w:p w:rsidR="009728E4" w:rsidRDefault="009728E4">
            <w:pPr>
              <w:pStyle w:val="BulletCompressed"/>
              <w:rPr>
                <w:ins w:id="988" w:author="Jon Nicholson" w:date="2016-05-10T14:54:00Z"/>
              </w:rPr>
              <w:pPrChange w:id="989" w:author="Jon Nicholson" w:date="2016-05-10T15:11:00Z">
                <w:pPr>
                  <w:pStyle w:val="BodyText"/>
                </w:pPr>
              </w:pPrChange>
            </w:pPr>
            <w:ins w:id="990" w:author="Jon Nicholson" w:date="2016-05-10T14:54:00Z">
              <w:r>
                <w:t>Redesigned Provider implementation to handle multiple object operations.</w:t>
              </w:r>
            </w:ins>
          </w:p>
          <w:p w:rsidR="009728E4" w:rsidRDefault="009728E4">
            <w:pPr>
              <w:pStyle w:val="BulletCompressed"/>
              <w:rPr>
                <w:ins w:id="991" w:author="Jon Nicholson" w:date="2016-05-10T14:54:00Z"/>
              </w:rPr>
              <w:pPrChange w:id="992" w:author="Jon Nicholson" w:date="2016-05-10T15:11:00Z">
                <w:pPr>
                  <w:pStyle w:val="BodyText"/>
                </w:pPr>
              </w:pPrChange>
            </w:pPr>
            <w:ins w:id="993" w:author="Jon Nicholson" w:date="2016-05-10T14:54:00Z">
              <w:r>
                <w:t>Updated AU and US demo projects to reflect mutliple object operations.</w:t>
              </w:r>
            </w:ins>
          </w:p>
          <w:p w:rsidR="009728E4" w:rsidRDefault="009728E4">
            <w:pPr>
              <w:pStyle w:val="BulletCompressed"/>
              <w:rPr>
                <w:ins w:id="994" w:author="Jon Nicholson" w:date="2016-05-10T14:54:00Z"/>
              </w:rPr>
              <w:pPrChange w:id="995" w:author="Jon Nicholson" w:date="2016-05-10T15:11:00Z">
                <w:pPr>
                  <w:pStyle w:val="BodyText"/>
                </w:pPr>
              </w:pPrChange>
            </w:pPr>
            <w:ins w:id="996" w:author="Jon Nicholson" w:date="2016-05-10T14:54:00Z">
              <w:r>
                <w:t>Updated documentation to reflect changes.</w:t>
              </w:r>
            </w:ins>
          </w:p>
          <w:p w:rsidR="009728E4" w:rsidRDefault="009728E4">
            <w:pPr>
              <w:pStyle w:val="BulletCompressed"/>
              <w:rPr>
                <w:ins w:id="997" w:author="Jon Nicholson" w:date="2016-05-10T14:46:00Z"/>
              </w:rPr>
              <w:pPrChange w:id="998" w:author="Jon Nicholson" w:date="2016-05-10T15:11:00Z">
                <w:pPr/>
              </w:pPrChange>
            </w:pPr>
            <w:ins w:id="999" w:author="Jon Nicholson" w:date="2016-05-10T14:54:00Z">
              <w:r>
                <w:t>Fixed issue with mustUseAdvisory implementation.</w:t>
              </w:r>
            </w:ins>
          </w:p>
        </w:tc>
      </w:tr>
      <w:tr w:rsidR="009728E4" w:rsidTr="006B490E">
        <w:trPr>
          <w:ins w:id="1000" w:author="Jon Nicholson" w:date="2016-05-10T14:46:00Z"/>
        </w:trPr>
        <w:tc>
          <w:tcPr>
            <w:tcW w:w="1021" w:type="dxa"/>
            <w:tcPrChange w:id="1001" w:author="Jon Nicholson" w:date="2016-05-10T15:14:00Z">
              <w:tcPr>
                <w:tcW w:w="1276" w:type="dxa"/>
                <w:gridSpan w:val="2"/>
              </w:tcPr>
            </w:tcPrChange>
          </w:tcPr>
          <w:p w:rsidR="009728E4" w:rsidRDefault="00D31B6C" w:rsidP="009728E4">
            <w:pPr>
              <w:rPr>
                <w:ins w:id="1002" w:author="Jon Nicholson" w:date="2016-05-10T14:46:00Z"/>
              </w:rPr>
            </w:pPr>
            <w:ins w:id="1003" w:author="Jon Nicholson" w:date="2016-05-10T15:23:00Z">
              <w:r>
                <w:t>1.1.0</w:t>
              </w:r>
            </w:ins>
          </w:p>
        </w:tc>
        <w:tc>
          <w:tcPr>
            <w:tcW w:w="1418" w:type="dxa"/>
            <w:tcPrChange w:id="1004" w:author="Jon Nicholson" w:date="2016-05-10T15:14:00Z">
              <w:tcPr>
                <w:tcW w:w="1701" w:type="dxa"/>
                <w:gridSpan w:val="2"/>
              </w:tcPr>
            </w:tcPrChange>
          </w:tcPr>
          <w:p w:rsidR="009728E4" w:rsidRDefault="00D31B6C" w:rsidP="009728E4">
            <w:pPr>
              <w:rPr>
                <w:ins w:id="1005" w:author="Jon Nicholson" w:date="2016-05-10T14:46:00Z"/>
              </w:rPr>
            </w:pPr>
            <w:ins w:id="1006" w:author="Jon Nicholson" w:date="2016-05-10T15:23:00Z">
              <w:r>
                <w:t>Jan 29, 2016</w:t>
              </w:r>
            </w:ins>
          </w:p>
        </w:tc>
        <w:tc>
          <w:tcPr>
            <w:tcW w:w="1276" w:type="dxa"/>
            <w:tcPrChange w:id="1007" w:author="Jon Nicholson" w:date="2016-05-10T15:14:00Z">
              <w:tcPr>
                <w:tcW w:w="1843" w:type="dxa"/>
                <w:gridSpan w:val="2"/>
              </w:tcPr>
            </w:tcPrChange>
          </w:tcPr>
          <w:p w:rsidR="009728E4" w:rsidRDefault="00D31B6C" w:rsidP="009728E4">
            <w:pPr>
              <w:rPr>
                <w:ins w:id="1008" w:author="Jon Nicholson" w:date="2016-05-10T14:46:00Z"/>
              </w:rPr>
            </w:pPr>
            <w:ins w:id="1009" w:author="Jon Nicholson" w:date="2016-05-10T15:25:00Z">
              <w:r>
                <w:t>R. Rafiq</w:t>
              </w:r>
            </w:ins>
          </w:p>
        </w:tc>
        <w:tc>
          <w:tcPr>
            <w:tcW w:w="5521" w:type="dxa"/>
            <w:tcPrChange w:id="1010" w:author="Jon Nicholson" w:date="2016-05-10T15:14:00Z">
              <w:tcPr>
                <w:tcW w:w="4642" w:type="dxa"/>
              </w:tcPr>
            </w:tcPrChange>
          </w:tcPr>
          <w:p w:rsidR="002C0916" w:rsidRDefault="002C0916">
            <w:pPr>
              <w:pStyle w:val="BulletCompressed"/>
              <w:rPr>
                <w:ins w:id="1011" w:author="Jon Nicholson" w:date="2016-05-10T15:07:00Z"/>
              </w:rPr>
              <w:pPrChange w:id="1012" w:author="Jon Nicholson" w:date="2016-05-10T15:11:00Z">
                <w:pPr>
                  <w:pStyle w:val="BodyText"/>
                </w:pPr>
              </w:pPrChange>
            </w:pPr>
            <w:ins w:id="1013" w:author="Jon Nicholson" w:date="2016-05-10T15:07:00Z">
              <w:r>
                <w:t>Upgraded Web API to version 5.2.3 on all appropriate projects.</w:t>
              </w:r>
            </w:ins>
          </w:p>
          <w:p w:rsidR="002C0916" w:rsidRDefault="002C0916">
            <w:pPr>
              <w:pStyle w:val="BulletCompressed"/>
              <w:rPr>
                <w:ins w:id="1014" w:author="Jon Nicholson" w:date="2016-05-10T15:07:00Z"/>
              </w:rPr>
              <w:pPrChange w:id="1015" w:author="Jon Nicholson" w:date="2016-05-10T15:11:00Z">
                <w:pPr>
                  <w:pStyle w:val="BodyText"/>
                </w:pPr>
              </w:pPrChange>
            </w:pPr>
            <w:ins w:id="1016" w:author="Jon Nicholson" w:date="2016-05-10T15:07:00Z">
              <w:r>
                <w:t>Enhanced and configured the WebApi implementation to recognise Matrix Parameters.</w:t>
              </w:r>
            </w:ins>
          </w:p>
          <w:p w:rsidR="002C0916" w:rsidRDefault="002C0916">
            <w:pPr>
              <w:pStyle w:val="BulletCompressed"/>
              <w:rPr>
                <w:ins w:id="1017" w:author="Jon Nicholson" w:date="2016-05-10T15:07:00Z"/>
              </w:rPr>
              <w:pPrChange w:id="1018" w:author="Jon Nicholson" w:date="2016-05-10T15:11:00Z">
                <w:pPr>
                  <w:pStyle w:val="BodyText"/>
                </w:pPr>
              </w:pPrChange>
            </w:pPr>
            <w:ins w:id="1019" w:author="Jon Nicholson" w:date="2016-05-10T15:07:00Z">
              <w:r>
                <w:t>Updated Consumers to pass Zone and Context with all requests using Matrix Parameters.</w:t>
              </w:r>
            </w:ins>
          </w:p>
          <w:p w:rsidR="002C0916" w:rsidRDefault="002C0916">
            <w:pPr>
              <w:pStyle w:val="BulletCompressed"/>
              <w:rPr>
                <w:ins w:id="1020" w:author="Jon Nicholson" w:date="2016-05-10T15:07:00Z"/>
              </w:rPr>
              <w:pPrChange w:id="1021" w:author="Jon Nicholson" w:date="2016-05-10T15:11:00Z">
                <w:pPr>
                  <w:pStyle w:val="BodyText"/>
                </w:pPr>
              </w:pPrChange>
            </w:pPr>
            <w:ins w:id="1022" w:author="Jon Nicholson" w:date="2016-05-10T15:07:00Z">
              <w:r>
                <w:t>Updated Providers to handle receiving Zone and Context as Matrix Parameters.</w:t>
              </w:r>
            </w:ins>
          </w:p>
          <w:p w:rsidR="009728E4" w:rsidRDefault="002C0916">
            <w:pPr>
              <w:pStyle w:val="BulletCompressed"/>
              <w:rPr>
                <w:ins w:id="1023" w:author="Jon Nicholson" w:date="2016-05-10T14:46:00Z"/>
              </w:rPr>
              <w:pPrChange w:id="1024" w:author="Jon Nicholson" w:date="2016-05-10T15:24:00Z">
                <w:pPr>
                  <w:pStyle w:val="ListParagraph"/>
                  <w:numPr>
                    <w:numId w:val="24"/>
                  </w:numPr>
                  <w:ind w:left="175" w:hanging="142"/>
                </w:pPr>
              </w:pPrChange>
            </w:pPr>
            <w:ins w:id="1025" w:author="Jon Nicholson" w:date="2016-05-10T15:07:00Z">
              <w:r>
                <w:t>Updated AU and US demo projects to reflect the use of Matrix Parameters.</w:t>
              </w:r>
            </w:ins>
          </w:p>
        </w:tc>
      </w:tr>
      <w:tr w:rsidR="009728E4" w:rsidTr="006B490E">
        <w:trPr>
          <w:ins w:id="1026" w:author="Jon Nicholson" w:date="2016-05-10T14:46:00Z"/>
        </w:trPr>
        <w:tc>
          <w:tcPr>
            <w:tcW w:w="1021" w:type="dxa"/>
            <w:tcPrChange w:id="1027" w:author="Jon Nicholson" w:date="2016-05-10T15:14:00Z">
              <w:tcPr>
                <w:tcW w:w="1276" w:type="dxa"/>
                <w:gridSpan w:val="2"/>
              </w:tcPr>
            </w:tcPrChange>
          </w:tcPr>
          <w:p w:rsidR="009728E4" w:rsidRDefault="00D31B6C" w:rsidP="009728E4">
            <w:pPr>
              <w:rPr>
                <w:ins w:id="1028" w:author="Jon Nicholson" w:date="2016-05-10T14:46:00Z"/>
              </w:rPr>
            </w:pPr>
            <w:ins w:id="1029" w:author="Jon Nicholson" w:date="2016-05-10T15:24:00Z">
              <w:r>
                <w:t>1.1.1</w:t>
              </w:r>
            </w:ins>
          </w:p>
        </w:tc>
        <w:tc>
          <w:tcPr>
            <w:tcW w:w="1418" w:type="dxa"/>
            <w:tcPrChange w:id="1030" w:author="Jon Nicholson" w:date="2016-05-10T15:14:00Z">
              <w:tcPr>
                <w:tcW w:w="1701" w:type="dxa"/>
                <w:gridSpan w:val="2"/>
              </w:tcPr>
            </w:tcPrChange>
          </w:tcPr>
          <w:p w:rsidR="009728E4" w:rsidRDefault="00D31B6C" w:rsidP="009728E4">
            <w:pPr>
              <w:rPr>
                <w:ins w:id="1031" w:author="Jon Nicholson" w:date="2016-05-10T14:46:00Z"/>
              </w:rPr>
            </w:pPr>
            <w:ins w:id="1032" w:author="Jon Nicholson" w:date="2016-05-10T15:24:00Z">
              <w:r>
                <w:t>Feb 03, 2016</w:t>
              </w:r>
            </w:ins>
          </w:p>
        </w:tc>
        <w:tc>
          <w:tcPr>
            <w:tcW w:w="1276" w:type="dxa"/>
            <w:tcPrChange w:id="1033" w:author="Jon Nicholson" w:date="2016-05-10T15:14:00Z">
              <w:tcPr>
                <w:tcW w:w="1843" w:type="dxa"/>
                <w:gridSpan w:val="2"/>
              </w:tcPr>
            </w:tcPrChange>
          </w:tcPr>
          <w:p w:rsidR="009728E4" w:rsidRDefault="00D31B6C" w:rsidP="009728E4">
            <w:pPr>
              <w:rPr>
                <w:ins w:id="1034" w:author="Jon Nicholson" w:date="2016-05-10T14:46:00Z"/>
              </w:rPr>
            </w:pPr>
            <w:ins w:id="1035" w:author="Jon Nicholson" w:date="2016-05-10T15:25:00Z">
              <w:r>
                <w:t>R. Rafiq</w:t>
              </w:r>
            </w:ins>
          </w:p>
        </w:tc>
        <w:tc>
          <w:tcPr>
            <w:tcW w:w="5521" w:type="dxa"/>
            <w:tcPrChange w:id="1036" w:author="Jon Nicholson" w:date="2016-05-10T15:14:00Z">
              <w:tcPr>
                <w:tcW w:w="4642" w:type="dxa"/>
              </w:tcPr>
            </w:tcPrChange>
          </w:tcPr>
          <w:p w:rsidR="002C0916" w:rsidRDefault="002C0916">
            <w:pPr>
              <w:pStyle w:val="BulletCompressed"/>
              <w:rPr>
                <w:ins w:id="1037" w:author="Jon Nicholson" w:date="2016-05-10T15:07:00Z"/>
              </w:rPr>
              <w:pPrChange w:id="1038" w:author="Jon Nicholson" w:date="2016-05-10T15:11:00Z">
                <w:pPr>
                  <w:pStyle w:val="BodyText"/>
                </w:pPr>
              </w:pPrChange>
            </w:pPr>
            <w:ins w:id="1039" w:author="Jon Nicholson" w:date="2016-05-10T15:07:00Z">
              <w:r>
                <w:t>Added the SIF US 3.3 data model to the Sif3Specification Solution.</w:t>
              </w:r>
            </w:ins>
          </w:p>
          <w:p w:rsidR="002C0916" w:rsidRDefault="002C0916">
            <w:pPr>
              <w:pStyle w:val="BulletCompressed"/>
              <w:rPr>
                <w:ins w:id="1040" w:author="Jon Nicholson" w:date="2016-05-10T15:07:00Z"/>
              </w:rPr>
              <w:pPrChange w:id="1041" w:author="Jon Nicholson" w:date="2016-05-10T15:11:00Z">
                <w:pPr>
                  <w:pStyle w:val="BodyText"/>
                </w:pPr>
              </w:pPrChange>
            </w:pPr>
            <w:ins w:id="1042" w:author="Jon Nicholson" w:date="2016-05-10T15:07:00Z">
              <w:r>
                <w:t>Updated US demo projects to use SIF US 3.3 model objects.</w:t>
              </w:r>
            </w:ins>
          </w:p>
          <w:p w:rsidR="009728E4" w:rsidRDefault="002C0916">
            <w:pPr>
              <w:pStyle w:val="BulletCompressed"/>
              <w:rPr>
                <w:ins w:id="1043" w:author="Jon Nicholson" w:date="2016-05-10T14:46:00Z"/>
              </w:rPr>
              <w:pPrChange w:id="1044" w:author="Jon Nicholson" w:date="2016-05-10T15:24:00Z">
                <w:pPr>
                  <w:pStyle w:val="ListParagraph"/>
                  <w:numPr>
                    <w:numId w:val="24"/>
                  </w:numPr>
                  <w:ind w:left="175" w:hanging="142"/>
                </w:pPr>
              </w:pPrChange>
            </w:pPr>
            <w:ins w:id="1045" w:author="Jon Nicholson" w:date="2016-05-10T15:07:00Z">
              <w:r>
                <w:t>Added a Service Path exercise to the AU and US training exercises.</w:t>
              </w:r>
            </w:ins>
          </w:p>
        </w:tc>
      </w:tr>
      <w:tr w:rsidR="00D31B6C" w:rsidTr="00C06C65">
        <w:trPr>
          <w:ins w:id="1046" w:author="Jon Nicholson" w:date="2016-05-10T15:25:00Z"/>
        </w:trPr>
        <w:tc>
          <w:tcPr>
            <w:tcW w:w="1021" w:type="dxa"/>
          </w:tcPr>
          <w:p w:rsidR="00D31B6C" w:rsidRDefault="00D31B6C" w:rsidP="00C06C65">
            <w:pPr>
              <w:rPr>
                <w:ins w:id="1047" w:author="Jon Nicholson" w:date="2016-05-10T15:25:00Z"/>
              </w:rPr>
            </w:pPr>
            <w:ins w:id="1048" w:author="Jon Nicholson" w:date="2016-05-10T15:25:00Z">
              <w:r>
                <w:t>1.1.2</w:t>
              </w:r>
            </w:ins>
          </w:p>
        </w:tc>
        <w:tc>
          <w:tcPr>
            <w:tcW w:w="1418" w:type="dxa"/>
          </w:tcPr>
          <w:p w:rsidR="00D31B6C" w:rsidRDefault="00D31B6C" w:rsidP="00C06C65">
            <w:pPr>
              <w:rPr>
                <w:ins w:id="1049" w:author="Jon Nicholson" w:date="2016-05-10T15:25:00Z"/>
              </w:rPr>
            </w:pPr>
            <w:ins w:id="1050" w:author="Jon Nicholson" w:date="2016-05-10T15:25:00Z">
              <w:r>
                <w:t>Feb 04, 2016</w:t>
              </w:r>
            </w:ins>
          </w:p>
        </w:tc>
        <w:tc>
          <w:tcPr>
            <w:tcW w:w="1276" w:type="dxa"/>
          </w:tcPr>
          <w:p w:rsidR="00D31B6C" w:rsidRDefault="00D31B6C" w:rsidP="00C06C65">
            <w:pPr>
              <w:rPr>
                <w:ins w:id="1051" w:author="Jon Nicholson" w:date="2016-05-10T15:25:00Z"/>
              </w:rPr>
            </w:pPr>
            <w:ins w:id="1052" w:author="Jon Nicholson" w:date="2016-05-10T15:25:00Z">
              <w:r>
                <w:t>R. Rafiq</w:t>
              </w:r>
            </w:ins>
          </w:p>
        </w:tc>
        <w:tc>
          <w:tcPr>
            <w:tcW w:w="5521" w:type="dxa"/>
          </w:tcPr>
          <w:p w:rsidR="00D31B6C" w:rsidRDefault="00D31B6C" w:rsidP="00C06C65">
            <w:pPr>
              <w:pStyle w:val="BulletCompressed"/>
              <w:rPr>
                <w:ins w:id="1053" w:author="Jon Nicholson" w:date="2016-05-10T15:25:00Z"/>
              </w:rPr>
            </w:pPr>
            <w:ins w:id="1054" w:author="Jon Nicholson" w:date="2016-05-10T15:25:00Z">
              <w:r>
                <w:t>Applied code change due to compiler error that occurs in VS`2013 but not VS 2015.</w:t>
              </w:r>
            </w:ins>
          </w:p>
        </w:tc>
      </w:tr>
      <w:tr w:rsidR="009728E4" w:rsidTr="006B490E">
        <w:trPr>
          <w:ins w:id="1055" w:author="Jon Nicholson" w:date="2016-05-10T14:46:00Z"/>
        </w:trPr>
        <w:tc>
          <w:tcPr>
            <w:tcW w:w="1021" w:type="dxa"/>
            <w:tcPrChange w:id="1056" w:author="Jon Nicholson" w:date="2016-05-10T15:14:00Z">
              <w:tcPr>
                <w:tcW w:w="1276" w:type="dxa"/>
                <w:gridSpan w:val="2"/>
              </w:tcPr>
            </w:tcPrChange>
          </w:tcPr>
          <w:p w:rsidR="009728E4" w:rsidRDefault="00D31B6C" w:rsidP="009728E4">
            <w:pPr>
              <w:rPr>
                <w:ins w:id="1057" w:author="Jon Nicholson" w:date="2016-05-10T14:46:00Z"/>
              </w:rPr>
            </w:pPr>
            <w:ins w:id="1058" w:author="Jon Nicholson" w:date="2016-05-10T15:24:00Z">
              <w:r>
                <w:t>1.2.0</w:t>
              </w:r>
            </w:ins>
          </w:p>
        </w:tc>
        <w:tc>
          <w:tcPr>
            <w:tcW w:w="1418" w:type="dxa"/>
            <w:tcPrChange w:id="1059" w:author="Jon Nicholson" w:date="2016-05-10T15:14:00Z">
              <w:tcPr>
                <w:tcW w:w="1701" w:type="dxa"/>
                <w:gridSpan w:val="2"/>
              </w:tcPr>
            </w:tcPrChange>
          </w:tcPr>
          <w:p w:rsidR="009728E4" w:rsidRDefault="00D31B6C" w:rsidP="009728E4">
            <w:pPr>
              <w:rPr>
                <w:ins w:id="1060" w:author="Jon Nicholson" w:date="2016-05-10T14:46:00Z"/>
              </w:rPr>
            </w:pPr>
            <w:ins w:id="1061" w:author="Jon Nicholson" w:date="2016-05-10T15:25:00Z">
              <w:r>
                <w:t>Jul</w:t>
              </w:r>
            </w:ins>
            <w:ins w:id="1062" w:author="Jon Nicholson" w:date="2016-05-10T15:26:00Z">
              <w:r>
                <w:t xml:space="preserve"> </w:t>
              </w:r>
            </w:ins>
            <w:ins w:id="1063" w:author="Jon Nicholson" w:date="2016-05-10T15:25:00Z">
              <w:r>
                <w:t>??</w:t>
              </w:r>
            </w:ins>
            <w:ins w:id="1064" w:author="Jon Nicholson" w:date="2016-05-10T15:24:00Z">
              <w:r>
                <w:t>, 2016</w:t>
              </w:r>
            </w:ins>
          </w:p>
        </w:tc>
        <w:tc>
          <w:tcPr>
            <w:tcW w:w="1276" w:type="dxa"/>
            <w:tcPrChange w:id="1065" w:author="Jon Nicholson" w:date="2016-05-10T15:14:00Z">
              <w:tcPr>
                <w:tcW w:w="1843" w:type="dxa"/>
                <w:gridSpan w:val="2"/>
              </w:tcPr>
            </w:tcPrChange>
          </w:tcPr>
          <w:p w:rsidR="009728E4" w:rsidRDefault="00D31B6C" w:rsidP="009728E4">
            <w:pPr>
              <w:rPr>
                <w:ins w:id="1066" w:author="Jon Nicholson" w:date="2016-05-10T14:46:00Z"/>
              </w:rPr>
            </w:pPr>
            <w:ins w:id="1067" w:author="Jon Nicholson" w:date="2016-05-10T15:26:00Z">
              <w:r>
                <w:t>ZiNet Data Solutions Limited</w:t>
              </w:r>
            </w:ins>
          </w:p>
        </w:tc>
        <w:tc>
          <w:tcPr>
            <w:tcW w:w="5521" w:type="dxa"/>
            <w:tcPrChange w:id="1068" w:author="Jon Nicholson" w:date="2016-05-10T15:14:00Z">
              <w:tcPr>
                <w:tcW w:w="4642" w:type="dxa"/>
              </w:tcPr>
            </w:tcPrChange>
          </w:tcPr>
          <w:p w:rsidR="00D31B6C" w:rsidRDefault="00D31B6C">
            <w:pPr>
              <w:pStyle w:val="BulletCompressed"/>
              <w:rPr>
                <w:ins w:id="1069" w:author="Jon Nicholson" w:date="2016-05-10T15:26:00Z"/>
              </w:rPr>
              <w:pPrChange w:id="1070" w:author="Jon Nicholson" w:date="2016-05-10T15:11:00Z">
                <w:pPr>
                  <w:pStyle w:val="ListParagraph"/>
                  <w:numPr>
                    <w:numId w:val="24"/>
                  </w:numPr>
                  <w:ind w:left="175" w:hanging="142"/>
                </w:pPr>
              </w:pPrChange>
            </w:pPr>
            <w:ins w:id="1071" w:author="Jon Nicholson" w:date="2016-05-10T15:26:00Z">
              <w:r>
                <w:t>Extend to support UK data model 2.0</w:t>
              </w:r>
            </w:ins>
          </w:p>
          <w:p w:rsidR="009728E4" w:rsidRDefault="00D31B6C">
            <w:pPr>
              <w:pStyle w:val="BulletCompressed"/>
              <w:rPr>
                <w:ins w:id="1072" w:author="Jon Nicholson" w:date="2016-05-10T15:26:00Z"/>
              </w:rPr>
              <w:pPrChange w:id="1073" w:author="Jon Nicholson" w:date="2016-05-10T15:11:00Z">
                <w:pPr>
                  <w:pStyle w:val="ListParagraph"/>
                  <w:numPr>
                    <w:numId w:val="24"/>
                  </w:numPr>
                  <w:ind w:left="175" w:hanging="142"/>
                </w:pPr>
              </w:pPrChange>
            </w:pPr>
            <w:ins w:id="1074" w:author="Jon Nicholson" w:date="2016-05-10T15:26:00Z">
              <w:r>
                <w:t xml:space="preserve">Implement UK demo </w:t>
              </w:r>
            </w:ins>
            <w:ins w:id="1075" w:author="Jon Nicholson" w:date="2016-05-10T15:27:00Z">
              <w:r>
                <w:t>provider/consumer projects</w:t>
              </w:r>
            </w:ins>
          </w:p>
          <w:p w:rsidR="00D31B6C" w:rsidRDefault="00D31B6C">
            <w:pPr>
              <w:pStyle w:val="BulletCompressed"/>
              <w:rPr>
                <w:ins w:id="1076" w:author="Jon Nicholson" w:date="2016-05-10T15:26:00Z"/>
              </w:rPr>
              <w:pPrChange w:id="1077" w:author="Jon Nicholson" w:date="2016-05-10T15:11:00Z">
                <w:pPr>
                  <w:pStyle w:val="ListParagraph"/>
                  <w:numPr>
                    <w:numId w:val="24"/>
                  </w:numPr>
                  <w:ind w:left="175" w:hanging="142"/>
                </w:pPr>
              </w:pPrChange>
            </w:pPr>
            <w:ins w:id="1078" w:author="Jon Nicholson" w:date="2016-05-10T15:26:00Z">
              <w:r>
                <w:t>Implement</w:t>
              </w:r>
            </w:ins>
            <w:ins w:id="1079" w:author="Jon Nicholson" w:date="2016-05-10T15:27:00Z">
              <w:r>
                <w:t>ed</w:t>
              </w:r>
            </w:ins>
            <w:ins w:id="1080" w:author="Jon Nicholson" w:date="2016-05-10T15:26:00Z">
              <w:r>
                <w:t xml:space="preserve"> Functional Services</w:t>
              </w:r>
            </w:ins>
          </w:p>
          <w:p w:rsidR="00D31B6C" w:rsidRDefault="00D31B6C">
            <w:pPr>
              <w:pStyle w:val="BulletCompressed"/>
              <w:rPr>
                <w:ins w:id="1081" w:author="Jon Nicholson" w:date="2016-05-10T15:27:00Z"/>
              </w:rPr>
              <w:pPrChange w:id="1082" w:author="Jon Nicholson" w:date="2016-05-10T15:11:00Z">
                <w:pPr>
                  <w:pStyle w:val="ListParagraph"/>
                  <w:numPr>
                    <w:numId w:val="24"/>
                  </w:numPr>
                  <w:ind w:left="175" w:hanging="142"/>
                </w:pPr>
              </w:pPrChange>
            </w:pPr>
            <w:ins w:id="1083" w:author="Jon Nicholson" w:date="2016-05-10T15:26:00Z">
              <w:r>
                <w:t>Provide demo of functional services in the UK demo projects</w:t>
              </w:r>
            </w:ins>
          </w:p>
          <w:p w:rsidR="00D31B6C" w:rsidRDefault="00D31B6C">
            <w:pPr>
              <w:pStyle w:val="BulletCompressed"/>
              <w:rPr>
                <w:ins w:id="1084" w:author="Jon Nicholson" w:date="2016-05-10T15:27:00Z"/>
              </w:rPr>
              <w:pPrChange w:id="1085" w:author="Jon Nicholson" w:date="2016-05-10T15:11:00Z">
                <w:pPr>
                  <w:pStyle w:val="ListParagraph"/>
                  <w:numPr>
                    <w:numId w:val="24"/>
                  </w:numPr>
                  <w:ind w:left="175" w:hanging="142"/>
                </w:pPr>
              </w:pPrChange>
            </w:pPr>
            <w:ins w:id="1086" w:author="Jon Nicholson" w:date="2016-05-10T15:27:00Z">
              <w:r>
                <w:t>Revised the scripts to facilitate easier development and demo execution</w:t>
              </w:r>
            </w:ins>
          </w:p>
          <w:p w:rsidR="00D31B6C" w:rsidRDefault="00512287">
            <w:pPr>
              <w:pStyle w:val="BulletCompressed"/>
              <w:rPr>
                <w:ins w:id="1087" w:author="Jon Nicholson" w:date="2016-05-10T14:46:00Z"/>
              </w:rPr>
              <w:pPrChange w:id="1088" w:author="Jon Nicholson" w:date="2016-05-10T15:11:00Z">
                <w:pPr>
                  <w:pStyle w:val="ListParagraph"/>
                  <w:numPr>
                    <w:numId w:val="24"/>
                  </w:numPr>
                  <w:ind w:left="175" w:hanging="142"/>
                </w:pPr>
              </w:pPrChange>
            </w:pPr>
            <w:ins w:id="1089" w:author="Jon Nicholson" w:date="2016-05-10T15:28:00Z">
              <w:r>
                <w:t>Updated documentation to include functional services</w:t>
              </w:r>
            </w:ins>
          </w:p>
        </w:tc>
      </w:tr>
    </w:tbl>
    <w:p w:rsidR="009728E4" w:rsidRPr="001F6FCB" w:rsidRDefault="009728E4">
      <w:pPr>
        <w:pStyle w:val="BodyText"/>
        <w:pPrChange w:id="1090" w:author="Jon Nicholson" w:date="2016-05-10T10:49:00Z">
          <w:pPr>
            <w:pStyle w:val="Body1"/>
            <w:ind w:left="0"/>
          </w:pPr>
        </w:pPrChange>
      </w:pPr>
    </w:p>
    <w:p w:rsidR="009D6A22" w:rsidRDefault="00CB5F25">
      <w:pPr>
        <w:pStyle w:val="Heading1"/>
        <w:pPrChange w:id="1091" w:author="Jon Nicholson" w:date="2016-05-10T15:28:00Z">
          <w:pPr>
            <w:pStyle w:val="Heading2"/>
            <w:keepLines w:val="0"/>
            <w:tabs>
              <w:tab w:val="num" w:pos="576"/>
            </w:tabs>
            <w:spacing w:before="240" w:after="60"/>
            <w:ind w:left="576" w:hanging="576"/>
          </w:pPr>
        </w:pPrChange>
      </w:pPr>
      <w:bookmarkStart w:id="1092" w:name="_Ref450642738"/>
      <w:bookmarkStart w:id="1093" w:name="_Toc450659912"/>
      <w:r>
        <w:t>Configuring an Environment</w:t>
      </w:r>
      <w:bookmarkEnd w:id="1092"/>
      <w:bookmarkEnd w:id="1093"/>
    </w:p>
    <w:p w:rsidR="009D6A22" w:rsidRDefault="00CB5F25">
      <w:pPr>
        <w:pStyle w:val="BodyText"/>
        <w:pPrChange w:id="1094" w:author="Jon Nicholson" w:date="2016-05-10T10:49:00Z">
          <w:pPr>
            <w:pStyle w:val="Body1"/>
            <w:ind w:left="0"/>
          </w:pPr>
        </w:pPrChange>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rsidR="001D598A" w:rsidRDefault="00EB77D7">
      <w:pPr>
        <w:pStyle w:val="BodyText"/>
        <w:rPr>
          <w:ins w:id="1095" w:author="Ian Tasker" w:date="2016-04-28T12:14:00Z"/>
        </w:rPr>
        <w:pPrChange w:id="1096" w:author="Jon Nicholson" w:date="2016-05-10T10:49:00Z">
          <w:pPr>
            <w:pStyle w:val="Body1"/>
            <w:ind w:left="0"/>
          </w:pPr>
        </w:pPrChange>
      </w:pPr>
      <w:r>
        <w:t>Environment definition generally falls under the domain of a SIF Administrator. However, c</w:t>
      </w:r>
      <w:r w:rsidR="00CB5F25">
        <w:t>reation of an initial Environment for this demo is performed</w:t>
      </w:r>
      <w:r w:rsidR="00EF0768">
        <w:t xml:space="preserve"> by running </w:t>
      </w:r>
      <w:ins w:id="1097" w:author="Ian Tasker" w:date="2016-04-28T12:14:00Z">
        <w:r w:rsidR="001D598A">
          <w:t>one of the following scripts</w:t>
        </w:r>
      </w:ins>
    </w:p>
    <w:p w:rsidR="001D598A" w:rsidRDefault="00EF0768">
      <w:pPr>
        <w:pStyle w:val="Bullet1"/>
        <w:rPr>
          <w:ins w:id="1098" w:author="Ian Tasker" w:date="2016-04-28T12:15:00Z"/>
        </w:rPr>
        <w:pPrChange w:id="1099" w:author="Jon Nicholson" w:date="2016-05-10T10:57:00Z">
          <w:pPr>
            <w:pStyle w:val="Body1"/>
            <w:ind w:left="0"/>
          </w:pPr>
        </w:pPrChange>
      </w:pPr>
      <w:del w:id="1100" w:author="Ian Tasker" w:date="2016-04-28T12:15:00Z">
        <w:r w:rsidDel="001D598A">
          <w:delText xml:space="preserve">the </w:delText>
        </w:r>
      </w:del>
      <w:r w:rsidRPr="00EF0768">
        <w:t>Scripts\BAT\Demo execution\Demo</w:t>
      </w:r>
      <w:r w:rsidR="001474F8">
        <w:t>Au</w:t>
      </w:r>
      <w:r w:rsidRPr="00EF0768">
        <w:t>Setup.bat</w:t>
      </w:r>
      <w:ins w:id="1101" w:author="Ian Tasker" w:date="2016-04-28T12:15:00Z">
        <w:del w:id="1102" w:author="Jon Nicholson" w:date="2016-05-10T10:57:00Z">
          <w:r w:rsidR="001D598A" w:rsidDel="004243A3">
            <w:delText>.</w:delText>
          </w:r>
        </w:del>
      </w:ins>
      <w:del w:id="1103" w:author="Ian Tasker" w:date="2016-04-28T12:15:00Z">
        <w:r w:rsidR="00ED456E" w:rsidDel="001D598A">
          <w:delText xml:space="preserve"> script</w:delText>
        </w:r>
        <w:r w:rsidR="001474F8" w:rsidDel="001D598A">
          <w:delText xml:space="preserve"> or the </w:delText>
        </w:r>
      </w:del>
    </w:p>
    <w:p w:rsidR="00281956" w:rsidRDefault="00281956" w:rsidP="00281956">
      <w:pPr>
        <w:pStyle w:val="Bullet1"/>
        <w:rPr>
          <w:ins w:id="1104" w:author="Jon Nicholson" w:date="2016-07-12T15:24:00Z"/>
        </w:rPr>
        <w:pPrChange w:id="1105" w:author="Jon Nicholson" w:date="2016-07-12T15:24:00Z">
          <w:pPr>
            <w:pStyle w:val="Body1"/>
            <w:ind w:left="0"/>
          </w:pPr>
        </w:pPrChange>
      </w:pPr>
      <w:ins w:id="1106" w:author="Jon Nicholson" w:date="2016-07-12T15:24:00Z">
        <w:r w:rsidRPr="00EF0768">
          <w:t>Scripts\BAT\Demo execution\Demo</w:t>
        </w:r>
        <w:r>
          <w:t>Uk</w:t>
        </w:r>
        <w:r w:rsidRPr="00EF0768">
          <w:t>Setup.bat</w:t>
        </w:r>
      </w:ins>
    </w:p>
    <w:p w:rsidR="001D598A" w:rsidRDefault="001474F8">
      <w:pPr>
        <w:pStyle w:val="Bullet1"/>
        <w:rPr>
          <w:ins w:id="1107" w:author="Ian Tasker" w:date="2016-04-28T12:15:00Z"/>
        </w:rPr>
        <w:pPrChange w:id="1108" w:author="Jon Nicholson" w:date="2016-05-10T10:57:00Z">
          <w:pPr>
            <w:pStyle w:val="Body1"/>
            <w:ind w:left="0"/>
          </w:pPr>
        </w:pPrChange>
      </w:pPr>
      <w:r w:rsidRPr="00EF0768">
        <w:t>Scripts\BAT\Demo execution\Demo</w:t>
      </w:r>
      <w:r>
        <w:t>Us</w:t>
      </w:r>
      <w:r w:rsidRPr="00EF0768">
        <w:t>Setup.bat</w:t>
      </w:r>
      <w:ins w:id="1109" w:author="Ian Tasker" w:date="2016-04-28T12:15:00Z">
        <w:del w:id="1110" w:author="Jon Nicholson" w:date="2016-05-10T10:57:00Z">
          <w:r w:rsidR="001D598A" w:rsidDel="004243A3">
            <w:delText>.</w:delText>
          </w:r>
        </w:del>
      </w:ins>
      <w:del w:id="1111" w:author="Ian Tasker" w:date="2016-04-28T12:15:00Z">
        <w:r w:rsidDel="001D598A">
          <w:delText xml:space="preserve"> script</w:delText>
        </w:r>
      </w:del>
      <w:del w:id="1112" w:author="Ian Tasker @ ZiNET HQ" w:date="2016-05-04T10:14:00Z">
        <w:r w:rsidR="00ED456E" w:rsidDel="00D82590">
          <w:delText>.</w:delText>
        </w:r>
      </w:del>
    </w:p>
    <w:p w:rsidR="001D598A" w:rsidRPr="001D598A" w:rsidDel="00281956" w:rsidRDefault="00ED456E">
      <w:pPr>
        <w:pStyle w:val="Bullet1"/>
        <w:rPr>
          <w:ins w:id="1113" w:author="Ian Tasker" w:date="2016-04-28T12:16:00Z"/>
          <w:del w:id="1114" w:author="Jon Nicholson" w:date="2016-07-12T15:24:00Z"/>
          <w:rPrChange w:id="1115" w:author="Ian Tasker" w:date="2016-04-28T12:16:00Z">
            <w:rPr>
              <w:ins w:id="1116" w:author="Ian Tasker" w:date="2016-04-28T12:16:00Z"/>
              <w:del w:id="1117" w:author="Jon Nicholson" w:date="2016-07-12T15:24:00Z"/>
              <w:i/>
            </w:rPr>
          </w:rPrChange>
        </w:rPr>
        <w:pPrChange w:id="1118" w:author="Jon Nicholson" w:date="2016-05-10T10:57:00Z">
          <w:pPr>
            <w:pStyle w:val="Body1"/>
            <w:ind w:left="0"/>
          </w:pPr>
        </w:pPrChange>
      </w:pPr>
      <w:del w:id="1119" w:author="Jon Nicholson" w:date="2016-05-10T11:07:00Z">
        <w:r w:rsidDel="004243A3">
          <w:delText xml:space="preserve"> </w:delText>
        </w:r>
      </w:del>
      <w:ins w:id="1120" w:author="Ian Tasker" w:date="2016-04-28T12:16:00Z">
        <w:del w:id="1121" w:author="Jon Nicholson" w:date="2016-07-12T15:24:00Z">
          <w:r w:rsidR="001D598A" w:rsidRPr="00EF0768" w:rsidDel="00281956">
            <w:delText>Scripts\BAT\Demo execution\Demo</w:delText>
          </w:r>
          <w:r w:rsidR="001D598A" w:rsidDel="00281956">
            <w:delText>Uk</w:delText>
          </w:r>
          <w:r w:rsidR="001D598A" w:rsidRPr="00EF0768" w:rsidDel="00281956">
            <w:delText>Setup.bat</w:delText>
          </w:r>
        </w:del>
      </w:ins>
      <w:ins w:id="1122" w:author="Ian Tasker @ ZiNET HQ" w:date="2016-05-04T10:17:00Z">
        <w:del w:id="1123" w:author="Jon Nicholson" w:date="2016-05-10T10:57:00Z">
          <w:r w:rsidR="00D82590" w:rsidDel="004243A3">
            <w:delText>.</w:delText>
          </w:r>
        </w:del>
      </w:ins>
    </w:p>
    <w:p w:rsidR="004243A3" w:rsidRDefault="00ED456E">
      <w:pPr>
        <w:pStyle w:val="BodyText"/>
        <w:pPrChange w:id="1124" w:author="Jon Nicholson" w:date="2016-05-10T10:49:00Z">
          <w:pPr>
            <w:pStyle w:val="Body1"/>
            <w:ind w:left="0"/>
          </w:pPr>
        </w:pPrChange>
      </w:pPr>
      <w:r>
        <w:t>Th</w:t>
      </w:r>
      <w:r w:rsidR="00FC0DD9">
        <w:t>ese</w:t>
      </w:r>
      <w:r>
        <w:t xml:space="preserve"> script</w:t>
      </w:r>
      <w:r w:rsidR="00FC0DD9">
        <w:t>s</w:t>
      </w:r>
      <w:r w:rsidR="00EF0768">
        <w:t xml:space="preserve"> use the Sif.Framework.Demo.Setup project to create and populate </w:t>
      </w:r>
      <w:r w:rsidR="00FC0DD9">
        <w:t>a</w:t>
      </w:r>
      <w:r w:rsidR="00EF0768">
        <w:t xml:space="preserve"> demo database with an initial Environment definition. By default, the database used can be found under the </w:t>
      </w:r>
      <w:r w:rsidR="00EF0768" w:rsidRPr="00EF0768">
        <w:rPr>
          <w:i/>
        </w:rPr>
        <w:t>Data\Databases\SQLite</w:t>
      </w:r>
      <w:r w:rsidR="00EF0768">
        <w:t xml:space="preserve"> directory. A</w:t>
      </w:r>
      <w:r w:rsidR="00783F50">
        <w:t>n SQLite database is used so that</w:t>
      </w:r>
      <w:r w:rsidR="00EF0768">
        <w:t xml:space="preserve"> no configuration changes are required to be able to run this demo out of the box.</w:t>
      </w:r>
    </w:p>
    <w:p w:rsidR="004243A3" w:rsidRDefault="002E2C03">
      <w:pPr>
        <w:pStyle w:val="BodyText"/>
        <w:rPr>
          <w:ins w:id="1125" w:author="Jon Nicholson" w:date="2016-05-10T11:07:00Z"/>
        </w:rPr>
        <w:pPrChange w:id="1126" w:author="Jon Nicholson" w:date="2016-05-10T10:49:00Z">
          <w:pPr>
            <w:pStyle w:val="Body1"/>
            <w:ind w:left="0"/>
          </w:pPr>
        </w:pPrChange>
      </w:pPr>
      <w:r w:rsidRPr="001D598A">
        <w:rPr>
          <w:b/>
          <w:rPrChange w:id="1127" w:author="Ian Tasker" w:date="2016-04-28T12:17:00Z">
            <w:rPr/>
          </w:rPrChange>
        </w:rPr>
        <w:t>NOTE:</w:t>
      </w:r>
      <w:r>
        <w:t xml:space="preserve"> Before running the scripts mentioned above, </w:t>
      </w:r>
      <w:del w:id="1128" w:author="Ian Tasker" w:date="2016-04-28T12:17:00Z">
        <w:r w:rsidDel="001D598A">
          <w:delText xml:space="preserve">the Sif3Framework.sln Solution need to be loaded into Visual Studio first for </w:delText>
        </w:r>
      </w:del>
      <w:r>
        <w:t xml:space="preserve">the Sif.Framework.Demo.Setup project </w:t>
      </w:r>
      <w:ins w:id="1129" w:author="Ian Tasker" w:date="2016-04-28T12:17:00Z">
        <w:r w:rsidR="001D598A">
          <w:t xml:space="preserve">needs </w:t>
        </w:r>
      </w:ins>
      <w:r>
        <w:t>to be built</w:t>
      </w:r>
      <w:ins w:id="1130" w:author="Ian Tasker" w:date="2016-04-28T12:17:00Z">
        <w:r w:rsidR="001D598A">
          <w:t xml:space="preserve"> </w:t>
        </w:r>
      </w:ins>
      <w:ins w:id="1131" w:author="Jon Nicholson" w:date="2016-05-10T11:07:00Z">
        <w:r w:rsidR="004243A3">
          <w:t>for you system</w:t>
        </w:r>
      </w:ins>
      <w:ins w:id="1132" w:author="Jon Nicholson" w:date="2016-07-12T15:20:00Z">
        <w:r w:rsidR="00440083">
          <w:t>. This can be done within Visual Studio or headless</w:t>
        </w:r>
      </w:ins>
      <w:ins w:id="1133" w:author="Jon Nicholson" w:date="2016-05-10T11:07:00Z">
        <w:r w:rsidR="004243A3">
          <w:t xml:space="preserve"> </w:t>
        </w:r>
      </w:ins>
      <w:ins w:id="1134" w:author="Ian Tasker" w:date="2016-04-28T12:17:00Z">
        <w:del w:id="1135" w:author="Jon Nicholson" w:date="2016-05-10T11:07:00Z">
          <w:r w:rsidR="001D598A" w:rsidDel="004243A3">
            <w:delText xml:space="preserve">but </w:delText>
          </w:r>
        </w:del>
      </w:ins>
      <w:ins w:id="1136" w:author="Jon Nicholson" w:date="2016-05-10T11:07:00Z">
        <w:r w:rsidR="004243A3">
          <w:t xml:space="preserve">by </w:t>
        </w:r>
      </w:ins>
      <w:ins w:id="1137" w:author="Ian Tasker" w:date="2016-04-28T12:17:00Z">
        <w:r w:rsidR="001D598A">
          <w:t>running</w:t>
        </w:r>
        <w:r w:rsidR="001D598A" w:rsidRPr="001D598A">
          <w:rPr>
            <w:i/>
          </w:rPr>
          <w:t xml:space="preserve"> </w:t>
        </w:r>
        <w:r w:rsidR="001D598A">
          <w:rPr>
            <w:i/>
          </w:rPr>
          <w:t>Scripts\BAT\Code Generation</w:t>
        </w:r>
        <w:r w:rsidR="001D598A" w:rsidRPr="00EF0768">
          <w:rPr>
            <w:i/>
          </w:rPr>
          <w:t>\</w:t>
        </w:r>
      </w:ins>
      <w:ins w:id="1138" w:author="Ian Tasker" w:date="2016-04-28T12:18:00Z">
        <w:r w:rsidR="001D598A">
          <w:rPr>
            <w:i/>
          </w:rPr>
          <w:t>CompileDemos</w:t>
        </w:r>
      </w:ins>
      <w:ins w:id="1139" w:author="Ian Tasker" w:date="2016-04-28T12:17:00Z">
        <w:r w:rsidR="001D598A" w:rsidRPr="00EF0768">
          <w:rPr>
            <w:i/>
          </w:rPr>
          <w:t>.bat</w:t>
        </w:r>
      </w:ins>
      <w:ins w:id="1140" w:author="Jon Nicholson" w:date="2016-07-12T15:20:00Z">
        <w:r w:rsidR="00440083">
          <w:t xml:space="preserve"> </w:t>
        </w:r>
      </w:ins>
      <w:ins w:id="1141" w:author="Jon Nicholson" w:date="2016-07-12T15:22:00Z">
        <w:r w:rsidR="00440083">
          <w:rPr>
            <w:rStyle w:val="FootnoteReference"/>
          </w:rPr>
          <w:footnoteReference w:id="1"/>
        </w:r>
      </w:ins>
      <w:ins w:id="1146" w:author="Ian Tasker" w:date="2016-04-28T12:17:00Z">
        <w:del w:id="1147" w:author="Jon Nicholson" w:date="2016-07-12T15:20:00Z">
          <w:r w:rsidR="001D598A" w:rsidDel="00440083">
            <w:delText xml:space="preserve"> </w:delText>
          </w:r>
        </w:del>
      </w:ins>
    </w:p>
    <w:p w:rsidR="002E2C03" w:rsidDel="004243A3" w:rsidRDefault="002E2C03">
      <w:pPr>
        <w:pStyle w:val="BodyText"/>
        <w:rPr>
          <w:del w:id="1148" w:author="Jon Nicholson" w:date="2016-05-10T10:58:00Z"/>
        </w:rPr>
        <w:pPrChange w:id="1149" w:author="Jon Nicholson" w:date="2016-05-10T10:49:00Z">
          <w:pPr>
            <w:pStyle w:val="Body1"/>
            <w:ind w:left="0"/>
          </w:pPr>
        </w:pPrChange>
      </w:pPr>
      <w:del w:id="1150" w:author="Jon Nicholson" w:date="2016-05-10T11:09:00Z">
        <w:r w:rsidDel="000B3570">
          <w:delText>.</w:delText>
        </w:r>
      </w:del>
    </w:p>
    <w:p w:rsidR="00C237A9" w:rsidRDefault="00C237A9">
      <w:pPr>
        <w:pStyle w:val="BodyText"/>
        <w:pPrChange w:id="1151" w:author="Jon Nicholson" w:date="2016-05-10T10:49:00Z">
          <w:pPr>
            <w:pStyle w:val="Body1"/>
            <w:ind w:left="0"/>
          </w:pPr>
        </w:pPrChange>
      </w:pPr>
      <w:r>
        <w:t>All mandatory information associated with the applications (e.g. applicationKey, sharedSecret) have been predefined for th</w:t>
      </w:r>
      <w:r w:rsidR="00FC0DD9">
        <w:t>ese</w:t>
      </w:r>
      <w:r>
        <w:t xml:space="preserve"> demo</w:t>
      </w:r>
      <w:r w:rsidR="00FC0DD9">
        <w:t>s</w:t>
      </w:r>
      <w:r>
        <w:t>.</w:t>
      </w:r>
    </w:p>
    <w:p w:rsidR="00EF0768" w:rsidRDefault="00EF0768">
      <w:pPr>
        <w:pStyle w:val="BodyText"/>
        <w:pPrChange w:id="1152" w:author="Jon Nicholson" w:date="2016-05-10T10:49:00Z">
          <w:pPr>
            <w:pStyle w:val="Body1"/>
            <w:ind w:left="0"/>
          </w:pPr>
        </w:pPrChange>
      </w:pPr>
      <w:r>
        <w:t xml:space="preserve">If this demo needs to be run against a different database, then the </w:t>
      </w:r>
      <w:r w:rsidR="00D72C4E">
        <w:t>SifFramework.cfg.xml file</w:t>
      </w:r>
      <w:r>
        <w:t xml:space="preserve"> (in all demo projects) need</w:t>
      </w:r>
      <w:r w:rsidR="00D72C4E">
        <w:t>s</w:t>
      </w:r>
      <w:r>
        <w:t xml:space="preserve"> to be updated accordingly.</w:t>
      </w:r>
    </w:p>
    <w:p w:rsidR="009D6A22" w:rsidRDefault="00652038">
      <w:pPr>
        <w:pStyle w:val="Heading1"/>
        <w:pPrChange w:id="1153" w:author="Jon Nicholson" w:date="2016-05-10T15:28:00Z">
          <w:pPr>
            <w:pStyle w:val="Heading2"/>
            <w:keepLines w:val="0"/>
            <w:tabs>
              <w:tab w:val="num" w:pos="576"/>
            </w:tabs>
            <w:spacing w:before="240" w:after="60"/>
            <w:ind w:left="576" w:hanging="576"/>
          </w:pPr>
        </w:pPrChange>
      </w:pPr>
      <w:bookmarkStart w:id="1154" w:name="_Toc450659913"/>
      <w:r>
        <w:t>Starting the services</w:t>
      </w:r>
      <w:bookmarkEnd w:id="1154"/>
    </w:p>
    <w:p w:rsidR="009D6A22" w:rsidRDefault="00984216">
      <w:pPr>
        <w:pStyle w:val="BodyText"/>
        <w:pPrChange w:id="1155" w:author="Jon Nicholson" w:date="2016-05-10T10:49:00Z">
          <w:pPr>
            <w:pStyle w:val="Body1"/>
            <w:ind w:left="0"/>
          </w:pPr>
        </w:pPrChange>
      </w:pPr>
      <w:r>
        <w:t>T</w:t>
      </w:r>
      <w:r w:rsidR="008335EF">
        <w:t>h</w:t>
      </w:r>
      <w:r w:rsidR="005808BA">
        <w:t>ese</w:t>
      </w:r>
      <w:r w:rsidR="008335EF">
        <w:t xml:space="preserve"> demo</w:t>
      </w:r>
      <w:r w:rsidR="005808BA">
        <w:t>s</w:t>
      </w:r>
      <w:r w:rsidR="008335EF">
        <w:t xml:space="preserve"> </w:t>
      </w:r>
      <w:r w:rsidR="005808BA">
        <w:t>are</w:t>
      </w:r>
      <w:r w:rsidR="008335EF">
        <w:t xml:space="preserve"> made up of 3 components; a consumer of data, a provider of data and an Environment Provider</w:t>
      </w:r>
      <w:r w:rsidR="009D6A22">
        <w:t>.</w:t>
      </w:r>
      <w:r w:rsidR="008335EF">
        <w:t xml:space="preserve"> The consumer is a standalone application, whereas both providers are </w:t>
      </w:r>
      <w:r w:rsidR="00D2460A">
        <w:t xml:space="preserve">Web API services that </w:t>
      </w:r>
      <w:r w:rsidR="006B79BB">
        <w:t>require</w:t>
      </w:r>
      <w:r w:rsidR="00D2460A">
        <w:t xml:space="preserve"> IIS.</w:t>
      </w:r>
    </w:p>
    <w:p w:rsidR="00ED456E" w:rsidRDefault="00D2460A">
      <w:pPr>
        <w:pStyle w:val="BodyText"/>
        <w:pPrChange w:id="1156" w:author="Jon Nicholson" w:date="2016-05-10T10:49:00Z">
          <w:pPr>
            <w:pStyle w:val="Body1"/>
            <w:ind w:left="0"/>
          </w:pPr>
        </w:pPrChange>
      </w:pPr>
      <w:r>
        <w:t xml:space="preserve">For </w:t>
      </w:r>
      <w:r w:rsidR="005808BA">
        <w:t>these</w:t>
      </w:r>
      <w:r>
        <w:t xml:space="preserve"> demo</w:t>
      </w:r>
      <w:r w:rsidR="005808BA">
        <w:t>s</w:t>
      </w:r>
      <w:r>
        <w:t xml:space="preserve">, the providers </w:t>
      </w:r>
      <w:r w:rsidR="00ED456E">
        <w:t>are</w:t>
      </w:r>
      <w:r>
        <w:t xml:space="preserve"> run using IIS Express </w:t>
      </w:r>
      <w:r w:rsidR="00EA2FB9">
        <w:t>from within Visual Studio 2015</w:t>
      </w:r>
      <w:r w:rsidR="00ED456E">
        <w:t>.</w:t>
      </w:r>
    </w:p>
    <w:p w:rsidR="00ED456E" w:rsidRDefault="00ED456E">
      <w:pPr>
        <w:pStyle w:val="Heading2"/>
        <w:pPrChange w:id="1157" w:author="Jon Nicholson" w:date="2016-05-10T15:28:00Z">
          <w:pPr>
            <w:pStyle w:val="Heading3"/>
          </w:pPr>
        </w:pPrChange>
      </w:pPr>
      <w:bookmarkStart w:id="1158" w:name="_Toc450659914"/>
      <w:r>
        <w:t>Starting the Environment Provider</w:t>
      </w:r>
      <w:bookmarkEnd w:id="1158"/>
    </w:p>
    <w:p w:rsidR="001D598A" w:rsidRDefault="001D598A">
      <w:pPr>
        <w:pStyle w:val="BodyText"/>
        <w:rPr>
          <w:ins w:id="1159" w:author="Ian Tasker" w:date="2016-04-28T12:19:00Z"/>
        </w:rPr>
        <w:pPrChange w:id="1160" w:author="Jon Nicholson" w:date="2016-05-10T10:49:00Z">
          <w:pPr>
            <w:pStyle w:val="Body1"/>
            <w:ind w:left="0"/>
          </w:pPr>
        </w:pPrChange>
      </w:pPr>
      <w:ins w:id="1161" w:author="Ian Tasker" w:date="2016-04-28T12:18:00Z">
        <w:r>
          <w:t xml:space="preserve">The </w:t>
        </w:r>
      </w:ins>
      <w:ins w:id="1162" w:author="Ian Tasker" w:date="2016-04-28T12:19:00Z">
        <w:r>
          <w:t>Environment</w:t>
        </w:r>
      </w:ins>
      <w:ins w:id="1163" w:author="Ian Tasker" w:date="2016-04-28T12:18:00Z">
        <w:r>
          <w:t xml:space="preserve"> Provider can be </w:t>
        </w:r>
      </w:ins>
      <w:ins w:id="1164" w:author="Ian Tasker" w:date="2016-04-28T12:19:00Z">
        <w:r>
          <w:t>launched from Visual Studio or via a script.</w:t>
        </w:r>
      </w:ins>
    </w:p>
    <w:p w:rsidR="001D598A" w:rsidRPr="004243A3" w:rsidRDefault="001D598A">
      <w:pPr>
        <w:pStyle w:val="Heading3"/>
        <w:rPr>
          <w:ins w:id="1165" w:author="Ian Tasker" w:date="2016-04-28T12:18:00Z"/>
        </w:rPr>
        <w:pPrChange w:id="1166" w:author="Jon Nicholson" w:date="2016-05-10T15:28:00Z">
          <w:pPr>
            <w:pStyle w:val="Body1"/>
            <w:ind w:left="0"/>
          </w:pPr>
        </w:pPrChange>
      </w:pPr>
      <w:bookmarkStart w:id="1167" w:name="_Toc450659915"/>
      <w:ins w:id="1168" w:author="Ian Tasker" w:date="2016-04-28T12:19:00Z">
        <w:r w:rsidRPr="004243A3">
          <w:t>Via Script</w:t>
        </w:r>
      </w:ins>
      <w:bookmarkEnd w:id="1167"/>
    </w:p>
    <w:p w:rsidR="001D598A" w:rsidRDefault="001D598A">
      <w:pPr>
        <w:pStyle w:val="BodyText"/>
        <w:rPr>
          <w:ins w:id="1169" w:author="Ian Tasker" w:date="2016-04-28T12:19:00Z"/>
        </w:rPr>
        <w:pPrChange w:id="1170" w:author="Jon Nicholson" w:date="2016-05-10T10:49:00Z">
          <w:pPr>
            <w:pStyle w:val="Body1"/>
            <w:ind w:left="0"/>
          </w:pPr>
        </w:pPrChange>
      </w:pPr>
      <w:ins w:id="1171" w:author="Ian Tasker" w:date="2016-04-28T12:20:00Z">
        <w:r>
          <w:t>The environment provider can be started by run</w:t>
        </w:r>
      </w:ins>
      <w:ins w:id="1172" w:author="Ian Tasker" w:date="2016-04-28T12:50:00Z">
        <w:r w:rsidR="00A25C51">
          <w:t>ning</w:t>
        </w:r>
      </w:ins>
      <w:ins w:id="1173" w:author="Ian Tasker" w:date="2016-04-28T12:20:00Z">
        <w:r>
          <w:t xml:space="preserve"> </w:t>
        </w:r>
        <w:r w:rsidR="00C06C65">
          <w:rPr>
            <w:i/>
          </w:rPr>
          <w:t>Scripts\BAT\Demo execution\</w:t>
        </w:r>
        <w:r>
          <w:rPr>
            <w:i/>
          </w:rPr>
          <w:t>Enviroment</w:t>
        </w:r>
      </w:ins>
      <w:ins w:id="1174" w:author="Ian Tasker" w:date="2016-07-06T19:56:00Z">
        <w:r w:rsidR="00C06C65">
          <w:rPr>
            <w:i/>
          </w:rPr>
          <w:t>Provider</w:t>
        </w:r>
      </w:ins>
      <w:ins w:id="1175" w:author="Ian Tasker" w:date="2016-04-28T12:20:00Z">
        <w:r w:rsidRPr="00EF0768">
          <w:rPr>
            <w:i/>
          </w:rPr>
          <w:t>.bat</w:t>
        </w:r>
      </w:ins>
    </w:p>
    <w:p w:rsidR="001D598A" w:rsidRPr="004243A3" w:rsidRDefault="001D598A">
      <w:pPr>
        <w:pStyle w:val="Heading3"/>
        <w:rPr>
          <w:ins w:id="1176" w:author="Ian Tasker" w:date="2016-04-28T12:19:00Z"/>
        </w:rPr>
        <w:pPrChange w:id="1177" w:author="Jon Nicholson" w:date="2016-05-10T15:29:00Z">
          <w:pPr>
            <w:pStyle w:val="Body1"/>
            <w:ind w:left="0"/>
          </w:pPr>
        </w:pPrChange>
      </w:pPr>
      <w:bookmarkStart w:id="1178" w:name="_Toc450659916"/>
      <w:ins w:id="1179" w:author="Ian Tasker" w:date="2016-04-28T12:19:00Z">
        <w:r w:rsidRPr="004243A3">
          <w:lastRenderedPageBreak/>
          <w:t>Via Visual Studio</w:t>
        </w:r>
        <w:bookmarkEnd w:id="1178"/>
      </w:ins>
    </w:p>
    <w:p w:rsidR="006B79BB" w:rsidRDefault="00D2460A">
      <w:pPr>
        <w:pStyle w:val="BodyText"/>
        <w:pPrChange w:id="1180" w:author="Jon Nicholson" w:date="2016-05-10T10:49:00Z">
          <w:pPr>
            <w:pStyle w:val="Body1"/>
            <w:ind w:left="0"/>
          </w:pPr>
        </w:pPrChange>
      </w:pPr>
      <w:r>
        <w:t xml:space="preserve">To do so, load the Sif3Framework.sln </w:t>
      </w:r>
      <w:r w:rsidR="00ED456E">
        <w:t>Solution</w:t>
      </w:r>
      <w:r>
        <w:t xml:space="preserve"> into Visual Studio and simply run </w:t>
      </w:r>
      <w:r w:rsidR="00ED456E">
        <w:t>it</w:t>
      </w:r>
      <w:r>
        <w:t xml:space="preserve"> (by clicking on the Internet Explorer button </w:t>
      </w:r>
      <w:r w:rsidR="006B79BB">
        <w:t>shown below).</w:t>
      </w:r>
    </w:p>
    <w:p w:rsidR="00D2460A" w:rsidRDefault="003F24AB">
      <w:pPr>
        <w:pStyle w:val="BodyText"/>
        <w:pPrChange w:id="1181" w:author="Jon Nicholson" w:date="2016-05-10T10:49:00Z">
          <w:pPr>
            <w:pStyle w:val="Body1"/>
            <w:ind w:left="0"/>
          </w:pPr>
        </w:pPrChange>
      </w:pPr>
      <w:r>
        <w:t xml:space="preserve">        </w:t>
      </w:r>
      <w:r w:rsidR="001275AC">
        <w:rPr>
          <w:noProof/>
          <w:lang w:val="en-GB" w:eastAsia="en-GB"/>
        </w:rPr>
        <w:drawing>
          <wp:inline distT="0" distB="0" distL="0" distR="0" wp14:anchorId="61B69F66" wp14:editId="360E037E">
            <wp:extent cx="869950" cy="171450"/>
            <wp:effectExtent l="0" t="0" r="0" b="0"/>
            <wp:docPr id="13" name="Picture 4"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ernet Explorer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ED456E">
      <w:pPr>
        <w:pStyle w:val="BodyText"/>
        <w:pPrChange w:id="1182" w:author="Jon Nicholson" w:date="2016-05-10T10:49:00Z">
          <w:pPr>
            <w:pStyle w:val="Body1"/>
            <w:ind w:left="0"/>
          </w:pPr>
        </w:pPrChange>
      </w:pPr>
      <w:r>
        <w:t>If the Internet Explorer button is not visible, it will be necessary to make the Sif.Framework.EnvironmentProvider project of the Solution the single start-up project.</w:t>
      </w:r>
    </w:p>
    <w:p w:rsidR="00AD1B2D" w:rsidRDefault="00ED456E">
      <w:pPr>
        <w:pStyle w:val="BodyText"/>
        <w:pPrChange w:id="1183" w:author="Jon Nicholson" w:date="2016-05-10T10:49:00Z">
          <w:pPr>
            <w:pStyle w:val="Body1"/>
            <w:ind w:left="0"/>
          </w:pPr>
        </w:pPrChange>
      </w:pPr>
      <w:r>
        <w:t>The</w:t>
      </w:r>
      <w:r w:rsidR="006B79BB">
        <w:t xml:space="preserve"> </w:t>
      </w:r>
      <w:r w:rsidR="009D5EA0">
        <w:t xml:space="preserve">Sif.Framework.EnvironmentProvider </w:t>
      </w:r>
      <w:r>
        <w:t>project</w:t>
      </w:r>
      <w:r w:rsidR="006B79BB">
        <w:t xml:space="preserve"> has been configured to run in IIS</w:t>
      </w:r>
      <w:r>
        <w:t xml:space="preserve"> Express</w:t>
      </w:r>
      <w:r w:rsidR="006B79BB">
        <w:t xml:space="preserve"> on </w:t>
      </w:r>
      <w:r>
        <w:t>a particular port (as specified in the project properties)</w:t>
      </w:r>
      <w:r w:rsidR="006B79BB">
        <w:t>. Th</w:t>
      </w:r>
      <w:r>
        <w:t>is</w:t>
      </w:r>
      <w:r w:rsidR="005808BA">
        <w:t xml:space="preserve"> port</w:t>
      </w:r>
      <w:r w:rsidR="006B79BB">
        <w:t xml:space="preserve"> </w:t>
      </w:r>
      <w:r>
        <w:t>is</w:t>
      </w:r>
      <w:r w:rsidR="006B79BB">
        <w:t xml:space="preserve"> referenced in the Environment configured from the previous section.</w:t>
      </w:r>
    </w:p>
    <w:p w:rsidR="00AD1B2D" w:rsidRDefault="00AD1B2D">
      <w:pPr>
        <w:pStyle w:val="BodyText"/>
        <w:pPrChange w:id="1184" w:author="Jon Nicholson" w:date="2016-05-10T10:49:00Z">
          <w:pPr>
            <w:pStyle w:val="Body1"/>
            <w:ind w:left="0"/>
          </w:pPr>
        </w:pPrChange>
      </w:pPr>
      <w:r>
        <w:t>For the moment</w:t>
      </w:r>
      <w:r w:rsidR="00ED456E">
        <w:t>,</w:t>
      </w:r>
      <w:r>
        <w:t xml:space="preserve"> ignore the “HTTP Error 403.14 – Forbidden” message that appear</w:t>
      </w:r>
      <w:r w:rsidR="00ED456E">
        <w:t>s</w:t>
      </w:r>
      <w:r>
        <w:t xml:space="preserve"> in the pop</w:t>
      </w:r>
      <w:r w:rsidR="00ED456E">
        <w:t>ped up Internet Explorer window on start-up</w:t>
      </w:r>
      <w:r>
        <w:t xml:space="preserve">. As </w:t>
      </w:r>
      <w:r w:rsidR="00ED456E">
        <w:t>this is a Web API service</w:t>
      </w:r>
      <w:r>
        <w:t xml:space="preserve">, the fact that </w:t>
      </w:r>
      <w:r w:rsidR="00ED456E">
        <w:t>it</w:t>
      </w:r>
      <w:r>
        <w:t xml:space="preserve"> do</w:t>
      </w:r>
      <w:r w:rsidR="00ED456E">
        <w:t>es</w:t>
      </w:r>
      <w:r>
        <w:t xml:space="preserve"> not have a home page is not relevant for this demo.</w:t>
      </w:r>
    </w:p>
    <w:p w:rsidR="00ED456E" w:rsidRDefault="00ED456E">
      <w:pPr>
        <w:pStyle w:val="Heading2"/>
        <w:pPrChange w:id="1185" w:author="Jon Nicholson" w:date="2016-05-10T15:29:00Z">
          <w:pPr>
            <w:pStyle w:val="Heading3"/>
          </w:pPr>
        </w:pPrChange>
      </w:pPr>
      <w:bookmarkStart w:id="1186" w:name="_Toc450659917"/>
      <w:r>
        <w:t xml:space="preserve">Starting the </w:t>
      </w:r>
      <w:del w:id="1187" w:author="Ian Tasker" w:date="2016-04-28T12:22:00Z">
        <w:r w:rsidR="005808BA" w:rsidDel="001D598A">
          <w:delText xml:space="preserve">Object </w:delText>
        </w:r>
      </w:del>
      <w:r w:rsidR="005808BA">
        <w:t>Service</w:t>
      </w:r>
      <w:r>
        <w:t xml:space="preserve"> Provider</w:t>
      </w:r>
      <w:bookmarkEnd w:id="1186"/>
    </w:p>
    <w:p w:rsidR="001D598A" w:rsidRDefault="001D598A">
      <w:pPr>
        <w:pStyle w:val="BodyText"/>
        <w:rPr>
          <w:ins w:id="1188" w:author="Ian Tasker" w:date="2016-04-28T12:21:00Z"/>
        </w:rPr>
        <w:pPrChange w:id="1189" w:author="Jon Nicholson" w:date="2016-05-10T10:49:00Z">
          <w:pPr>
            <w:pStyle w:val="Body1"/>
            <w:ind w:left="0"/>
          </w:pPr>
        </w:pPrChange>
      </w:pPr>
      <w:ins w:id="1190" w:author="Ian Tasker" w:date="2016-04-28T12:21:00Z">
        <w:r>
          <w:t xml:space="preserve">The </w:t>
        </w:r>
      </w:ins>
      <w:ins w:id="1191" w:author="Ian Tasker" w:date="2016-04-28T12:22:00Z">
        <w:r>
          <w:t>Service</w:t>
        </w:r>
      </w:ins>
      <w:ins w:id="1192" w:author="Ian Tasker" w:date="2016-04-28T12:21:00Z">
        <w:r>
          <w:t xml:space="preserve"> Provider can be launched from Visual Studio or via a script.</w:t>
        </w:r>
      </w:ins>
    </w:p>
    <w:p w:rsidR="001D598A" w:rsidRPr="00091F0E" w:rsidRDefault="001D598A">
      <w:pPr>
        <w:pStyle w:val="Heading3"/>
        <w:rPr>
          <w:ins w:id="1193" w:author="Ian Tasker" w:date="2016-04-28T12:21:00Z"/>
        </w:rPr>
        <w:pPrChange w:id="1194" w:author="Jon Nicholson" w:date="2016-05-10T15:29:00Z">
          <w:pPr>
            <w:pStyle w:val="Body1"/>
            <w:ind w:left="0"/>
          </w:pPr>
        </w:pPrChange>
      </w:pPr>
      <w:bookmarkStart w:id="1195" w:name="_Toc450659918"/>
      <w:ins w:id="1196" w:author="Ian Tasker" w:date="2016-04-28T12:21:00Z">
        <w:r w:rsidRPr="00091F0E">
          <w:t>Via Script</w:t>
        </w:r>
        <w:bookmarkEnd w:id="1195"/>
      </w:ins>
    </w:p>
    <w:p w:rsidR="001D598A" w:rsidRDefault="001D598A">
      <w:pPr>
        <w:pStyle w:val="BodyText"/>
        <w:rPr>
          <w:ins w:id="1197" w:author="Ian Tasker" w:date="2016-04-28T12:22:00Z"/>
        </w:rPr>
        <w:pPrChange w:id="1198" w:author="Jon Nicholson" w:date="2016-05-10T10:49:00Z">
          <w:pPr>
            <w:pStyle w:val="Body1"/>
            <w:ind w:left="0"/>
          </w:pPr>
        </w:pPrChange>
      </w:pPr>
      <w:ins w:id="1199" w:author="Ian Tasker" w:date="2016-04-28T12:21:00Z">
        <w:r>
          <w:t xml:space="preserve">The </w:t>
        </w:r>
      </w:ins>
      <w:ins w:id="1200" w:author="Ian Tasker" w:date="2016-04-28T12:22:00Z">
        <w:r>
          <w:t>service</w:t>
        </w:r>
      </w:ins>
      <w:ins w:id="1201" w:author="Ian Tasker" w:date="2016-04-28T12:21:00Z">
        <w:r>
          <w:t xml:space="preserve"> provider can be started by run</w:t>
        </w:r>
      </w:ins>
      <w:ins w:id="1202" w:author="Ian Tasker" w:date="2016-04-28T12:22:00Z">
        <w:r>
          <w:t>ning one of the following scripts</w:t>
        </w:r>
      </w:ins>
      <w:ins w:id="1203" w:author="Jon Nicholson" w:date="2016-05-10T11:00:00Z">
        <w:r w:rsidR="004243A3">
          <w:t>:</w:t>
        </w:r>
      </w:ins>
    </w:p>
    <w:p w:rsidR="00440083" w:rsidRDefault="00440083" w:rsidP="00440083">
      <w:pPr>
        <w:pStyle w:val="Bullet1"/>
        <w:rPr>
          <w:moveTo w:id="1204" w:author="Jon Nicholson" w:date="2016-07-12T15:19:00Z"/>
        </w:rPr>
      </w:pPr>
      <w:moveToRangeStart w:id="1205" w:author="Jon Nicholson" w:date="2016-07-12T15:19:00Z" w:name="move456100117"/>
      <w:moveTo w:id="1206" w:author="Jon Nicholson" w:date="2016-07-12T15:19:00Z">
        <w:r w:rsidRPr="00EF0768">
          <w:t>Scripts\BAT\Demo execution\Demo</w:t>
        </w:r>
        <w:r>
          <w:t>AuProvider</w:t>
        </w:r>
        <w:r w:rsidRPr="00EF0768">
          <w:t>.bat</w:t>
        </w:r>
      </w:moveTo>
    </w:p>
    <w:moveToRangeEnd w:id="1205"/>
    <w:p w:rsidR="001D598A" w:rsidRPr="001D598A" w:rsidRDefault="001D598A">
      <w:pPr>
        <w:pStyle w:val="Bullet1"/>
        <w:rPr>
          <w:ins w:id="1207" w:author="Ian Tasker" w:date="2016-04-28T12:22:00Z"/>
          <w:rPrChange w:id="1208" w:author="Ian Tasker" w:date="2016-04-28T12:22:00Z">
            <w:rPr>
              <w:ins w:id="1209" w:author="Ian Tasker" w:date="2016-04-28T12:22:00Z"/>
              <w:i/>
            </w:rPr>
          </w:rPrChange>
        </w:rPr>
        <w:pPrChange w:id="1210" w:author="Jon Nicholson" w:date="2016-05-10T10:57:00Z">
          <w:pPr>
            <w:pStyle w:val="Body1"/>
            <w:ind w:left="0"/>
          </w:pPr>
        </w:pPrChange>
      </w:pPr>
      <w:ins w:id="1211" w:author="Ian Tasker" w:date="2016-04-28T12:21:00Z">
        <w:r w:rsidRPr="00EF0768">
          <w:t>Scripts\BAT\Demo execution\Demo</w:t>
        </w:r>
      </w:ins>
      <w:ins w:id="1212" w:author="Ian Tasker" w:date="2016-04-28T12:22:00Z">
        <w:r>
          <w:t>UkProvider</w:t>
        </w:r>
      </w:ins>
      <w:ins w:id="1213" w:author="Ian Tasker" w:date="2016-04-28T12:21:00Z">
        <w:r w:rsidRPr="00EF0768">
          <w:t>.bat</w:t>
        </w:r>
      </w:ins>
    </w:p>
    <w:p w:rsidR="001D598A" w:rsidRDefault="001D598A">
      <w:pPr>
        <w:pStyle w:val="Bullet1"/>
        <w:rPr>
          <w:ins w:id="1214" w:author="Ian Tasker" w:date="2016-04-28T12:22:00Z"/>
        </w:rPr>
        <w:pPrChange w:id="1215" w:author="Jon Nicholson" w:date="2016-05-10T10:57:00Z">
          <w:pPr>
            <w:pStyle w:val="Body1"/>
            <w:numPr>
              <w:numId w:val="11"/>
            </w:numPr>
            <w:ind w:left="720" w:hanging="360"/>
          </w:pPr>
        </w:pPrChange>
      </w:pPr>
      <w:ins w:id="1216" w:author="Ian Tasker" w:date="2016-04-28T12:22:00Z">
        <w:r w:rsidRPr="00EF0768">
          <w:t>Scripts\BAT\Demo execution\Demo</w:t>
        </w:r>
        <w:r>
          <w:t>U</w:t>
        </w:r>
      </w:ins>
      <w:ins w:id="1217" w:author="Ian Tasker" w:date="2016-04-28T12:23:00Z">
        <w:r>
          <w:t>s</w:t>
        </w:r>
      </w:ins>
      <w:ins w:id="1218" w:author="Ian Tasker" w:date="2016-04-28T12:22:00Z">
        <w:r>
          <w:t>Provider</w:t>
        </w:r>
        <w:r w:rsidRPr="00EF0768">
          <w:t>.bat</w:t>
        </w:r>
      </w:ins>
    </w:p>
    <w:p w:rsidR="001D598A" w:rsidDel="00440083" w:rsidRDefault="001D598A">
      <w:pPr>
        <w:pStyle w:val="Bullet1"/>
        <w:rPr>
          <w:ins w:id="1219" w:author="Ian Tasker" w:date="2016-04-28T12:21:00Z"/>
          <w:moveFrom w:id="1220" w:author="Jon Nicholson" w:date="2016-07-12T15:19:00Z"/>
        </w:rPr>
        <w:pPrChange w:id="1221" w:author="Jon Nicholson" w:date="2016-05-10T10:57:00Z">
          <w:pPr>
            <w:pStyle w:val="Body1"/>
            <w:ind w:left="0"/>
          </w:pPr>
        </w:pPrChange>
      </w:pPr>
      <w:moveFromRangeStart w:id="1222" w:author="Jon Nicholson" w:date="2016-07-12T15:19:00Z" w:name="move456100117"/>
      <w:moveFrom w:id="1223" w:author="Jon Nicholson" w:date="2016-07-12T15:19:00Z">
        <w:ins w:id="1224" w:author="Ian Tasker" w:date="2016-04-28T12:22:00Z">
          <w:r w:rsidRPr="00EF0768" w:rsidDel="00440083">
            <w:t>Scripts\BAT\Demo execution\Demo</w:t>
          </w:r>
        </w:ins>
        <w:ins w:id="1225" w:author="Ian Tasker" w:date="2016-04-28T12:23:00Z">
          <w:r w:rsidDel="00440083">
            <w:t>Au</w:t>
          </w:r>
        </w:ins>
        <w:ins w:id="1226" w:author="Ian Tasker" w:date="2016-04-28T12:22:00Z">
          <w:r w:rsidDel="00440083">
            <w:t>Provider</w:t>
          </w:r>
          <w:r w:rsidRPr="00EF0768" w:rsidDel="00440083">
            <w:t>.bat</w:t>
          </w:r>
        </w:ins>
      </w:moveFrom>
    </w:p>
    <w:p w:rsidR="001D598A" w:rsidDel="004243A3" w:rsidRDefault="001D598A" w:rsidP="00ED456E">
      <w:pPr>
        <w:pStyle w:val="Body1"/>
        <w:ind w:left="0"/>
        <w:rPr>
          <w:ins w:id="1227" w:author="Ian Tasker" w:date="2016-04-28T12:22:00Z"/>
          <w:del w:id="1228" w:author="Jon Nicholson" w:date="2016-05-10T10:57:00Z"/>
          <w:b/>
        </w:rPr>
      </w:pPr>
      <w:bookmarkStart w:id="1229" w:name="_Toc450659919"/>
      <w:bookmarkEnd w:id="1229"/>
      <w:moveFromRangeEnd w:id="1222"/>
    </w:p>
    <w:p w:rsidR="001D598A" w:rsidRPr="004243A3" w:rsidRDefault="001D598A">
      <w:pPr>
        <w:pStyle w:val="Heading3"/>
        <w:rPr>
          <w:ins w:id="1230" w:author="Ian Tasker" w:date="2016-04-28T12:21:00Z"/>
        </w:rPr>
        <w:pPrChange w:id="1231" w:author="Jon Nicholson" w:date="2016-05-10T15:29:00Z">
          <w:pPr>
            <w:pStyle w:val="Body1"/>
            <w:ind w:left="0"/>
          </w:pPr>
        </w:pPrChange>
      </w:pPr>
      <w:bookmarkStart w:id="1232" w:name="_Toc450659920"/>
      <w:ins w:id="1233" w:author="Ian Tasker" w:date="2016-04-28T12:21:00Z">
        <w:r w:rsidRPr="00091F0E">
          <w:t>Via Visual Studio</w:t>
        </w:r>
        <w:bookmarkEnd w:id="1232"/>
      </w:ins>
    </w:p>
    <w:p w:rsidR="00ED456E" w:rsidRDefault="00ED456E">
      <w:pPr>
        <w:pStyle w:val="BodyText"/>
        <w:pPrChange w:id="1234" w:author="Jon Nicholson" w:date="2016-05-10T10:49:00Z">
          <w:pPr>
            <w:pStyle w:val="Body1"/>
            <w:ind w:left="0"/>
          </w:pPr>
        </w:pPrChange>
      </w:pPr>
      <w:r>
        <w:t xml:space="preserve">To do so, load the Sif3FrameworkDemo.sln Solution into Visual Studio and simply run </w:t>
      </w:r>
      <w:r w:rsidR="00043D6E">
        <w:t>it</w:t>
      </w:r>
      <w:r>
        <w:t xml:space="preserve"> (by clicking on the Internet Explorer button shown below).</w:t>
      </w:r>
      <w:r w:rsidR="005808BA">
        <w:t xml:space="preserve"> By default, the Sif.Framework.Demo.Au.Provider has been configured as the start-up project. This can be changed if the US</w:t>
      </w:r>
      <w:ins w:id="1235" w:author="Ian Tasker" w:date="2016-04-28T12:23:00Z">
        <w:r w:rsidR="00DA42C6">
          <w:t xml:space="preserve"> (Sif.Framework.Demo.Us.Provider) or UK</w:t>
        </w:r>
      </w:ins>
      <w:r w:rsidR="005808BA">
        <w:t xml:space="preserve"> </w:t>
      </w:r>
      <w:ins w:id="1236" w:author="Ian Tasker" w:date="2016-04-28T12:23:00Z">
        <w:r w:rsidR="00DA42C6">
          <w:t xml:space="preserve">(Sif.Framework.Demo.Uk.Provider) </w:t>
        </w:r>
      </w:ins>
      <w:r w:rsidR="005808BA">
        <w:t>locale is to be used</w:t>
      </w:r>
      <w:del w:id="1237" w:author="Ian Tasker" w:date="2016-04-28T12:23:00Z">
        <w:r w:rsidR="005808BA" w:rsidDel="00DA42C6">
          <w:delText xml:space="preserve"> (Sif.Framework.Demo.Us.Provider)</w:delText>
        </w:r>
      </w:del>
      <w:r w:rsidR="005808BA">
        <w:t>.</w:t>
      </w:r>
    </w:p>
    <w:p w:rsidR="00ED456E" w:rsidRDefault="00ED456E">
      <w:pPr>
        <w:pStyle w:val="BodyText"/>
        <w:pPrChange w:id="1238" w:author="Jon Nicholson" w:date="2016-05-10T10:49:00Z">
          <w:pPr>
            <w:pStyle w:val="Body1"/>
            <w:ind w:left="0"/>
          </w:pPr>
        </w:pPrChange>
      </w:pPr>
      <w:r>
        <w:t xml:space="preserve">        </w:t>
      </w:r>
      <w:r w:rsidR="001275AC">
        <w:rPr>
          <w:noProof/>
          <w:lang w:val="en-GB" w:eastAsia="en-GB"/>
        </w:rPr>
        <w:drawing>
          <wp:inline distT="0" distB="0" distL="0" distR="0" wp14:anchorId="52A8C0C7" wp14:editId="2EF8817D">
            <wp:extent cx="869950" cy="171450"/>
            <wp:effectExtent l="0" t="0" r="0" b="0"/>
            <wp:docPr id="12" name="Picture 5" descr="Internet Explor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rnet Explorer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9950" cy="171450"/>
                    </a:xfrm>
                    <a:prstGeom prst="rect">
                      <a:avLst/>
                    </a:prstGeom>
                    <a:noFill/>
                    <a:ln>
                      <a:noFill/>
                    </a:ln>
                  </pic:spPr>
                </pic:pic>
              </a:graphicData>
            </a:graphic>
          </wp:inline>
        </w:drawing>
      </w:r>
    </w:p>
    <w:p w:rsidR="00ED456E" w:rsidRDefault="009D5EA0">
      <w:pPr>
        <w:pStyle w:val="BodyText"/>
        <w:pPrChange w:id="1239" w:author="Jon Nicholson" w:date="2016-05-10T10:49:00Z">
          <w:pPr>
            <w:pStyle w:val="Body1"/>
            <w:ind w:left="0"/>
          </w:pPr>
        </w:pPrChange>
      </w:pPr>
      <w:r>
        <w:t>As with the Sif.Framework.EnvironmentProvider, the Sif.Framework.Demo.</w:t>
      </w:r>
      <w:r w:rsidR="005808BA">
        <w:t>Au.</w:t>
      </w:r>
      <w:r>
        <w:t>Provider</w:t>
      </w:r>
      <w:ins w:id="1240" w:author="Ian Tasker" w:date="2016-04-28T12:24:00Z">
        <w:r w:rsidR="00DA42C6">
          <w:t>, Sif.Framework.Demo.Uk.Provider</w:t>
        </w:r>
      </w:ins>
      <w:r>
        <w:t xml:space="preserve"> </w:t>
      </w:r>
      <w:r w:rsidR="005808BA">
        <w:t xml:space="preserve">and Sif.Framework.Demo.Us.Provider </w:t>
      </w:r>
      <w:r>
        <w:t>project</w:t>
      </w:r>
      <w:r w:rsidR="005808BA">
        <w:t>s</w:t>
      </w:r>
      <w:r>
        <w:t xml:space="preserve"> ha</w:t>
      </w:r>
      <w:r w:rsidR="005808BA">
        <w:t>ve</w:t>
      </w:r>
      <w:r>
        <w:t xml:space="preserve"> been configured to run in IIS on particular port</w:t>
      </w:r>
      <w:r w:rsidR="005808BA">
        <w:t>s</w:t>
      </w:r>
      <w:r>
        <w:t>.</w:t>
      </w:r>
    </w:p>
    <w:p w:rsidR="009D5EA0" w:rsidRDefault="009D5EA0">
      <w:pPr>
        <w:pStyle w:val="Heading2"/>
        <w:rPr>
          <w:ins w:id="1241" w:author="Jon Nicholson" w:date="2016-05-10T11:00:00Z"/>
        </w:rPr>
        <w:pPrChange w:id="1242" w:author="Jon Nicholson" w:date="2016-05-10T15:29:00Z">
          <w:pPr>
            <w:pStyle w:val="Heading3"/>
          </w:pPr>
        </w:pPrChange>
      </w:pPr>
      <w:bookmarkStart w:id="1243" w:name="_Toc450659921"/>
      <w:r>
        <w:t xml:space="preserve">Starting the </w:t>
      </w:r>
      <w:r w:rsidR="00DD1F95">
        <w:t>Service</w:t>
      </w:r>
      <w:r>
        <w:t xml:space="preserve"> Consumer</w:t>
      </w:r>
      <w:bookmarkEnd w:id="1243"/>
    </w:p>
    <w:p w:rsidR="004243A3" w:rsidRDefault="004243A3" w:rsidP="004243A3">
      <w:pPr>
        <w:pStyle w:val="BodyText"/>
        <w:rPr>
          <w:ins w:id="1244" w:author="Jon Nicholson" w:date="2016-05-10T11:00:00Z"/>
        </w:rPr>
      </w:pPr>
      <w:ins w:id="1245" w:author="Jon Nicholson" w:date="2016-05-10T11:00:00Z">
        <w:r>
          <w:t>The Service Provider can be launched from Visual Studio or via a script.</w:t>
        </w:r>
      </w:ins>
    </w:p>
    <w:p w:rsidR="004243A3" w:rsidRPr="004243A3" w:rsidRDefault="004243A3">
      <w:pPr>
        <w:pStyle w:val="Heading3"/>
      </w:pPr>
      <w:bookmarkStart w:id="1246" w:name="_Toc450659922"/>
      <w:ins w:id="1247" w:author="Jon Nicholson" w:date="2016-05-10T11:00:00Z">
        <w:r w:rsidRPr="00091F0E">
          <w:t>Via Script</w:t>
        </w:r>
      </w:ins>
      <w:bookmarkEnd w:id="1246"/>
    </w:p>
    <w:p w:rsidR="00DA42C6" w:rsidDel="004243A3" w:rsidRDefault="00AD1B2D">
      <w:pPr>
        <w:pStyle w:val="BodyText"/>
        <w:rPr>
          <w:ins w:id="1248" w:author="Ian Tasker" w:date="2016-04-28T12:24:00Z"/>
          <w:del w:id="1249" w:author="Jon Nicholson" w:date="2016-05-10T11:00:00Z"/>
        </w:rPr>
        <w:pPrChange w:id="1250" w:author="Jon Nicholson" w:date="2016-05-10T10:49:00Z">
          <w:pPr>
            <w:pStyle w:val="Body1"/>
            <w:ind w:left="0"/>
          </w:pPr>
        </w:pPrChange>
      </w:pPr>
      <w:r>
        <w:t>Once the providers have been successfully started, run</w:t>
      </w:r>
      <w:ins w:id="1251" w:author="Ian Tasker" w:date="2016-04-28T12:50:00Z">
        <w:del w:id="1252" w:author="Jon Nicholson" w:date="2016-05-10T11:01:00Z">
          <w:r w:rsidR="00437390" w:rsidDel="004243A3">
            <w:delText>ning</w:delText>
          </w:r>
        </w:del>
      </w:ins>
      <w:r>
        <w:t xml:space="preserve"> </w:t>
      </w:r>
      <w:ins w:id="1253" w:author="Ian Tasker" w:date="2016-04-28T12:24:00Z">
        <w:r w:rsidR="00DA42C6">
          <w:t xml:space="preserve">one of </w:t>
        </w:r>
      </w:ins>
      <w:r>
        <w:t xml:space="preserve">the </w:t>
      </w:r>
      <w:ins w:id="1254" w:author="Ian Tasker" w:date="2016-04-28T12:24:00Z">
        <w:r w:rsidR="00DA42C6">
          <w:t>following scripts</w:t>
        </w:r>
      </w:ins>
      <w:ins w:id="1255" w:author="Jon Nicholson" w:date="2016-05-10T11:01:00Z">
        <w:r w:rsidR="004243A3">
          <w:t xml:space="preserve"> to start a sconsumer</w:t>
        </w:r>
      </w:ins>
      <w:ins w:id="1256" w:author="Jon Nicholson" w:date="2016-05-10T11:00:00Z">
        <w:r w:rsidR="004243A3">
          <w:t>:</w:t>
        </w:r>
      </w:ins>
    </w:p>
    <w:p w:rsidR="004243A3" w:rsidRDefault="004243A3">
      <w:pPr>
        <w:pStyle w:val="BodyText"/>
        <w:rPr>
          <w:ins w:id="1257" w:author="Jon Nicholson" w:date="2016-05-10T11:00:00Z"/>
        </w:rPr>
        <w:pPrChange w:id="1258" w:author="Jon Nicholson" w:date="2016-05-10T11:00:00Z">
          <w:pPr>
            <w:pStyle w:val="Body1"/>
            <w:ind w:left="0"/>
          </w:pPr>
        </w:pPrChange>
      </w:pPr>
    </w:p>
    <w:p w:rsidR="00440083" w:rsidRDefault="00AD1B2D">
      <w:pPr>
        <w:pStyle w:val="Bullet1"/>
        <w:rPr>
          <w:ins w:id="1259" w:author="Jon Nicholson" w:date="2016-07-12T15:19:00Z"/>
        </w:rPr>
        <w:pPrChange w:id="1260" w:author="Jon Nicholson" w:date="2016-05-10T11:00:00Z">
          <w:pPr>
            <w:pStyle w:val="Body1"/>
            <w:ind w:left="0"/>
          </w:pPr>
        </w:pPrChange>
      </w:pPr>
      <w:r w:rsidRPr="00EF0768">
        <w:t>Scripts\BAT\Demo execution\Demo</w:t>
      </w:r>
      <w:r w:rsidR="001E0A9C">
        <w:t>Au</w:t>
      </w:r>
      <w:r>
        <w:t>Consumer</w:t>
      </w:r>
      <w:r w:rsidRPr="00EF0768">
        <w:t>.bat</w:t>
      </w:r>
    </w:p>
    <w:p w:rsidR="00440083" w:rsidRDefault="00440083" w:rsidP="00440083">
      <w:pPr>
        <w:pStyle w:val="Bullet1"/>
        <w:rPr>
          <w:moveTo w:id="1261" w:author="Jon Nicholson" w:date="2016-07-12T15:19:00Z"/>
        </w:rPr>
      </w:pPr>
      <w:moveToRangeStart w:id="1262" w:author="Jon Nicholson" w:date="2016-07-12T15:19:00Z" w:name="move456100109"/>
      <w:moveTo w:id="1263" w:author="Jon Nicholson" w:date="2016-07-12T15:19:00Z">
        <w:r w:rsidRPr="00EF0768">
          <w:t>Scripts\BAT\Demo execution\Demo</w:t>
        </w:r>
        <w:r>
          <w:t>UkConsumer</w:t>
        </w:r>
        <w:r w:rsidRPr="00EF0768">
          <w:t>.bat</w:t>
        </w:r>
        <w:r>
          <w:t xml:space="preserve"> </w:t>
        </w:r>
      </w:moveTo>
    </w:p>
    <w:moveToRangeEnd w:id="1262"/>
    <w:p w:rsidR="00DA42C6" w:rsidDel="00440083" w:rsidRDefault="00AD1B2D" w:rsidP="00640B0E">
      <w:pPr>
        <w:pStyle w:val="Bullet1"/>
        <w:rPr>
          <w:ins w:id="1264" w:author="Ian Tasker" w:date="2016-04-28T12:24:00Z"/>
          <w:del w:id="1265" w:author="Jon Nicholson" w:date="2016-07-12T15:19:00Z"/>
        </w:rPr>
        <w:pPrChange w:id="1266" w:author="Jon Nicholson" w:date="2016-05-10T10:58:00Z">
          <w:pPr>
            <w:pStyle w:val="Body1"/>
            <w:ind w:left="0"/>
          </w:pPr>
        </w:pPrChange>
      </w:pPr>
      <w:del w:id="1267" w:author="Jon Nicholson" w:date="2016-05-10T10:58:00Z">
        <w:r w:rsidDel="004243A3">
          <w:lastRenderedPageBreak/>
          <w:delText xml:space="preserve"> script</w:delText>
        </w:r>
        <w:r w:rsidR="001E0A9C" w:rsidDel="004243A3">
          <w:delText xml:space="preserve"> </w:delText>
        </w:r>
      </w:del>
    </w:p>
    <w:p w:rsidR="00DA42C6" w:rsidRDefault="001E0A9C" w:rsidP="00640B0E">
      <w:pPr>
        <w:pStyle w:val="Bullet1"/>
        <w:rPr>
          <w:ins w:id="1268" w:author="Ian Tasker" w:date="2016-04-28T12:24:00Z"/>
        </w:rPr>
        <w:pPrChange w:id="1269" w:author="Jon Nicholson" w:date="2016-05-10T10:58:00Z">
          <w:pPr>
            <w:pStyle w:val="Body1"/>
            <w:ind w:left="0"/>
          </w:pPr>
        </w:pPrChange>
      </w:pPr>
      <w:del w:id="1270" w:author="Ian Tasker" w:date="2016-04-28T12:24:00Z">
        <w:r w:rsidDel="00DA42C6">
          <w:delText xml:space="preserve">or the </w:delText>
        </w:r>
      </w:del>
      <w:r w:rsidRPr="00EF0768">
        <w:t>Scripts\BAT\Demo execution\Demo</w:t>
      </w:r>
      <w:r>
        <w:t>UsConsumer</w:t>
      </w:r>
      <w:r w:rsidRPr="00EF0768">
        <w:t>.bat</w:t>
      </w:r>
      <w:r>
        <w:t xml:space="preserve"> </w:t>
      </w:r>
    </w:p>
    <w:p w:rsidR="00DA42C6" w:rsidDel="00440083" w:rsidRDefault="00DA42C6">
      <w:pPr>
        <w:pStyle w:val="Bullet1"/>
        <w:rPr>
          <w:ins w:id="1271" w:author="Ian Tasker" w:date="2016-04-28T12:24:00Z"/>
          <w:moveFrom w:id="1272" w:author="Jon Nicholson" w:date="2016-07-12T15:19:00Z"/>
        </w:rPr>
        <w:pPrChange w:id="1273" w:author="Jon Nicholson" w:date="2016-05-10T10:58:00Z">
          <w:pPr>
            <w:pStyle w:val="Body1"/>
            <w:ind w:left="0"/>
          </w:pPr>
        </w:pPrChange>
      </w:pPr>
      <w:moveFromRangeStart w:id="1274" w:author="Jon Nicholson" w:date="2016-07-12T15:19:00Z" w:name="move456100109"/>
      <w:moveFrom w:id="1275" w:author="Jon Nicholson" w:date="2016-07-12T15:19:00Z">
        <w:ins w:id="1276" w:author="Ian Tasker" w:date="2016-04-28T12:24:00Z">
          <w:r w:rsidRPr="00EF0768" w:rsidDel="00440083">
            <w:t>Scripts\BAT\Demo execution\Demo</w:t>
          </w:r>
          <w:r w:rsidDel="00440083">
            <w:t>U</w:t>
          </w:r>
        </w:ins>
        <w:ins w:id="1277" w:author="Ian Tasker" w:date="2016-04-28T12:29:00Z">
          <w:r w:rsidDel="00440083">
            <w:t>k</w:t>
          </w:r>
        </w:ins>
        <w:ins w:id="1278" w:author="Ian Tasker" w:date="2016-04-28T12:24:00Z">
          <w:r w:rsidDel="00440083">
            <w:t>Consumer</w:t>
          </w:r>
          <w:r w:rsidRPr="00EF0768" w:rsidDel="00440083">
            <w:t>.bat</w:t>
          </w:r>
          <w:r w:rsidDel="00440083">
            <w:t xml:space="preserve"> </w:t>
          </w:r>
        </w:ins>
      </w:moveFrom>
    </w:p>
    <w:moveFromRangeEnd w:id="1274"/>
    <w:p w:rsidR="00AD1B2D" w:rsidRDefault="001E0A9C">
      <w:pPr>
        <w:pStyle w:val="BodyText"/>
        <w:rPr>
          <w:ins w:id="1279" w:author="Jon Nicholson" w:date="2016-05-10T11:00:00Z"/>
        </w:rPr>
        <w:pPrChange w:id="1280" w:author="Jon Nicholson" w:date="2016-05-10T10:49:00Z">
          <w:pPr>
            <w:pStyle w:val="Body1"/>
            <w:ind w:left="0"/>
          </w:pPr>
        </w:pPrChange>
      </w:pPr>
      <w:del w:id="1281" w:author="Ian Tasker" w:date="2016-04-28T12:25:00Z">
        <w:r w:rsidDel="00DA42C6">
          <w:delText>script</w:delText>
        </w:r>
        <w:r w:rsidR="00AD1B2D" w:rsidDel="00DA42C6">
          <w:delText xml:space="preserve"> </w:delText>
        </w:r>
      </w:del>
      <w:del w:id="1282" w:author="Jon Nicholson" w:date="2016-05-10T11:01:00Z">
        <w:r w:rsidR="00AD1B2D" w:rsidDel="004243A3">
          <w:delText>to start the consumer.</w:delText>
        </w:r>
        <w:r w:rsidDel="004243A3">
          <w:delText xml:space="preserve"> </w:delText>
        </w:r>
      </w:del>
      <w:r>
        <w:t>These</w:t>
      </w:r>
      <w:r w:rsidR="009D5EA0">
        <w:t xml:space="preserve"> script</w:t>
      </w:r>
      <w:r>
        <w:t>s</w:t>
      </w:r>
      <w:r w:rsidR="009D5EA0">
        <w:t xml:space="preserve"> run</w:t>
      </w:r>
      <w:r>
        <w:t xml:space="preserve"> either</w:t>
      </w:r>
      <w:r w:rsidR="009D5EA0">
        <w:t xml:space="preserve"> the Sif.Framework.Demo.</w:t>
      </w:r>
      <w:r>
        <w:t>Au.</w:t>
      </w:r>
      <w:r w:rsidR="009D5EA0">
        <w:t>Consumer</w:t>
      </w:r>
      <w:ins w:id="1283" w:author="Ian Tasker" w:date="2016-04-28T12:25:00Z">
        <w:r w:rsidR="00DA42C6">
          <w:t>,</w:t>
        </w:r>
        <w:r w:rsidR="00DA42C6" w:rsidRPr="00DA42C6">
          <w:t xml:space="preserve"> </w:t>
        </w:r>
        <w:r w:rsidR="00DA42C6">
          <w:t>Sif.Framework.Demo.</w:t>
        </w:r>
      </w:ins>
      <w:ins w:id="1284" w:author="Ian Tasker" w:date="2016-04-28T12:26:00Z">
        <w:r w:rsidR="00DA42C6">
          <w:t>Uk</w:t>
        </w:r>
      </w:ins>
      <w:ins w:id="1285" w:author="Ian Tasker" w:date="2016-04-28T12:25:00Z">
        <w:r w:rsidR="00DA42C6">
          <w:t xml:space="preserve">.Consumer </w:t>
        </w:r>
      </w:ins>
      <w:r w:rsidR="009D5EA0">
        <w:t xml:space="preserve"> </w:t>
      </w:r>
      <w:del w:id="1286" w:author="Jon Nicholson" w:date="2016-05-10T11:01:00Z">
        <w:r w:rsidR="009D5EA0" w:rsidDel="004243A3">
          <w:delText xml:space="preserve">project </w:delText>
        </w:r>
      </w:del>
      <w:r>
        <w:t>or the Sif.Framework.Demo.Us.Consumer project</w:t>
      </w:r>
      <w:ins w:id="1287" w:author="Jon Nicholson" w:date="2016-05-10T11:01:00Z">
        <w:r w:rsidR="004243A3">
          <w:t xml:space="preserve"> (respectively)</w:t>
        </w:r>
      </w:ins>
      <w:r>
        <w:t xml:space="preserve"> </w:t>
      </w:r>
      <w:r w:rsidR="009D5EA0">
        <w:t>of the Sif3FrameworkDemo.sln Solution.</w:t>
      </w:r>
    </w:p>
    <w:p w:rsidR="004243A3" w:rsidRPr="008A772D" w:rsidRDefault="004243A3">
      <w:pPr>
        <w:pStyle w:val="Heading3"/>
        <w:rPr>
          <w:ins w:id="1288" w:author="Jon Nicholson" w:date="2016-05-10T11:00:00Z"/>
        </w:rPr>
        <w:pPrChange w:id="1289" w:author="Jon Nicholson" w:date="2016-05-10T15:29:00Z">
          <w:pPr>
            <w:pStyle w:val="Heading4"/>
          </w:pPr>
        </w:pPrChange>
      </w:pPr>
      <w:bookmarkStart w:id="1290" w:name="_Toc450659923"/>
      <w:ins w:id="1291" w:author="Jon Nicholson" w:date="2016-05-10T11:00:00Z">
        <w:r w:rsidRPr="00091F0E">
          <w:t>Via Visual Studio</w:t>
        </w:r>
        <w:bookmarkEnd w:id="1290"/>
      </w:ins>
    </w:p>
    <w:p w:rsidR="004243A3" w:rsidRDefault="004243A3">
      <w:pPr>
        <w:pStyle w:val="BodyText"/>
        <w:pPrChange w:id="1292" w:author="Jon Nicholson" w:date="2016-05-10T10:49:00Z">
          <w:pPr>
            <w:pStyle w:val="Body1"/>
            <w:ind w:left="0"/>
          </w:pPr>
        </w:pPrChange>
      </w:pPr>
      <w:ins w:id="1293" w:author="Jon Nicholson" w:date="2016-05-10T11:00:00Z">
        <w:r>
          <w:t xml:space="preserve">To do so, load the Sif3FrameworkDemo.sln Solution into Visual Studio and simply run </w:t>
        </w:r>
      </w:ins>
      <w:ins w:id="1294" w:author="Jon Nicholson" w:date="2016-05-10T11:02:00Z">
        <w:r>
          <w:t xml:space="preserve">the desired consumer by right </w:t>
        </w:r>
      </w:ins>
      <w:ins w:id="1295" w:author="Jon Nicholson" w:date="2016-05-10T11:04:00Z">
        <w:r>
          <w:t xml:space="preserve">clicking and selecting Debug &gt; </w:t>
        </w:r>
      </w:ins>
      <w:ins w:id="1296" w:author="Jon Nicholson" w:date="2016-05-10T11:05:00Z">
        <w:r>
          <w:t>Start new instance</w:t>
        </w:r>
      </w:ins>
      <w:ins w:id="1297" w:author="Jon Nicholson" w:date="2016-05-10T11:00:00Z">
        <w:r>
          <w:t>.</w:t>
        </w:r>
      </w:ins>
    </w:p>
    <w:p w:rsidR="009D6A22" w:rsidRDefault="00CC64D3">
      <w:pPr>
        <w:pStyle w:val="Heading1"/>
        <w:pPrChange w:id="1298" w:author="Jon Nicholson" w:date="2016-05-10T15:29:00Z">
          <w:pPr>
            <w:pStyle w:val="Heading2"/>
            <w:keepLines w:val="0"/>
            <w:tabs>
              <w:tab w:val="num" w:pos="576"/>
            </w:tabs>
            <w:spacing w:before="240" w:after="60"/>
            <w:ind w:left="576" w:hanging="576"/>
          </w:pPr>
        </w:pPrChange>
      </w:pPr>
      <w:bookmarkStart w:id="1299" w:name="_Toc450659924"/>
      <w:r>
        <w:t>Reviewing expected behaviour</w:t>
      </w:r>
      <w:bookmarkEnd w:id="1299"/>
    </w:p>
    <w:p w:rsidR="00BA4114" w:rsidRDefault="00BA4114">
      <w:pPr>
        <w:pStyle w:val="BodyText"/>
        <w:pPrChange w:id="1300" w:author="Jon Nicholson" w:date="2016-05-10T10:49:00Z">
          <w:pPr>
            <w:pStyle w:val="Body1"/>
            <w:ind w:left="0"/>
          </w:pPr>
        </w:pPrChange>
      </w:pPr>
      <w:r>
        <w:t>T</w:t>
      </w:r>
      <w:r w:rsidR="008D60C2">
        <w:t xml:space="preserve">he scenario </w:t>
      </w:r>
      <w:r>
        <w:t xml:space="preserve">illustrated in this demo is one where a consumer is making a call for </w:t>
      </w:r>
      <w:r w:rsidR="00230C76">
        <w:t>student</w:t>
      </w:r>
      <w:r>
        <w:t xml:space="preserve"> data in a direct environment. As such, once this data has been consumed, then the demo has been completed.</w:t>
      </w:r>
    </w:p>
    <w:p w:rsidR="008D60C2" w:rsidRDefault="00466FEE">
      <w:pPr>
        <w:pStyle w:val="BodyText"/>
        <w:rPr>
          <w:ins w:id="1301" w:author="Jon Nicholson" w:date="2016-07-12T15:24:00Z"/>
        </w:rPr>
        <w:pPrChange w:id="1302" w:author="Jon Nicholson" w:date="2016-05-10T10:49:00Z">
          <w:pPr>
            <w:pStyle w:val="Body1"/>
            <w:ind w:left="0"/>
          </w:pPr>
        </w:pPrChange>
      </w:pPr>
      <w:r>
        <w:t>In this case, t</w:t>
      </w:r>
      <w:r w:rsidR="00BA4114">
        <w:t xml:space="preserve">he </w:t>
      </w:r>
      <w:r w:rsidR="005B059F">
        <w:t>Service</w:t>
      </w:r>
      <w:r w:rsidR="00BA4114">
        <w:t xml:space="preserve"> </w:t>
      </w:r>
      <w:r w:rsidR="005B059F">
        <w:t>C</w:t>
      </w:r>
      <w:r w:rsidR="00BA4114">
        <w:t xml:space="preserve">onsumer </w:t>
      </w:r>
      <w:r w:rsidR="00920CF8">
        <w:t xml:space="preserve">simply prints the </w:t>
      </w:r>
      <w:r w:rsidR="005B059F">
        <w:t>student</w:t>
      </w:r>
      <w:r w:rsidR="00920CF8">
        <w:t xml:space="preserve"> details to the console in XML format</w:t>
      </w:r>
      <w:r w:rsidR="008D60C2">
        <w:t>.</w:t>
      </w:r>
      <w:r>
        <w:t xml:space="preserve"> Once the details have been printed, the </w:t>
      </w:r>
      <w:r w:rsidR="005B059F">
        <w:t>Object Service Provider</w:t>
      </w:r>
      <w:r>
        <w:t xml:space="preserve"> instances can be stopped.</w:t>
      </w:r>
    </w:p>
    <w:p w:rsidR="00DF4442" w:rsidRDefault="00DF4442">
      <w:pPr>
        <w:pStyle w:val="BodyText"/>
        <w:rPr>
          <w:ins w:id="1303" w:author="Jon Nicholson" w:date="2016-05-10T11:06:00Z"/>
        </w:rPr>
        <w:pPrChange w:id="1304" w:author="Jon Nicholson" w:date="2016-05-10T10:49:00Z">
          <w:pPr>
            <w:pStyle w:val="Body1"/>
            <w:ind w:left="0"/>
          </w:pPr>
        </w:pPrChange>
      </w:pPr>
      <w:ins w:id="1305" w:author="Jon Nicholson" w:date="2016-07-12T15:24:00Z">
        <w:r>
          <w:t xml:space="preserve">If you wish to inspect the messages passed </w:t>
        </w:r>
      </w:ins>
      <w:ins w:id="1306" w:author="Jon Nicholson" w:date="2016-07-12T15:25:00Z">
        <w:r>
          <w:t xml:space="preserve">between </w:t>
        </w:r>
      </w:ins>
      <w:ins w:id="1307" w:author="Jon Nicholson" w:date="2016-07-12T15:24:00Z">
        <w:r>
          <w:t xml:space="preserve">consumer </w:t>
        </w:r>
      </w:ins>
      <w:ins w:id="1308" w:author="Jon Nicholson" w:date="2016-07-12T15:25:00Z">
        <w:r>
          <w:t xml:space="preserve">and provider please use a tool such as Fiddler, further help on setting this up is found at </w:t>
        </w:r>
        <w:r>
          <w:fldChar w:fldCharType="begin"/>
        </w:r>
        <w:r>
          <w:instrText xml:space="preserve"> HYPERLINK "</w:instrText>
        </w:r>
        <w:r w:rsidRPr="00DF4442">
          <w:instrText>https://github.com/ZiNETHQ/SIF3DiagnosticTools</w:instrText>
        </w:r>
        <w:r>
          <w:instrText xml:space="preserve">" </w:instrText>
        </w:r>
        <w:r>
          <w:fldChar w:fldCharType="separate"/>
        </w:r>
        <w:r w:rsidRPr="00AE6521">
          <w:rPr>
            <w:rStyle w:val="Hyperlink"/>
          </w:rPr>
          <w:t>https://github.com/ZiNETHQ/SIF3DiagnosticTools</w:t>
        </w:r>
        <w:r>
          <w:fldChar w:fldCharType="end"/>
        </w:r>
        <w:r>
          <w:t>.</w:t>
        </w:r>
      </w:ins>
    </w:p>
    <w:p w:rsidR="004243A3" w:rsidDel="00C06C65" w:rsidRDefault="004243A3">
      <w:pPr>
        <w:pStyle w:val="Heading1"/>
        <w:rPr>
          <w:ins w:id="1309" w:author="Jon Nicholson" w:date="2016-05-10T11:13:00Z"/>
          <w:del w:id="1310" w:author="Ian Tasker" w:date="2016-07-06T19:53:00Z"/>
        </w:rPr>
        <w:pPrChange w:id="1311" w:author="Jon Nicholson" w:date="2016-05-10T15:29:00Z">
          <w:pPr>
            <w:pStyle w:val="Heading2"/>
          </w:pPr>
        </w:pPrChange>
      </w:pPr>
      <w:bookmarkStart w:id="1312" w:name="_Ref450641912"/>
      <w:bookmarkStart w:id="1313" w:name="_Toc450659925"/>
      <w:ins w:id="1314" w:author="Jon Nicholson" w:date="2016-05-10T11:06:00Z">
        <w:del w:id="1315" w:author="Ian Tasker" w:date="2016-07-06T19:53:00Z">
          <w:r w:rsidDel="00C06C65">
            <w:delText>Reviewing HTTP messages in Fiddler</w:delText>
          </w:r>
        </w:del>
      </w:ins>
      <w:bookmarkEnd w:id="1312"/>
      <w:bookmarkEnd w:id="1313"/>
    </w:p>
    <w:p w:rsidR="009C355B" w:rsidDel="00C06C65" w:rsidRDefault="009C355B">
      <w:pPr>
        <w:pStyle w:val="BodyText"/>
        <w:rPr>
          <w:ins w:id="1316" w:author="Jon Nicholson" w:date="2016-05-10T11:25:00Z"/>
          <w:del w:id="1317" w:author="Ian Tasker" w:date="2016-07-06T19:53:00Z"/>
        </w:rPr>
        <w:pPrChange w:id="1318" w:author="Jon Nicholson" w:date="2016-05-10T11:13:00Z">
          <w:pPr>
            <w:pStyle w:val="Heading2"/>
          </w:pPr>
        </w:pPrChange>
      </w:pPr>
      <w:ins w:id="1319" w:author="Jon Nicholson" w:date="2016-05-10T11:15:00Z">
        <w:del w:id="1320" w:author="Ian Tasker" w:date="2016-07-06T19:53:00Z">
          <w:r w:rsidDel="00C06C65">
            <w:delText xml:space="preserve">Created by Telerik, </w:delText>
          </w:r>
        </w:del>
      </w:ins>
      <w:ins w:id="1321" w:author="Jon Nicholson" w:date="2016-05-10T11:13:00Z">
        <w:del w:id="1322" w:author="Ian Tasker" w:date="2016-07-06T19:53:00Z">
          <w:r w:rsidDel="00C06C65">
            <w:delText xml:space="preserve">Fiddler </w:delText>
          </w:r>
        </w:del>
      </w:ins>
      <w:ins w:id="1323" w:author="Jon Nicholson" w:date="2016-05-10T11:14:00Z">
        <w:del w:id="1324" w:author="Ian Tasker" w:date="2016-07-06T19:53:00Z">
          <w:r w:rsidDel="00C06C65">
            <w:delText>is a free web debugging proxy</w:delText>
          </w:r>
        </w:del>
      </w:ins>
      <w:ins w:id="1325" w:author="Jon Nicholson" w:date="2016-05-10T11:15:00Z">
        <w:del w:id="1326" w:author="Ian Tasker" w:date="2016-07-06T19:53:00Z">
          <w:r w:rsidDel="00C06C65">
            <w:delText xml:space="preserve"> </w:delText>
          </w:r>
        </w:del>
      </w:ins>
      <w:ins w:id="1327" w:author="Jon Nicholson" w:date="2016-05-10T11:14:00Z">
        <w:del w:id="1328" w:author="Ian Tasker" w:date="2016-07-06T19:53:00Z">
          <w:r w:rsidDel="00C06C65">
            <w:delText xml:space="preserve">available from </w:delText>
          </w:r>
          <w:r w:rsidDel="00C06C65">
            <w:fldChar w:fldCharType="begin"/>
          </w:r>
          <w:r w:rsidDel="00C06C65">
            <w:delInstrText xml:space="preserve"> HYPERLINK "</w:delInstrText>
          </w:r>
          <w:r w:rsidRPr="009C355B" w:rsidDel="00C06C65">
            <w:delInstrText>http://www.telerik.com/fiddler</w:delInstrText>
          </w:r>
          <w:r w:rsidDel="00C06C65">
            <w:delInstrText xml:space="preserve">" </w:delInstrText>
          </w:r>
          <w:r w:rsidDel="00C06C65">
            <w:fldChar w:fldCharType="separate"/>
          </w:r>
          <w:r w:rsidRPr="00D40792" w:rsidDel="00C06C65">
            <w:rPr>
              <w:rStyle w:val="Hyperlink"/>
            </w:rPr>
            <w:delText>http://www.telerik.com/fiddler</w:delText>
          </w:r>
          <w:r w:rsidDel="00C06C65">
            <w:fldChar w:fldCharType="end"/>
          </w:r>
          <w:r w:rsidDel="00C06C65">
            <w:delText xml:space="preserve">. </w:delText>
          </w:r>
        </w:del>
      </w:ins>
      <w:ins w:id="1329" w:author="Jon Nicholson" w:date="2016-05-10T11:15:00Z">
        <w:del w:id="1330" w:author="Ian Tasker" w:date="2016-07-06T19:53:00Z">
          <w:r w:rsidDel="00C06C65">
            <w:delText xml:space="preserve">It works by </w:delText>
          </w:r>
        </w:del>
      </w:ins>
      <w:ins w:id="1331" w:author="Jon Nicholson" w:date="2016-05-10T11:18:00Z">
        <w:del w:id="1332" w:author="Ian Tasker" w:date="2016-07-06T19:53:00Z">
          <w:r w:rsidDel="00C06C65">
            <w:delText>setting up a system proxy, allowing the messages being sent/</w:delText>
          </w:r>
        </w:del>
      </w:ins>
      <w:ins w:id="1333" w:author="Jon Nicholson" w:date="2016-05-10T11:19:00Z">
        <w:del w:id="1334" w:author="Ian Tasker" w:date="2016-07-06T19:53:00Z">
          <w:r w:rsidDel="00C06C65">
            <w:delText>received</w:delText>
          </w:r>
        </w:del>
      </w:ins>
      <w:ins w:id="1335" w:author="Jon Nicholson" w:date="2016-05-10T11:18:00Z">
        <w:del w:id="1336" w:author="Ian Tasker" w:date="2016-07-06T19:53:00Z">
          <w:r w:rsidDel="00C06C65">
            <w:delText xml:space="preserve"> </w:delText>
          </w:r>
        </w:del>
      </w:ins>
      <w:ins w:id="1337" w:author="Jon Nicholson" w:date="2016-05-10T11:19:00Z">
        <w:del w:id="1338" w:author="Ian Tasker" w:date="2016-07-06T19:53:00Z">
          <w:r w:rsidDel="00C06C65">
            <w:delText>between consumer, environment and provider to be monitored.</w:delText>
          </w:r>
        </w:del>
      </w:ins>
    </w:p>
    <w:p w:rsidR="009C355B" w:rsidRPr="001E0035" w:rsidDel="00C06C65" w:rsidRDefault="00072C6D">
      <w:pPr>
        <w:pStyle w:val="BodyText"/>
        <w:rPr>
          <w:ins w:id="1339" w:author="Jon Nicholson" w:date="2016-05-10T11:06:00Z"/>
          <w:del w:id="1340" w:author="Ian Tasker" w:date="2016-07-06T19:53:00Z"/>
        </w:rPr>
        <w:pPrChange w:id="1341" w:author="Jon Nicholson" w:date="2016-05-10T11:13:00Z">
          <w:pPr>
            <w:pStyle w:val="Heading2"/>
          </w:pPr>
        </w:pPrChange>
      </w:pPr>
      <w:ins w:id="1342" w:author="Jon Nicholson" w:date="2016-05-10T11:20:00Z">
        <w:del w:id="1343" w:author="Ian Tasker" w:date="2016-07-06T19:53:00Z">
          <w:r w:rsidDel="00C06C65">
            <w:delText>To ensure that Fiddler can monit</w:delText>
          </w:r>
        </w:del>
      </w:ins>
      <w:ins w:id="1344" w:author="Jon Nicholson" w:date="2016-05-10T11:23:00Z">
        <w:del w:id="1345" w:author="Ian Tasker" w:date="2016-07-06T19:53:00Z">
          <w:r w:rsidDel="00C06C65">
            <w:delText>o</w:delText>
          </w:r>
        </w:del>
      </w:ins>
      <w:ins w:id="1346" w:author="Jon Nicholson" w:date="2016-05-10T11:20:00Z">
        <w:del w:id="1347" w:author="Ian Tasker" w:date="2016-07-06T19:53:00Z">
          <w:r w:rsidDel="00C06C65">
            <w:delText xml:space="preserve">r the messages correctly the </w:delText>
          </w:r>
        </w:del>
      </w:ins>
      <w:ins w:id="1348" w:author="Jon Nicholson" w:date="2016-05-10T11:23:00Z">
        <w:del w:id="1349" w:author="Ian Tasker" w:date="2016-07-06T19:53:00Z">
          <w:r w:rsidDel="00C06C65">
            <w:delText xml:space="preserve">configuration scripts described in section </w:delText>
          </w:r>
          <w:r w:rsidDel="00C06C65">
            <w:fldChar w:fldCharType="begin"/>
          </w:r>
          <w:r w:rsidDel="00C06C65">
            <w:delInstrText xml:space="preserve"> REF _Ref450642738 \r \h </w:delInstrText>
          </w:r>
        </w:del>
      </w:ins>
      <w:del w:id="1350" w:author="Ian Tasker" w:date="2016-07-06T19:53:00Z">
        <w:r w:rsidDel="00C06C65">
          <w:fldChar w:fldCharType="separate"/>
        </w:r>
      </w:del>
      <w:ins w:id="1351" w:author="Jon Nicholson" w:date="2016-05-10T16:09:00Z">
        <w:del w:id="1352" w:author="Ian Tasker" w:date="2016-07-06T19:53:00Z">
          <w:r w:rsidR="00085E28" w:rsidDel="00C06C65">
            <w:delText>2</w:delText>
          </w:r>
        </w:del>
      </w:ins>
      <w:ins w:id="1353" w:author="Jon Nicholson" w:date="2016-05-10T11:23:00Z">
        <w:del w:id="1354" w:author="Ian Tasker" w:date="2016-07-06T19:53:00Z">
          <w:r w:rsidDel="00C06C65">
            <w:fldChar w:fldCharType="end"/>
          </w:r>
          <w:r w:rsidDel="00C06C65">
            <w:delText xml:space="preserve"> add a</w:delText>
          </w:r>
        </w:del>
      </w:ins>
      <w:ins w:id="1355" w:author="Jon Nicholson" w:date="2016-05-10T11:24:00Z">
        <w:del w:id="1356" w:author="Ian Tasker" w:date="2016-07-06T19:53:00Z">
          <w:r w:rsidDel="00C06C65">
            <w:delText>liases to the localhost address into the computer’s hosts file.</w:delText>
          </w:r>
        </w:del>
      </w:ins>
    </w:p>
    <w:p w:rsidR="004243A3" w:rsidDel="00C06C65" w:rsidRDefault="00072C6D">
      <w:pPr>
        <w:pStyle w:val="Heading2"/>
        <w:rPr>
          <w:ins w:id="1357" w:author="Jon Nicholson" w:date="2016-05-10T11:26:00Z"/>
          <w:del w:id="1358" w:author="Ian Tasker" w:date="2016-07-06T19:53:00Z"/>
        </w:rPr>
        <w:pPrChange w:id="1359" w:author="Jon Nicholson" w:date="2016-05-10T15:29:00Z">
          <w:pPr>
            <w:pStyle w:val="Body1"/>
            <w:ind w:left="0"/>
          </w:pPr>
        </w:pPrChange>
      </w:pPr>
      <w:bookmarkStart w:id="1360" w:name="_Toc450659926"/>
      <w:ins w:id="1361" w:author="Jon Nicholson" w:date="2016-05-10T11:27:00Z">
        <w:del w:id="1362" w:author="Ian Tasker" w:date="2016-07-06T19:53:00Z">
          <w:r w:rsidDel="00C06C65">
            <w:delText>Filtering for SIF messages</w:delText>
          </w:r>
        </w:del>
      </w:ins>
      <w:bookmarkEnd w:id="1360"/>
    </w:p>
    <w:p w:rsidR="00072C6D" w:rsidDel="00C06C65" w:rsidRDefault="00072C6D">
      <w:pPr>
        <w:pStyle w:val="BodyText"/>
        <w:rPr>
          <w:ins w:id="1363" w:author="Jon Nicholson" w:date="2016-05-10T11:34:00Z"/>
          <w:del w:id="1364" w:author="Ian Tasker" w:date="2016-07-06T19:53:00Z"/>
        </w:rPr>
        <w:pPrChange w:id="1365" w:author="Jon Nicholson" w:date="2016-05-10T11:26:00Z">
          <w:pPr>
            <w:pStyle w:val="Body1"/>
            <w:ind w:left="0"/>
          </w:pPr>
        </w:pPrChange>
      </w:pPr>
      <w:ins w:id="1366" w:author="Jon Nicholson" w:date="2016-05-10T11:27:00Z">
        <w:del w:id="1367" w:author="Ian Tasker" w:date="2016-07-06T19:53:00Z">
          <w:r w:rsidDel="00C06C65">
            <w:delText xml:space="preserve">Fiddler can use scripts to extend the application, one is provided </w:delText>
          </w:r>
        </w:del>
      </w:ins>
      <w:ins w:id="1368" w:author="Jon Nicholson" w:date="2016-05-10T11:29:00Z">
        <w:del w:id="1369" w:author="Ian Tasker" w:date="2016-07-06T19:53:00Z">
          <w:r w:rsidDel="00C06C65">
            <w:delText xml:space="preserve">in </w:delText>
          </w:r>
          <w:r w:rsidRPr="00072C6D" w:rsidDel="00C06C65">
            <w:rPr>
              <w:i/>
              <w:rPrChange w:id="1370" w:author="Jon Nicholson" w:date="2016-05-10T11:30:00Z">
                <w:rPr/>
              </w:rPrChange>
            </w:rPr>
            <w:delText>Tools/Fiddler</w:delText>
          </w:r>
        </w:del>
      </w:ins>
      <w:ins w:id="1371" w:author="Jon Nicholson" w:date="2016-05-10T11:30:00Z">
        <w:del w:id="1372" w:author="Ian Tasker" w:date="2016-07-06T19:53:00Z">
          <w:r w:rsidDel="00C06C65">
            <w:rPr>
              <w:i/>
            </w:rPr>
            <w:delText>/CustomRules.js</w:delText>
          </w:r>
        </w:del>
      </w:ins>
      <w:ins w:id="1373" w:author="Jon Nicholson" w:date="2016-05-10T11:29:00Z">
        <w:del w:id="1374" w:author="Ian Tasker" w:date="2016-07-06T19:53:00Z">
          <w:r w:rsidDel="00C06C65">
            <w:delText xml:space="preserve"> </w:delText>
          </w:r>
        </w:del>
      </w:ins>
      <w:ins w:id="1375" w:author="Jon Nicholson" w:date="2016-05-10T11:27:00Z">
        <w:del w:id="1376" w:author="Ian Tasker" w:date="2016-07-06T19:53:00Z">
          <w:r w:rsidDel="00C06C65">
            <w:delText xml:space="preserve">to filter </w:delText>
          </w:r>
        </w:del>
      </w:ins>
      <w:ins w:id="1377" w:author="Jon Nicholson" w:date="2016-05-10T11:28:00Z">
        <w:del w:id="1378" w:author="Ian Tasker" w:date="2016-07-06T19:53:00Z">
          <w:r w:rsidDel="00C06C65">
            <w:delText xml:space="preserve">HTTP </w:delText>
          </w:r>
        </w:del>
      </w:ins>
      <w:ins w:id="1379" w:author="Jon Nicholson" w:date="2016-05-10T11:27:00Z">
        <w:del w:id="1380" w:author="Ian Tasker" w:date="2016-07-06T19:53:00Z">
          <w:r w:rsidDel="00C06C65">
            <w:delText xml:space="preserve">messages </w:delText>
          </w:r>
        </w:del>
      </w:ins>
      <w:ins w:id="1381" w:author="Jon Nicholson" w:date="2016-05-10T11:30:00Z">
        <w:del w:id="1382" w:author="Ian Tasker" w:date="2016-07-06T19:53:00Z">
          <w:r w:rsidDel="00C06C65">
            <w:delText xml:space="preserve">by </w:delText>
          </w:r>
        </w:del>
      </w:ins>
      <w:ins w:id="1383" w:author="Jon Nicholson" w:date="2016-05-10T11:28:00Z">
        <w:del w:id="1384" w:author="Ian Tasker" w:date="2016-07-06T19:53:00Z">
          <w:r w:rsidDel="00C06C65">
            <w:delText>known ports.</w:delText>
          </w:r>
        </w:del>
      </w:ins>
      <w:ins w:id="1385" w:author="Jon Nicholson" w:date="2016-05-10T11:30:00Z">
        <w:del w:id="1386" w:author="Ian Tasker" w:date="2016-07-06T19:53:00Z">
          <w:r w:rsidDel="00C06C65">
            <w:delText xml:space="preserve"> To use this feature first i</w:delText>
          </w:r>
        </w:del>
      </w:ins>
      <w:ins w:id="1387" w:author="Jon Nicholson" w:date="2016-05-10T11:26:00Z">
        <w:del w:id="1388" w:author="Ian Tasker" w:date="2016-07-06T19:53:00Z">
          <w:r w:rsidDel="00C06C65">
            <w:delText xml:space="preserve">nstall the </w:delText>
          </w:r>
          <w:r w:rsidRPr="00072C6D" w:rsidDel="00C06C65">
            <w:rPr>
              <w:i/>
              <w:rPrChange w:id="1389" w:author="Jon Nicholson" w:date="2016-05-10T11:26:00Z">
                <w:rPr/>
              </w:rPrChange>
            </w:rPr>
            <w:delText>Syntax-Highlighting Add-Ons</w:delText>
          </w:r>
          <w:r w:rsidDel="00C06C65">
            <w:delText xml:space="preserve"> available from </w:delText>
          </w:r>
          <w:r w:rsidDel="00C06C65">
            <w:fldChar w:fldCharType="begin"/>
          </w:r>
          <w:r w:rsidDel="00C06C65">
            <w:delInstrText xml:space="preserve"> HYPERLINK "</w:delInstrText>
          </w:r>
          <w:r w:rsidRPr="00072C6D" w:rsidDel="00C06C65">
            <w:delInstrText>http://www.telerik.com/fiddler/add-ons</w:delInstrText>
          </w:r>
          <w:r w:rsidDel="00C06C65">
            <w:delInstrText xml:space="preserve">" </w:delInstrText>
          </w:r>
          <w:r w:rsidDel="00C06C65">
            <w:fldChar w:fldCharType="separate"/>
          </w:r>
          <w:r w:rsidRPr="00D40792" w:rsidDel="00C06C65">
            <w:rPr>
              <w:rStyle w:val="Hyperlink"/>
            </w:rPr>
            <w:delText>http://www.telerik.com/fiddler/add-ons</w:delText>
          </w:r>
          <w:r w:rsidDel="00C06C65">
            <w:fldChar w:fldCharType="end"/>
          </w:r>
          <w:r w:rsidDel="00C06C65">
            <w:delText>.</w:delText>
          </w:r>
        </w:del>
      </w:ins>
    </w:p>
    <w:p w:rsidR="0086102D" w:rsidDel="00C06C65" w:rsidRDefault="0086102D">
      <w:pPr>
        <w:pStyle w:val="BodyText"/>
        <w:rPr>
          <w:ins w:id="1390" w:author="Jon Nicholson" w:date="2016-05-10T11:35:00Z"/>
          <w:del w:id="1391" w:author="Ian Tasker" w:date="2016-07-06T19:53:00Z"/>
        </w:rPr>
        <w:pPrChange w:id="1392" w:author="Jon Nicholson" w:date="2016-05-10T11:26:00Z">
          <w:pPr>
            <w:pStyle w:val="Body1"/>
            <w:ind w:left="0"/>
          </w:pPr>
        </w:pPrChange>
      </w:pPr>
      <w:ins w:id="1393" w:author="Jon Nicholson" w:date="2016-05-10T11:37:00Z">
        <w:del w:id="1394" w:author="Ian Tasker" w:date="2016-07-06T19:53:00Z">
          <w:r w:rsidDel="00C06C65">
            <w:delText xml:space="preserve">Open Fiddler and open the script editor by selecting </w:delText>
          </w:r>
        </w:del>
      </w:ins>
      <w:ins w:id="1395" w:author="Jon Nicholson" w:date="2016-05-10T11:34:00Z">
        <w:del w:id="1396" w:author="Ian Tasker" w:date="2016-07-06T19:53:00Z">
          <w:r w:rsidRPr="0086102D" w:rsidDel="00C06C65">
            <w:rPr>
              <w:i/>
              <w:rPrChange w:id="1397" w:author="Jon Nicholson" w:date="2016-05-10T11:36:00Z">
                <w:rPr/>
              </w:rPrChange>
            </w:rPr>
            <w:delText>Rules &gt; Customize Rules…</w:delText>
          </w:r>
          <w:r w:rsidDel="00C06C65">
            <w:delText xml:space="preserve"> (or </w:delText>
          </w:r>
          <w:r w:rsidRPr="0086102D" w:rsidDel="00C06C65">
            <w:rPr>
              <w:i/>
              <w:rPrChange w:id="1398" w:author="Jon Nicholson" w:date="2016-05-10T11:34:00Z">
                <w:rPr/>
              </w:rPrChange>
            </w:rPr>
            <w:delText>ctrl-R</w:delText>
          </w:r>
          <w:r w:rsidDel="00C06C65">
            <w:delText>)</w:delText>
          </w:r>
        </w:del>
      </w:ins>
      <w:ins w:id="1399" w:author="Jon Nicholson" w:date="2016-05-10T11:37:00Z">
        <w:del w:id="1400" w:author="Ian Tasker" w:date="2016-07-06T19:53:00Z">
          <w:r w:rsidDel="00C06C65">
            <w:delText>.</w:delText>
          </w:r>
        </w:del>
      </w:ins>
    </w:p>
    <w:p w:rsidR="0086102D" w:rsidDel="00C06C65" w:rsidRDefault="0086102D">
      <w:pPr>
        <w:pStyle w:val="BodyText"/>
        <w:jc w:val="center"/>
        <w:rPr>
          <w:ins w:id="1401" w:author="Jon Nicholson" w:date="2016-05-10T11:32:00Z"/>
          <w:del w:id="1402" w:author="Ian Tasker" w:date="2016-07-06T19:53:00Z"/>
        </w:rPr>
        <w:pPrChange w:id="1403" w:author="Jon Nicholson" w:date="2016-05-10T11:35:00Z">
          <w:pPr>
            <w:pStyle w:val="Body1"/>
            <w:ind w:left="0"/>
          </w:pPr>
        </w:pPrChange>
      </w:pPr>
      <w:ins w:id="1404" w:author="Jon Nicholson" w:date="2016-05-10T11:35:00Z">
        <w:del w:id="1405" w:author="Ian Tasker" w:date="2016-07-06T19:53:00Z">
          <w:r w:rsidRPr="00C06C65" w:rsidDel="00C06C65">
            <w:rPr>
              <w:noProof/>
              <w:lang w:val="en-GB" w:eastAsia="en-GB"/>
            </w:rPr>
            <w:drawing>
              <wp:inline distT="0" distB="0" distL="0" distR="0" wp14:anchorId="232178CB" wp14:editId="5623D784">
                <wp:extent cx="3830400" cy="173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70334" b="76041"/>
                        <a:stretch/>
                      </pic:blipFill>
                      <pic:spPr bwMode="auto">
                        <a:xfrm>
                          <a:off x="0" y="0"/>
                          <a:ext cx="3830400" cy="1738800"/>
                        </a:xfrm>
                        <a:prstGeom prst="rect">
                          <a:avLst/>
                        </a:prstGeom>
                        <a:ln>
                          <a:noFill/>
                        </a:ln>
                        <a:extLst>
                          <a:ext uri="{53640926-AAD7-44D8-BBD7-CCE9431645EC}">
                            <a14:shadowObscured xmlns:a14="http://schemas.microsoft.com/office/drawing/2010/main"/>
                          </a:ext>
                        </a:extLst>
                      </pic:spPr>
                    </pic:pic>
                  </a:graphicData>
                </a:graphic>
              </wp:inline>
            </w:drawing>
          </w:r>
        </w:del>
      </w:ins>
    </w:p>
    <w:p w:rsidR="0086102D" w:rsidDel="00C06C65" w:rsidRDefault="0086102D">
      <w:pPr>
        <w:pStyle w:val="BodyText"/>
        <w:rPr>
          <w:ins w:id="1406" w:author="Jon Nicholson" w:date="2016-05-10T11:31:00Z"/>
          <w:del w:id="1407" w:author="Ian Tasker" w:date="2016-07-06T19:53:00Z"/>
        </w:rPr>
        <w:pPrChange w:id="1408" w:author="Jon Nicholson" w:date="2016-05-10T11:26:00Z">
          <w:pPr>
            <w:pStyle w:val="Body1"/>
            <w:ind w:left="0"/>
          </w:pPr>
        </w:pPrChange>
      </w:pPr>
      <w:ins w:id="1409" w:author="Jon Nicholson" w:date="2016-05-10T11:38:00Z">
        <w:del w:id="1410" w:author="Ian Tasker" w:date="2016-07-06T19:53:00Z">
          <w:r w:rsidDel="00C06C65">
            <w:delText xml:space="preserve">The entire contents of the script can be replaced by the script found in </w:delText>
          </w:r>
          <w:r w:rsidRPr="008A772D" w:rsidDel="00C06C65">
            <w:rPr>
              <w:i/>
            </w:rPr>
            <w:delText>Tools/Fiddler</w:delText>
          </w:r>
          <w:r w:rsidDel="00C06C65">
            <w:rPr>
              <w:i/>
            </w:rPr>
            <w:delText>/CustomRules.js</w:delText>
          </w:r>
          <w:r w:rsidDel="00C06C65">
            <w:delText xml:space="preserve">. </w:delText>
          </w:r>
        </w:del>
      </w:ins>
      <w:ins w:id="1411" w:author="Jon Nicholson" w:date="2016-05-10T11:32:00Z">
        <w:del w:id="1412" w:author="Ian Tasker" w:date="2016-07-06T19:53:00Z">
          <w:r w:rsidDel="00C06C65">
            <w:delText xml:space="preserve">If all has been installed correctly then there should be a new enable/disable option called </w:delText>
          </w:r>
        </w:del>
      </w:ins>
      <w:ins w:id="1413" w:author="Jon Nicholson" w:date="2016-05-10T11:33:00Z">
        <w:del w:id="1414" w:author="Ian Tasker" w:date="2016-07-06T19:53:00Z">
          <w:r w:rsidRPr="0086102D" w:rsidDel="00C06C65">
            <w:rPr>
              <w:i/>
              <w:rPrChange w:id="1415" w:author="Jon Nicholson" w:date="2016-05-10T11:33:00Z">
                <w:rPr/>
              </w:rPrChange>
            </w:rPr>
            <w:delText>Focus SIF messages</w:delText>
          </w:r>
          <w:r w:rsidDel="00C06C65">
            <w:delText xml:space="preserve"> under the </w:delText>
          </w:r>
          <w:r w:rsidRPr="0086102D" w:rsidDel="00C06C65">
            <w:rPr>
              <w:i/>
              <w:rPrChange w:id="1416" w:author="Jon Nicholson" w:date="2016-05-10T11:33:00Z">
                <w:rPr/>
              </w:rPrChange>
            </w:rPr>
            <w:delText>Rules</w:delText>
          </w:r>
          <w:r w:rsidDel="00C06C65">
            <w:delText xml:space="preserve"> menu, as seen below:</w:delText>
          </w:r>
        </w:del>
      </w:ins>
    </w:p>
    <w:p w:rsidR="00072C6D" w:rsidRPr="001E0035" w:rsidDel="00C06C65" w:rsidRDefault="00072C6D">
      <w:pPr>
        <w:pStyle w:val="BodyText"/>
        <w:jc w:val="center"/>
        <w:rPr>
          <w:del w:id="1417" w:author="Ian Tasker" w:date="2016-07-06T19:53:00Z"/>
        </w:rPr>
        <w:pPrChange w:id="1418" w:author="Jon Nicholson" w:date="2016-05-10T11:31:00Z">
          <w:pPr>
            <w:pStyle w:val="Body1"/>
            <w:ind w:left="0"/>
          </w:pPr>
        </w:pPrChange>
      </w:pPr>
      <w:ins w:id="1419" w:author="Jon Nicholson" w:date="2016-05-10T11:31:00Z">
        <w:del w:id="1420" w:author="Ian Tasker" w:date="2016-07-06T19:53:00Z">
          <w:r w:rsidRPr="00C06C65" w:rsidDel="00C06C65">
            <w:rPr>
              <w:noProof/>
              <w:lang w:val="en-GB" w:eastAsia="en-GB"/>
            </w:rPr>
            <w:drawing>
              <wp:inline distT="0" distB="0" distL="0" distR="0" wp14:anchorId="5804B44A" wp14:editId="4785705F">
                <wp:extent cx="3664800" cy="3434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71777" b="52938"/>
                        <a:stretch/>
                      </pic:blipFill>
                      <pic:spPr bwMode="auto">
                        <a:xfrm>
                          <a:off x="0" y="0"/>
                          <a:ext cx="3664800" cy="3434400"/>
                        </a:xfrm>
                        <a:prstGeom prst="rect">
                          <a:avLst/>
                        </a:prstGeom>
                        <a:ln>
                          <a:noFill/>
                        </a:ln>
                        <a:extLst>
                          <a:ext uri="{53640926-AAD7-44D8-BBD7-CCE9431645EC}">
                            <a14:shadowObscured xmlns:a14="http://schemas.microsoft.com/office/drawing/2010/main"/>
                          </a:ext>
                        </a:extLst>
                      </pic:spPr>
                    </pic:pic>
                  </a:graphicData>
                </a:graphic>
              </wp:inline>
            </w:drawing>
          </w:r>
        </w:del>
      </w:ins>
    </w:p>
    <w:p w:rsidR="009D6A22" w:rsidRDefault="00213D82">
      <w:pPr>
        <w:pStyle w:val="Heading1"/>
        <w:pPrChange w:id="1421" w:author="Jon Nicholson" w:date="2016-05-10T15:29:00Z">
          <w:pPr>
            <w:pStyle w:val="Heading2"/>
          </w:pPr>
        </w:pPrChange>
      </w:pPr>
      <w:bookmarkStart w:id="1422" w:name="_Toc450659927"/>
      <w:r w:rsidRPr="00213D82">
        <w:t>Explaining service choreography</w:t>
      </w:r>
      <w:bookmarkEnd w:id="1422"/>
    </w:p>
    <w:p w:rsidR="009D6A22" w:rsidRDefault="00704676">
      <w:pPr>
        <w:pStyle w:val="BodyText"/>
        <w:pPrChange w:id="1423" w:author="Jon Nicholson" w:date="2016-05-10T10:49:00Z">
          <w:pPr>
            <w:pStyle w:val="Body1"/>
            <w:ind w:left="0"/>
          </w:pPr>
        </w:pPrChange>
      </w:pPr>
      <w:r>
        <w:t xml:space="preserve">The Environment Provider manages the interaction between the </w:t>
      </w:r>
      <w:r w:rsidR="00B546DF">
        <w:t>Service</w:t>
      </w:r>
      <w:r>
        <w:t xml:space="preserve"> </w:t>
      </w:r>
      <w:r w:rsidR="00B546DF">
        <w:t>C</w:t>
      </w:r>
      <w:r>
        <w:t xml:space="preserve">onsumer and </w:t>
      </w:r>
      <w:r w:rsidR="00B546DF">
        <w:t>Object Service P</w:t>
      </w:r>
      <w:r>
        <w:t>rovider</w:t>
      </w:r>
      <w:r w:rsidR="00E802D6">
        <w:t>.</w:t>
      </w:r>
      <w:r>
        <w:t xml:space="preserve"> The workflow for this interaction is as follows:</w:t>
      </w:r>
    </w:p>
    <w:p w:rsidR="00704676" w:rsidRDefault="00113AFB" w:rsidP="00E900A3">
      <w:pPr>
        <w:pStyle w:val="Body1"/>
        <w:numPr>
          <w:ilvl w:val="0"/>
          <w:numId w:val="8"/>
        </w:numPr>
      </w:pPr>
      <w:del w:id="1424" w:author="Jon Nicholson" w:date="2016-07-12T15:27:00Z">
        <w:r w:rsidDel="00DF4442">
          <w:delText xml:space="preserve">    </w:delText>
        </w:r>
      </w:del>
      <w:r w:rsidR="00B546DF">
        <w:t>The Service C</w:t>
      </w:r>
      <w:r w:rsidR="00704676">
        <w:t>onsumer makes a request to create an Environment;</w:t>
      </w:r>
    </w:p>
    <w:p w:rsidR="00704676" w:rsidRDefault="00113AFB">
      <w:pPr>
        <w:pStyle w:val="Body1"/>
        <w:numPr>
          <w:ilvl w:val="0"/>
          <w:numId w:val="8"/>
        </w:numPr>
      </w:pPr>
      <w:del w:id="1425" w:author="Jon Nicholson" w:date="2016-07-12T15:27:00Z">
        <w:r w:rsidDel="00DF4442">
          <w:delText xml:space="preserve">    </w:delText>
        </w:r>
      </w:del>
      <w:r>
        <w:t xml:space="preserve">Using the </w:t>
      </w:r>
      <w:r w:rsidR="00585363">
        <w:t>response</w:t>
      </w:r>
      <w:r w:rsidR="00B546DF">
        <w:t xml:space="preserve"> details returned, the Service C</w:t>
      </w:r>
      <w:r>
        <w:t xml:space="preserve">onsumer makes a request to get all </w:t>
      </w:r>
      <w:r w:rsidR="00B546DF">
        <w:t>student</w:t>
      </w:r>
      <w:ins w:id="1426" w:author="Ian Tasker" w:date="2016-07-06T19:57:00Z">
        <w:r w:rsidR="00C06C65">
          <w:t xml:space="preserve"> </w:t>
        </w:r>
      </w:ins>
      <w:del w:id="1427" w:author="Ian Tasker" w:date="2016-07-06T19:57:00Z">
        <w:r w:rsidDel="00C06C65">
          <w:delText xml:space="preserve"> </w:delText>
        </w:r>
      </w:del>
      <w:r>
        <w:t>records</w:t>
      </w:r>
      <w:r w:rsidR="00B546DF">
        <w:t xml:space="preserve"> from the Object Service Provider</w:t>
      </w:r>
      <w:r>
        <w:t>; and</w:t>
      </w:r>
    </w:p>
    <w:p w:rsidR="00113AFB" w:rsidRDefault="00113AFB" w:rsidP="00E900A3">
      <w:pPr>
        <w:pStyle w:val="Body1"/>
        <w:numPr>
          <w:ilvl w:val="0"/>
          <w:numId w:val="8"/>
        </w:numPr>
        <w:rPr>
          <w:ins w:id="1428" w:author="Jon Nicholson" w:date="2016-07-12T15:26:00Z"/>
        </w:rPr>
      </w:pPr>
      <w:del w:id="1429" w:author="Jon Nicholson" w:date="2016-07-12T15:27:00Z">
        <w:r w:rsidDel="00DF4442">
          <w:delText xml:space="preserve">    </w:delText>
        </w:r>
      </w:del>
      <w:r w:rsidR="00B546DF">
        <w:t>The Service C</w:t>
      </w:r>
      <w:r>
        <w:t>onsumer makes a request to remove the created Environment.</w:t>
      </w:r>
    </w:p>
    <w:p w:rsidR="00DF4442" w:rsidRDefault="00DF4442" w:rsidP="00DF4442">
      <w:pPr>
        <w:pStyle w:val="BodyText"/>
        <w:rPr>
          <w:ins w:id="1430" w:author="Jon Nicholson" w:date="2016-07-12T15:26:00Z"/>
        </w:rPr>
        <w:pPrChange w:id="1431" w:author="Jon Nicholson" w:date="2016-07-12T15:26:00Z">
          <w:pPr>
            <w:pStyle w:val="Body1"/>
            <w:numPr>
              <w:numId w:val="8"/>
            </w:numPr>
            <w:ind w:left="720" w:hanging="360"/>
          </w:pPr>
        </w:pPrChange>
      </w:pPr>
    </w:p>
    <w:p w:rsidR="00DF4442" w:rsidRDefault="00DF4442" w:rsidP="00DF4442">
      <w:pPr>
        <w:pStyle w:val="BodyText"/>
        <w:rPr>
          <w:ins w:id="1432" w:author="Jon Nicholson" w:date="2016-07-12T15:26:00Z"/>
        </w:rPr>
        <w:pPrChange w:id="1433" w:author="Jon Nicholson" w:date="2016-07-12T15:26:00Z">
          <w:pPr>
            <w:pStyle w:val="Body1"/>
            <w:numPr>
              <w:numId w:val="8"/>
            </w:numPr>
            <w:ind w:left="720" w:hanging="360"/>
          </w:pPr>
        </w:pPrChange>
      </w:pPr>
      <w:ins w:id="1434" w:author="Jon Nicholson" w:date="2016-07-12T15:26:00Z">
        <w:r>
          <w:t>The functional service demonstraton (UK locale only) follows a similar pattern</w:t>
        </w:r>
      </w:ins>
      <w:ins w:id="1435" w:author="Jon Nicholson" w:date="2016-07-12T15:34:00Z">
        <w:r w:rsidR="00345114">
          <w:t>, but demonstrates actions on phases as well as states within a job</w:t>
        </w:r>
      </w:ins>
      <w:ins w:id="1436" w:author="Jon Nicholson" w:date="2016-07-12T15:26:00Z">
        <w:r>
          <w:t>:</w:t>
        </w:r>
      </w:ins>
    </w:p>
    <w:p w:rsidR="00DF4442" w:rsidRDefault="00DF4442" w:rsidP="00DF4442">
      <w:pPr>
        <w:pStyle w:val="Body1"/>
        <w:numPr>
          <w:ilvl w:val="0"/>
          <w:numId w:val="25"/>
        </w:numPr>
        <w:rPr>
          <w:ins w:id="1437" w:author="Jon Nicholson" w:date="2016-07-12T15:26:00Z"/>
        </w:rPr>
      </w:pPr>
      <w:ins w:id="1438" w:author="Jon Nicholson" w:date="2016-07-12T15:26:00Z">
        <w:r>
          <w:t>The Consumer makes a request to create an Environment;</w:t>
        </w:r>
      </w:ins>
    </w:p>
    <w:p w:rsidR="00DF4442" w:rsidRDefault="00DF4442" w:rsidP="00DF4442">
      <w:pPr>
        <w:pStyle w:val="Body1"/>
        <w:numPr>
          <w:ilvl w:val="0"/>
          <w:numId w:val="25"/>
        </w:numPr>
        <w:rPr>
          <w:ins w:id="1439" w:author="Jon Nicholson" w:date="2016-07-12T15:27:00Z"/>
        </w:rPr>
      </w:pPr>
      <w:ins w:id="1440" w:author="Jon Nicholson" w:date="2016-07-12T15:26:00Z">
        <w:r>
          <w:t xml:space="preserve">Using the response details returned, the Consumer makes a request to </w:t>
        </w:r>
      </w:ins>
      <w:ins w:id="1441" w:author="Jon Nicholson" w:date="2016-07-12T15:27:00Z">
        <w:r>
          <w:t>create a new functional service instance (a new job)</w:t>
        </w:r>
      </w:ins>
      <w:ins w:id="1442" w:author="Jon Nicholson" w:date="2016-07-12T15:26:00Z">
        <w:r>
          <w:t>;</w:t>
        </w:r>
      </w:ins>
    </w:p>
    <w:p w:rsidR="00DF4442" w:rsidRDefault="00DF4442" w:rsidP="00DF4442">
      <w:pPr>
        <w:pStyle w:val="Body1"/>
        <w:numPr>
          <w:ilvl w:val="0"/>
          <w:numId w:val="25"/>
        </w:numPr>
        <w:rPr>
          <w:ins w:id="1443" w:author="Jon Nicholson" w:date="2016-07-12T15:27:00Z"/>
        </w:rPr>
      </w:pPr>
      <w:ins w:id="1444" w:author="Jon Nicholson" w:date="2016-07-12T15:27:00Z">
        <w:r>
          <w:t>Using the created job object the Consumer will send data to each of the three defined phases:</w:t>
        </w:r>
      </w:ins>
    </w:p>
    <w:p w:rsidR="00DF4442" w:rsidRDefault="00DF4442" w:rsidP="00DF4442">
      <w:pPr>
        <w:pStyle w:val="Body1"/>
        <w:numPr>
          <w:ilvl w:val="1"/>
          <w:numId w:val="25"/>
        </w:numPr>
        <w:rPr>
          <w:ins w:id="1445" w:author="Jon Nicholson" w:date="2016-07-12T15:29:00Z"/>
        </w:rPr>
        <w:pPrChange w:id="1446" w:author="Jon Nicholson" w:date="2016-07-12T15:28:00Z">
          <w:pPr>
            <w:pStyle w:val="Body1"/>
            <w:numPr>
              <w:numId w:val="25"/>
            </w:numPr>
            <w:ind w:left="720" w:hanging="360"/>
          </w:pPr>
        </w:pPrChange>
      </w:pPr>
      <w:ins w:id="1447" w:author="Jon Nicholson" w:date="2016-07-12T15:28:00Z">
        <w:r>
          <w:t xml:space="preserve">“default” accepts and responds with </w:t>
        </w:r>
        <w:r w:rsidRPr="00DF4442">
          <w:rPr>
            <w:rStyle w:val="CodeInline"/>
            <w:rPrChange w:id="1448" w:author="Jon Nicholson" w:date="2016-07-12T15:29:00Z">
              <w:rPr/>
            </w:rPrChange>
          </w:rPr>
          <w:t>text/plain</w:t>
        </w:r>
        <w:r>
          <w:t xml:space="preserve"> data</w:t>
        </w:r>
      </w:ins>
      <w:ins w:id="1449" w:author="Jon Nicholson" w:date="2016-07-12T15:29:00Z">
        <w:r>
          <w:t>. Some operations on this phase have been disabled by the job’s ACL and are expected to fail.</w:t>
        </w:r>
      </w:ins>
    </w:p>
    <w:p w:rsidR="00DF4442" w:rsidRDefault="00DF4442" w:rsidP="00DF4442">
      <w:pPr>
        <w:pStyle w:val="Body1"/>
        <w:numPr>
          <w:ilvl w:val="1"/>
          <w:numId w:val="25"/>
        </w:numPr>
        <w:rPr>
          <w:ins w:id="1450" w:author="Jon Nicholson" w:date="2016-07-12T15:29:00Z"/>
        </w:rPr>
        <w:pPrChange w:id="1451" w:author="Jon Nicholson" w:date="2016-07-12T15:29:00Z">
          <w:pPr>
            <w:pStyle w:val="Body1"/>
            <w:numPr>
              <w:numId w:val="25"/>
            </w:numPr>
            <w:ind w:left="720" w:hanging="360"/>
          </w:pPr>
        </w:pPrChange>
      </w:pPr>
      <w:ins w:id="1452" w:author="Jon Nicholson" w:date="2016-07-12T15:29:00Z">
        <w:r>
          <w:t xml:space="preserve">“xml” accepts </w:t>
        </w:r>
        <w:r>
          <w:rPr>
            <w:rStyle w:val="CodeInline"/>
          </w:rPr>
          <w:t>applicaton</w:t>
        </w:r>
        <w:r w:rsidRPr="00276888">
          <w:rPr>
            <w:rStyle w:val="CodeInline"/>
          </w:rPr>
          <w:t>/</w:t>
        </w:r>
        <w:r>
          <w:rPr>
            <w:rStyle w:val="CodeInline"/>
          </w:rPr>
          <w:t>xml</w:t>
        </w:r>
        <w:r>
          <w:t xml:space="preserve"> data and responds with </w:t>
        </w:r>
        <w:r w:rsidRPr="00276888">
          <w:rPr>
            <w:rStyle w:val="CodeInline"/>
          </w:rPr>
          <w:t>text/plain</w:t>
        </w:r>
        <w:r>
          <w:t xml:space="preserve"> data.</w:t>
        </w:r>
      </w:ins>
      <w:ins w:id="1453" w:author="Jon Nicholson" w:date="2016-07-12T15:30:00Z">
        <w:r>
          <w:t xml:space="preserve"> The consumer will send an XML formatted LearnerPersonal object (UK Data Model), which is processed by the phase and the name of the learner returned.</w:t>
        </w:r>
      </w:ins>
    </w:p>
    <w:p w:rsidR="00DF4442" w:rsidRDefault="00DF4442" w:rsidP="00DF4442">
      <w:pPr>
        <w:pStyle w:val="Body1"/>
        <w:numPr>
          <w:ilvl w:val="1"/>
          <w:numId w:val="25"/>
        </w:numPr>
        <w:rPr>
          <w:ins w:id="1454" w:author="Jon Nicholson" w:date="2016-07-12T15:27:00Z"/>
        </w:rPr>
        <w:pPrChange w:id="1455" w:author="Jon Nicholson" w:date="2016-07-12T15:30:00Z">
          <w:pPr>
            <w:pStyle w:val="Body1"/>
            <w:numPr>
              <w:numId w:val="25"/>
            </w:numPr>
            <w:ind w:left="720" w:hanging="360"/>
          </w:pPr>
        </w:pPrChange>
      </w:pPr>
      <w:ins w:id="1456" w:author="Jon Nicholson" w:date="2016-07-12T15:30:00Z">
        <w:r>
          <w:lastRenderedPageBreak/>
          <w:t xml:space="preserve">“json” accepts </w:t>
        </w:r>
        <w:r>
          <w:rPr>
            <w:rStyle w:val="CodeInline"/>
          </w:rPr>
          <w:t>applicaton</w:t>
        </w:r>
        <w:r w:rsidRPr="00276888">
          <w:rPr>
            <w:rStyle w:val="CodeInline"/>
          </w:rPr>
          <w:t>/</w:t>
        </w:r>
        <w:r>
          <w:rPr>
            <w:rStyle w:val="CodeInline"/>
          </w:rPr>
          <w:t>json</w:t>
        </w:r>
        <w:r>
          <w:t xml:space="preserve"> data and responds with </w:t>
        </w:r>
        <w:r w:rsidRPr="00276888">
          <w:rPr>
            <w:rStyle w:val="CodeInline"/>
          </w:rPr>
          <w:t>text/plain</w:t>
        </w:r>
        <w:r>
          <w:t xml:space="preserve"> data. </w:t>
        </w:r>
      </w:ins>
      <w:ins w:id="1457" w:author="Jon Nicholson" w:date="2016-07-12T15:31:00Z">
        <w:r>
          <w:t>In the same way as the “xml” phase, t</w:t>
        </w:r>
      </w:ins>
      <w:ins w:id="1458" w:author="Jon Nicholson" w:date="2016-07-12T15:30:00Z">
        <w:r>
          <w:t xml:space="preserve">he consumer will send a </w:t>
        </w:r>
      </w:ins>
      <w:ins w:id="1459" w:author="Jon Nicholson" w:date="2016-07-12T15:31:00Z">
        <w:r>
          <w:t>JSON</w:t>
        </w:r>
      </w:ins>
      <w:ins w:id="1460" w:author="Jon Nicholson" w:date="2016-07-12T15:30:00Z">
        <w:r>
          <w:t xml:space="preserve"> formatted LearnerPersonal object (UK Data Model), which is processed by the phase and the name of the learner returned.</w:t>
        </w:r>
      </w:ins>
    </w:p>
    <w:p w:rsidR="00DF4442" w:rsidRDefault="00DF4442" w:rsidP="00F22346">
      <w:pPr>
        <w:pStyle w:val="Body1"/>
        <w:numPr>
          <w:ilvl w:val="0"/>
          <w:numId w:val="25"/>
        </w:numPr>
        <w:rPr>
          <w:ins w:id="1461" w:author="Jon Nicholson" w:date="2016-07-12T15:31:00Z"/>
        </w:rPr>
      </w:pPr>
      <w:ins w:id="1462" w:author="Jon Nicholson" w:date="2016-07-12T15:31:00Z">
        <w:r>
          <w:t>The Consumer will then update the status of the “json” phase, indicating that it has failed;</w:t>
        </w:r>
      </w:ins>
    </w:p>
    <w:p w:rsidR="00DF4442" w:rsidRDefault="00DF4442" w:rsidP="00DF4442">
      <w:pPr>
        <w:pStyle w:val="Body1"/>
        <w:numPr>
          <w:ilvl w:val="0"/>
          <w:numId w:val="25"/>
        </w:numPr>
        <w:rPr>
          <w:ins w:id="1463" w:author="Jon Nicholson" w:date="2016-07-12T15:32:00Z"/>
        </w:rPr>
        <w:pPrChange w:id="1464" w:author="Jon Nicholson" w:date="2016-07-12T15:32:00Z">
          <w:pPr>
            <w:pStyle w:val="Body1"/>
            <w:numPr>
              <w:numId w:val="25"/>
            </w:numPr>
            <w:ind w:left="720" w:hanging="360"/>
          </w:pPr>
        </w:pPrChange>
      </w:pPr>
      <w:ins w:id="1465" w:author="Jon Nicholson" w:date="2016-07-12T15:32:00Z">
        <w:r>
          <w:t>The Consumer will then delete the job object and create 5 more in a batch operation;</w:t>
        </w:r>
      </w:ins>
    </w:p>
    <w:p w:rsidR="00DF4442" w:rsidRDefault="00DF4442" w:rsidP="00DF4442">
      <w:pPr>
        <w:pStyle w:val="Body1"/>
        <w:numPr>
          <w:ilvl w:val="0"/>
          <w:numId w:val="25"/>
        </w:numPr>
        <w:rPr>
          <w:ins w:id="1466" w:author="Jon Nicholson" w:date="2016-07-12T15:33:00Z"/>
        </w:rPr>
        <w:pPrChange w:id="1467" w:author="Jon Nicholson" w:date="2016-07-12T15:32:00Z">
          <w:pPr>
            <w:pStyle w:val="Body1"/>
            <w:numPr>
              <w:numId w:val="25"/>
            </w:numPr>
            <w:ind w:left="720" w:hanging="360"/>
          </w:pPr>
        </w:pPrChange>
      </w:pPr>
      <w:ins w:id="1468" w:author="Jon Nicholson" w:date="2016-07-12T15:32:00Z">
        <w:r>
          <w:t>On receiving the refIDs of the created job objects the Consumer will attempt a batch delete operation fo 4 of them plus a fake job object</w:t>
        </w:r>
      </w:ins>
      <w:ins w:id="1469" w:author="Jon Nicholson" w:date="2016-07-12T15:33:00Z">
        <w:r>
          <w:t>’s ID. This is expected to succeed for the 4 existing job objects and fail (with an appropriate error response) on the 5</w:t>
        </w:r>
        <w:r w:rsidRPr="00DF4442">
          <w:rPr>
            <w:vertAlign w:val="superscript"/>
            <w:rPrChange w:id="1470" w:author="Jon Nicholson" w:date="2016-07-12T15:33:00Z">
              <w:rPr/>
            </w:rPrChange>
          </w:rPr>
          <w:t>th</w:t>
        </w:r>
        <w:r>
          <w:t>;</w:t>
        </w:r>
      </w:ins>
    </w:p>
    <w:p w:rsidR="00DF4442" w:rsidRDefault="00DF4442" w:rsidP="00DF4442">
      <w:pPr>
        <w:pStyle w:val="Body1"/>
        <w:numPr>
          <w:ilvl w:val="0"/>
          <w:numId w:val="25"/>
        </w:numPr>
        <w:rPr>
          <w:ins w:id="1471" w:author="Jon Nicholson" w:date="2016-07-12T15:26:00Z"/>
        </w:rPr>
        <w:pPrChange w:id="1472" w:author="Jon Nicholson" w:date="2016-07-12T15:34:00Z">
          <w:pPr>
            <w:pStyle w:val="Body1"/>
            <w:numPr>
              <w:numId w:val="25"/>
            </w:numPr>
            <w:ind w:left="720" w:hanging="360"/>
          </w:pPr>
        </w:pPrChange>
      </w:pPr>
      <w:ins w:id="1473" w:author="Jon Nicholson" w:date="2016-07-12T15:33:00Z">
        <w:r>
          <w:t>The provider will time out the remaining job once its defined timeout period has expired</w:t>
        </w:r>
      </w:ins>
      <w:ins w:id="1474" w:author="Jon Nicholson" w:date="2016-07-12T15:27:00Z">
        <w:r>
          <w:t>;</w:t>
        </w:r>
      </w:ins>
      <w:ins w:id="1475" w:author="Jon Nicholson" w:date="2016-07-12T15:26:00Z">
        <w:r>
          <w:t xml:space="preserve"> and</w:t>
        </w:r>
      </w:ins>
    </w:p>
    <w:p w:rsidR="00DF4442" w:rsidRDefault="00DF4442" w:rsidP="00DF4442">
      <w:pPr>
        <w:pStyle w:val="Body1"/>
        <w:numPr>
          <w:ilvl w:val="0"/>
          <w:numId w:val="25"/>
        </w:numPr>
        <w:pPrChange w:id="1476" w:author="Jon Nicholson" w:date="2016-07-12T15:26:00Z">
          <w:pPr>
            <w:pStyle w:val="Body1"/>
            <w:numPr>
              <w:numId w:val="8"/>
            </w:numPr>
            <w:ind w:left="720" w:hanging="360"/>
          </w:pPr>
        </w:pPrChange>
      </w:pPr>
      <w:ins w:id="1477" w:author="Jon Nicholson" w:date="2016-07-12T15:26:00Z">
        <w:r>
          <w:t>The Consumer makes a request to remove the created Environment.</w:t>
        </w:r>
      </w:ins>
    </w:p>
    <w:p w:rsidR="009D6A22" w:rsidRDefault="00EB77D7">
      <w:pPr>
        <w:pStyle w:val="Heading1"/>
        <w:pPrChange w:id="1478" w:author="Jon Nicholson" w:date="2016-05-10T15:29:00Z">
          <w:pPr>
            <w:pStyle w:val="Heading2"/>
          </w:pPr>
        </w:pPrChange>
      </w:pPr>
      <w:bookmarkStart w:id="1479" w:name="_Toc450659928"/>
      <w:r w:rsidRPr="00EB77D7">
        <w:t>Transitioning from the demo</w:t>
      </w:r>
      <w:bookmarkEnd w:id="1479"/>
    </w:p>
    <w:p w:rsidR="00EB77D7" w:rsidRDefault="00EB77D7">
      <w:pPr>
        <w:pStyle w:val="Heading2"/>
        <w:pPrChange w:id="1480" w:author="Jon Nicholson" w:date="2016-05-10T15:29:00Z">
          <w:pPr>
            <w:pStyle w:val="Heading3"/>
          </w:pPr>
        </w:pPrChange>
      </w:pPr>
      <w:bookmarkStart w:id="1481" w:name="_Toc450659929"/>
      <w:r>
        <w:t>Configuring an Environment</w:t>
      </w:r>
      <w:bookmarkEnd w:id="1481"/>
    </w:p>
    <w:p w:rsidR="00EB77D7" w:rsidRDefault="00EB77D7">
      <w:pPr>
        <w:pStyle w:val="BodyText"/>
        <w:pPrChange w:id="1482" w:author="Jon Nicholson" w:date="2016-05-10T10:49:00Z">
          <w:pPr>
            <w:pStyle w:val="Body1"/>
            <w:ind w:left="0"/>
          </w:pPr>
        </w:pPrChange>
      </w:pPr>
      <w:r>
        <w:t xml:space="preserve">As mentioned previously, the management of Environments generally falls under the domain of SIF Administrators. However, projects that utilise a direct environment may not be </w:t>
      </w:r>
      <w:r w:rsidR="00E20C66">
        <w:t>large</w:t>
      </w:r>
      <w:r>
        <w:t xml:space="preserve"> enough to justify the need for a SIF Administrator. In-lieu of one, this </w:t>
      </w:r>
      <w:r w:rsidR="009C5F6E">
        <w:t xml:space="preserve">framework </w:t>
      </w:r>
      <w:r>
        <w:t>provide tools from within the Sif.Framework.Demo.Setup project to manage Environment definition</w:t>
      </w:r>
      <w:r w:rsidR="009C5F6E">
        <w:t>s</w:t>
      </w:r>
      <w:r>
        <w:t>.</w:t>
      </w:r>
    </w:p>
    <w:p w:rsidR="00EB77D7" w:rsidRDefault="009C5F6E">
      <w:pPr>
        <w:pStyle w:val="BodyText"/>
        <w:pPrChange w:id="1483" w:author="Jon Nicholson" w:date="2016-05-10T10:49:00Z">
          <w:pPr>
            <w:pStyle w:val="Body1"/>
            <w:ind w:left="0"/>
          </w:pPr>
        </w:pPrChange>
      </w:pPr>
      <w:r>
        <w:t>The DatabaseCreator</w:t>
      </w:r>
      <w:r w:rsidR="00EB77D7">
        <w:t xml:space="preserve">.cs class </w:t>
      </w:r>
      <w:r>
        <w:t xml:space="preserve">puts an Environment definition into the framework’s database using Environment template files in XML format. The XML format matches that of the Environment definition outlined in the SIF </w:t>
      </w:r>
      <w:r w:rsidR="00084842">
        <w:t>3.0</w:t>
      </w:r>
      <w:r w:rsidR="00FD7589">
        <w:t>.1</w:t>
      </w:r>
      <w:r w:rsidR="00084842">
        <w:t xml:space="preserve"> specification. The template</w:t>
      </w:r>
      <w:r>
        <w:t xml:space="preserve"> files used for this demo can be found in the Sif.Framework.Demo.Setup project under the </w:t>
      </w:r>
      <w:r w:rsidRPr="009C5F6E">
        <w:rPr>
          <w:i/>
        </w:rPr>
        <w:t>Data files</w:t>
      </w:r>
      <w:r>
        <w:t xml:space="preserve"> directory.</w:t>
      </w:r>
    </w:p>
    <w:p w:rsidR="00EB77D7" w:rsidRPr="00EB77D7" w:rsidRDefault="00EB77D7">
      <w:pPr>
        <w:pStyle w:val="Heading2"/>
        <w:pPrChange w:id="1484" w:author="Jon Nicholson" w:date="2016-05-10T15:30:00Z">
          <w:pPr>
            <w:pStyle w:val="Heading3"/>
          </w:pPr>
        </w:pPrChange>
      </w:pPr>
      <w:bookmarkStart w:id="1485" w:name="_Toc450659930"/>
      <w:r>
        <w:t>Implementing an Object Service Provider</w:t>
      </w:r>
      <w:bookmarkEnd w:id="1485"/>
    </w:p>
    <w:p w:rsidR="00D2618E" w:rsidRDefault="00D2618E">
      <w:pPr>
        <w:pStyle w:val="BodyText"/>
        <w:pPrChange w:id="1486" w:author="Jon Nicholson" w:date="2016-05-10T10:49:00Z">
          <w:pPr>
            <w:pStyle w:val="Body1"/>
            <w:ind w:left="0"/>
          </w:pPr>
        </w:pPrChange>
      </w:pPr>
      <w:r>
        <w:t>To implement an Object Service Provider, a Web API</w:t>
      </w:r>
      <w:r w:rsidR="00B53328">
        <w:t xml:space="preserve"> Visual Studio Project need</w:t>
      </w:r>
      <w:r w:rsidR="0037522B">
        <w:t>s</w:t>
      </w:r>
      <w:r w:rsidR="00B53328">
        <w:t xml:space="preserve"> to be created.</w:t>
      </w:r>
      <w:r w:rsidR="003B5B30">
        <w:t xml:space="preserve"> When adding a Controller to the project, it must extend </w:t>
      </w:r>
      <w:r w:rsidR="00CA0863">
        <w:t>Provider (or BasicProvider)</w:t>
      </w:r>
      <w:r w:rsidR="003B5B30">
        <w:t xml:space="preserve"> and pass in an appropriate </w:t>
      </w:r>
      <w:r w:rsidR="00991E99">
        <w:t>I</w:t>
      </w:r>
      <w:r w:rsidR="00CA0863">
        <w:t>Provider</w:t>
      </w:r>
      <w:r w:rsidR="003B5B30">
        <w:t>Service</w:t>
      </w:r>
      <w:r w:rsidR="00CA0863">
        <w:t xml:space="preserve"> (or IBasicProviderService)</w:t>
      </w:r>
      <w:r w:rsidR="003B5B30">
        <w:t xml:space="preserve"> implementation.</w:t>
      </w:r>
      <w:r w:rsidR="00E90992">
        <w:t xml:space="preserve"> In terms of SIF 3.0, the Co</w:t>
      </w:r>
      <w:r w:rsidR="00991E99">
        <w:t>ntroller effectively becomes an Object Service P</w:t>
      </w:r>
      <w:r w:rsidR="00E90992">
        <w:t>rovider.</w:t>
      </w:r>
    </w:p>
    <w:p w:rsidR="00022275" w:rsidRDefault="00022275">
      <w:pPr>
        <w:pStyle w:val="BodyText"/>
        <w:pPrChange w:id="1487" w:author="Jon Nicholson" w:date="2016-05-10T10:49:00Z">
          <w:pPr>
            <w:pStyle w:val="Body1"/>
            <w:ind w:left="0"/>
          </w:pPr>
        </w:pPrChange>
      </w:pPr>
      <w:r>
        <w:t xml:space="preserve">Both </w:t>
      </w:r>
      <w:r w:rsidR="00CA0863">
        <w:t>BasicProvider</w:t>
      </w:r>
      <w:r>
        <w:t xml:space="preserve"> and </w:t>
      </w:r>
      <w:r w:rsidR="00B853B6">
        <w:t>I</w:t>
      </w:r>
      <w:r w:rsidR="00CA0863">
        <w:t>Provider</w:t>
      </w:r>
      <w:r>
        <w:t>Service classes use generics and require an appropriate object model as the type. The object model defined has to be a SIF Object as the framework serialises this ob</w:t>
      </w:r>
      <w:r w:rsidR="00B853B6">
        <w:t>ject when communicating with a Service C</w:t>
      </w:r>
      <w:r>
        <w:t>onsumer. If the object provided is not a SIF Object, it will not be recognised.</w:t>
      </w:r>
    </w:p>
    <w:p w:rsidR="009539CF" w:rsidRDefault="009539CF">
      <w:pPr>
        <w:pStyle w:val="BodyText"/>
        <w:pPrChange w:id="1488" w:author="Jon Nicholson" w:date="2016-05-10T10:49:00Z">
          <w:pPr>
            <w:pStyle w:val="Body1"/>
            <w:ind w:left="0"/>
          </w:pPr>
        </w:pPrChange>
      </w:pPr>
      <w:r>
        <w:t xml:space="preserve">As a guide, the model objects contained in the Sif3Specifiation Solution can be used to create a model object appropriate for the </w:t>
      </w:r>
      <w:r w:rsidR="008C6056">
        <w:t xml:space="preserve">BasicProvider </w:t>
      </w:r>
      <w:r>
        <w:t xml:space="preserve">and </w:t>
      </w:r>
      <w:r w:rsidR="008C6056">
        <w:t xml:space="preserve">IProviderService </w:t>
      </w:r>
      <w:r w:rsidR="00B853B6">
        <w:t>classes</w:t>
      </w:r>
      <w:r>
        <w:t xml:space="preserve">. The model objects from this project were generated from the SIF 3.0 specification (defined in XML Schema) and would therefore be compatible with the XML produced. The model objects contained in the demo </w:t>
      </w:r>
      <w:r w:rsidR="00B853B6">
        <w:t>projects</w:t>
      </w:r>
      <w:r>
        <w:t xml:space="preserve"> were created in this manner.</w:t>
      </w:r>
    </w:p>
    <w:p w:rsidR="009539CF" w:rsidRDefault="00B853B6">
      <w:pPr>
        <w:pStyle w:val="BodyText"/>
        <w:pPrChange w:id="1489" w:author="Jon Nicholson" w:date="2016-05-10T10:49:00Z">
          <w:pPr>
            <w:pStyle w:val="Body1"/>
            <w:ind w:left="0"/>
          </w:pPr>
        </w:pPrChange>
      </w:pPr>
      <w:r>
        <w:t>The</w:t>
      </w:r>
      <w:r w:rsidR="009539CF">
        <w:t xml:space="preserve"> NHibernate </w:t>
      </w:r>
      <w:r>
        <w:t xml:space="preserve">library </w:t>
      </w:r>
      <w:r w:rsidR="009539CF">
        <w:t>is an inherent part of the framework,</w:t>
      </w:r>
      <w:r>
        <w:t xml:space="preserve"> and</w:t>
      </w:r>
      <w:r w:rsidR="009539CF">
        <w:t xml:space="preserve"> the inclusion of the SifFramework.cfg.xml </w:t>
      </w:r>
      <w:r w:rsidR="00E90992">
        <w:t xml:space="preserve">file </w:t>
      </w:r>
      <w:r w:rsidR="009539CF">
        <w:t>is mandatory otherwise</w:t>
      </w:r>
      <w:r w:rsidR="00952C71">
        <w:t xml:space="preserve"> the Environment</w:t>
      </w:r>
      <w:r w:rsidR="00D550D7">
        <w:t xml:space="preserve"> </w:t>
      </w:r>
      <w:r w:rsidR="00952C71">
        <w:t>Provider</w:t>
      </w:r>
      <w:r w:rsidR="00E90992">
        <w:t xml:space="preserve"> will not be able to manage </w:t>
      </w:r>
      <w:r w:rsidR="00E90992">
        <w:lastRenderedPageBreak/>
        <w:t>the Environment session for a</w:t>
      </w:r>
      <w:r>
        <w:t>n Object Service P</w:t>
      </w:r>
      <w:r w:rsidR="00E90992">
        <w:t>rovider</w:t>
      </w:r>
      <w:r w:rsidR="00952C71">
        <w:t>.</w:t>
      </w:r>
      <w:r w:rsidR="00D550D7">
        <w:t xml:space="preserve"> Both the Object Service Provider and the Environment Provider need to reference the same database.</w:t>
      </w:r>
    </w:p>
    <w:p w:rsidR="00B53328" w:rsidRDefault="00B53328">
      <w:pPr>
        <w:pStyle w:val="BodyText"/>
        <w:pPrChange w:id="1490" w:author="Jon Nicholson" w:date="2016-05-10T10:49:00Z">
          <w:pPr>
            <w:pStyle w:val="Body1"/>
            <w:ind w:left="0"/>
          </w:pPr>
        </w:pPrChange>
      </w:pPr>
      <w:r>
        <w:t xml:space="preserve">Please note that due to the different methods the .NET Framework uses to XML serialise objects, the Global.asax.cs file that comes with the Project needs to be updated to specify a particular </w:t>
      </w:r>
      <w:r w:rsidR="0037522B">
        <w:t xml:space="preserve">serialisation </w:t>
      </w:r>
      <w:r>
        <w:t>method. This is achieved by the following line</w:t>
      </w:r>
      <w:r w:rsidR="0037522B">
        <w:t>s</w:t>
      </w:r>
      <w:r>
        <w:t xml:space="preserve"> of code:</w:t>
      </w:r>
    </w:p>
    <w:p w:rsidR="0037522B" w:rsidRDefault="0037522B" w:rsidP="00B53328">
      <w:pPr>
        <w:keepLines w:val="0"/>
        <w:autoSpaceDE w:val="0"/>
        <w:autoSpaceDN w:val="0"/>
        <w:adjustRightInd w:val="0"/>
        <w:rPr>
          <w:rFonts w:ascii="Consolas" w:hAnsi="Consolas" w:cs="Consolas"/>
          <w:color w:val="000000"/>
          <w:sz w:val="19"/>
          <w:szCs w:val="19"/>
          <w:highlight w:val="white"/>
        </w:rPr>
      </w:pPr>
    </w:p>
    <w:p w:rsidR="0037522B"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r w:rsidR="00B53328">
        <w:rPr>
          <w:rFonts w:ascii="Consolas" w:hAnsi="Consolas" w:cs="Consolas"/>
          <w:color w:val="2B91AF"/>
          <w:sz w:val="19"/>
          <w:szCs w:val="19"/>
          <w:highlight w:val="white"/>
        </w:rPr>
        <w:t>XmlMediaTypeFormatter</w:t>
      </w:r>
      <w:r w:rsidR="00B53328">
        <w:rPr>
          <w:rFonts w:ascii="Consolas" w:hAnsi="Consolas" w:cs="Consolas"/>
          <w:color w:val="000000"/>
          <w:sz w:val="19"/>
          <w:szCs w:val="19"/>
          <w:highlight w:val="white"/>
        </w:rPr>
        <w:t xml:space="preserve"> formatter =</w:t>
      </w:r>
    </w:p>
    <w:p w:rsidR="00B53328" w:rsidRDefault="0037522B" w:rsidP="00B53328">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B53328">
        <w:rPr>
          <w:rFonts w:ascii="Consolas" w:hAnsi="Consolas" w:cs="Consolas"/>
          <w:color w:val="2B91AF"/>
          <w:sz w:val="19"/>
          <w:szCs w:val="19"/>
          <w:highlight w:val="white"/>
        </w:rPr>
        <w:t>GlobalConfiguration</w:t>
      </w:r>
      <w:r w:rsidR="00B53328">
        <w:rPr>
          <w:rFonts w:ascii="Consolas" w:hAnsi="Consolas" w:cs="Consolas"/>
          <w:color w:val="000000"/>
          <w:sz w:val="19"/>
          <w:szCs w:val="19"/>
          <w:highlight w:val="white"/>
        </w:rPr>
        <w:t>.Configuration.Formatters.XmlFormatter;</w:t>
      </w:r>
    </w:p>
    <w:p w:rsidR="00C06C65" w:rsidRDefault="00B53328">
      <w:pPr>
        <w:keepLines w:val="0"/>
        <w:autoSpaceDE w:val="0"/>
        <w:autoSpaceDN w:val="0"/>
        <w:adjustRightInd w:val="0"/>
        <w:rPr>
          <w:ins w:id="1491" w:author="Ian Tasker" w:date="2016-07-06T19:58:00Z"/>
          <w:rFonts w:ascii="Consolas" w:hAnsi="Consolas" w:cs="Consolas"/>
          <w:color w:val="000000"/>
          <w:sz w:val="19"/>
          <w:szCs w:val="19"/>
          <w:highlight w:val="white"/>
        </w:rPr>
      </w:pPr>
      <w:r>
        <w:rPr>
          <w:rFonts w:ascii="Consolas" w:hAnsi="Consolas" w:cs="Consolas"/>
          <w:color w:val="000000"/>
          <w:sz w:val="19"/>
          <w:szCs w:val="19"/>
          <w:highlight w:val="white"/>
        </w:rPr>
        <w:t xml:space="preserve">    formatter.UseXmlSerializer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
    <w:p w:rsidR="00C06C65" w:rsidRPr="00C06C65" w:rsidRDefault="00C06C65">
      <w:pPr>
        <w:pStyle w:val="NoSpacing"/>
        <w:rPr>
          <w:highlight w:val="white"/>
          <w:rPrChange w:id="1492" w:author="Ian Tasker" w:date="2016-07-06T19:58:00Z">
            <w:rPr>
              <w:rFonts w:ascii="Consolas" w:hAnsi="Consolas" w:cs="Consolas"/>
              <w:color w:val="000000"/>
              <w:sz w:val="19"/>
              <w:szCs w:val="19"/>
              <w:highlight w:val="white"/>
            </w:rPr>
          </w:rPrChange>
        </w:rPr>
        <w:pPrChange w:id="1493" w:author="Ian Tasker" w:date="2016-07-06T19:58:00Z">
          <w:pPr>
            <w:keepLines w:val="0"/>
            <w:autoSpaceDE w:val="0"/>
            <w:autoSpaceDN w:val="0"/>
            <w:adjustRightInd w:val="0"/>
          </w:pPr>
        </w:pPrChange>
      </w:pPr>
    </w:p>
    <w:p w:rsidR="00621E4C" w:rsidRDefault="00621E4C">
      <w:pPr>
        <w:pStyle w:val="BodyText"/>
        <w:pPrChange w:id="1494" w:author="Jon Nicholson" w:date="2016-05-10T10:49:00Z">
          <w:pPr>
            <w:pStyle w:val="Body1"/>
            <w:ind w:left="0"/>
          </w:pPr>
        </w:pPrChange>
      </w:pPr>
      <w:r>
        <w:t xml:space="preserve">Please note that </w:t>
      </w:r>
      <w:r w:rsidR="0022196C">
        <w:t>due to the default behaviour of the inherent XML serialiser used by Web API, the additional lines of code</w:t>
      </w:r>
      <w:r w:rsidR="00B853B6">
        <w:t xml:space="preserve"> below</w:t>
      </w:r>
      <w:r w:rsidR="0022196C">
        <w:t xml:space="preserve"> are also required in the Global.asax.cs. Without these lines, </w:t>
      </w:r>
      <w:r w:rsidR="008C6056">
        <w:t>a</w:t>
      </w:r>
      <w:r w:rsidR="0022196C">
        <w:t xml:space="preserve"> StudentPersonal</w:t>
      </w:r>
      <w:r w:rsidR="00376A3B">
        <w:t>s</w:t>
      </w:r>
      <w:r w:rsidR="008C6056">
        <w:t>Provider</w:t>
      </w:r>
      <w:r w:rsidR="0022196C">
        <w:t xml:space="preserve"> would return a list of student records with a root element of &lt;ArrayOfStudentPersonal&gt; instead of the required &lt;StudentPersonals&gt;. A similar entry would need to be added for the SIF Object type handled by other Controllers</w:t>
      </w:r>
      <w:r w:rsidR="00376A3B">
        <w:t xml:space="preserve"> (such as the K12StudentsController)</w:t>
      </w:r>
      <w:r w:rsidR="0022196C">
        <w:t>.</w:t>
      </w:r>
    </w:p>
    <w:p w:rsidR="0022196C" w:rsidRDefault="0022196C" w:rsidP="00621E4C">
      <w:pPr>
        <w:keepLines w:val="0"/>
        <w:autoSpaceDE w:val="0"/>
        <w:autoSpaceDN w:val="0"/>
        <w:adjustRightInd w:val="0"/>
        <w:rPr>
          <w:rFonts w:ascii="Consolas" w:hAnsi="Consolas" w:cs="Consolas"/>
          <w:color w:val="2B91AF"/>
          <w:sz w:val="19"/>
          <w:szCs w:val="19"/>
          <w:highlight w:val="white"/>
        </w:rPr>
      </w:pP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 xml:space="preserve"> studentPersonalsXmlRootAttribute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XmlRootAttribute</w:t>
      </w:r>
      <w:r>
        <w:rPr>
          <w:rFonts w:ascii="Consolas" w:hAnsi="Consolas" w:cs="Consolas"/>
          <w:color w:val="000000"/>
          <w:sz w:val="19"/>
          <w:szCs w:val="19"/>
          <w:highlight w:val="white"/>
        </w:rPr>
        <w:t>(</w:t>
      </w:r>
      <w:r>
        <w:rPr>
          <w:rFonts w:ascii="Consolas" w:hAnsi="Consolas" w:cs="Consolas"/>
          <w:color w:val="A31515"/>
          <w:sz w:val="19"/>
          <w:szCs w:val="19"/>
          <w:highlight w:val="white"/>
        </w:rPr>
        <w:t>"StudentPersonals"</w:t>
      </w:r>
      <w:r>
        <w:rPr>
          <w:rFonts w:ascii="Consolas" w:hAnsi="Consolas" w:cs="Consolas"/>
          <w:color w:val="000000"/>
          <w:sz w:val="19"/>
          <w:szCs w:val="19"/>
          <w:highlight w:val="white"/>
        </w:rPr>
        <w:t xml:space="preserve">) { Namespace = </w:t>
      </w:r>
      <w:r>
        <w:rPr>
          <w:rFonts w:ascii="Consolas" w:hAnsi="Consolas" w:cs="Consolas"/>
          <w:color w:val="2B91AF"/>
          <w:sz w:val="19"/>
          <w:szCs w:val="19"/>
          <w:highlight w:val="white"/>
        </w:rPr>
        <w:t>SettingsManager</w:t>
      </w:r>
      <w:r>
        <w:rPr>
          <w:rFonts w:ascii="Consolas" w:hAnsi="Consolas" w:cs="Consolas"/>
          <w:color w:val="000000"/>
          <w:sz w:val="19"/>
          <w:szCs w:val="19"/>
          <w:highlight w:val="white"/>
        </w:rPr>
        <w:t xml:space="preserve">.ProviderSettings.DataModelNamespace, IsNullable = </w:t>
      </w:r>
      <w:r>
        <w:rPr>
          <w:rFonts w:ascii="Consolas" w:hAnsi="Consolas" w:cs="Consolas"/>
          <w:color w:val="0000FF"/>
          <w:sz w:val="19"/>
          <w:szCs w:val="19"/>
          <w:highlight w:val="white"/>
        </w:rPr>
        <w:t>false</w:t>
      </w:r>
      <w:r>
        <w:rPr>
          <w:rFonts w:ascii="Consolas" w:hAnsi="Consolas" w:cs="Consolas"/>
          <w:color w:val="000000"/>
          <w:sz w:val="19"/>
          <w:szCs w:val="19"/>
          <w:highlight w:val="white"/>
        </w:rPr>
        <w:t xml:space="preserve"> };</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ISerialiser</w:t>
      </w:r>
      <w:r>
        <w:rPr>
          <w:rFonts w:ascii="Consolas" w:hAnsi="Consolas" w:cs="Consolas"/>
          <w:color w:val="000000"/>
          <w:sz w:val="19"/>
          <w:szCs w:val="19"/>
          <w:highlight w:val="white"/>
        </w:rPr>
        <w:t>&lt;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 xml:space="preserve">&gt;&gt; studentPersonalsSerialiser = </w:t>
      </w:r>
      <w:r>
        <w:rPr>
          <w:rFonts w:ascii="Consolas" w:hAnsi="Consolas" w:cs="Consolas"/>
          <w:color w:val="2B91AF"/>
          <w:sz w:val="19"/>
          <w:szCs w:val="19"/>
          <w:highlight w:val="white"/>
        </w:rPr>
        <w:t>SerialiserFactory</w:t>
      </w:r>
      <w:r>
        <w:rPr>
          <w:rFonts w:ascii="Consolas" w:hAnsi="Consolas" w:cs="Consolas"/>
          <w:color w:val="000000"/>
          <w:sz w:val="19"/>
          <w:szCs w:val="19"/>
          <w:highlight w:val="white"/>
        </w:rPr>
        <w:t>.GetXmlSerialiser&lt;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&gt;&gt;(studentPersonalsXmlRootAttribute);</w:t>
      </w:r>
    </w:p>
    <w:p w:rsidR="00954772" w:rsidRDefault="00954772" w:rsidP="00954772">
      <w:pPr>
        <w:keepLines w:val="0"/>
        <w:autoSpaceDE w:val="0"/>
        <w:autoSpaceDN w:val="0"/>
        <w:adjustRightInd w:val="0"/>
        <w:rPr>
          <w:rFonts w:ascii="Consolas" w:hAnsi="Consolas" w:cs="Consolas"/>
          <w:color w:val="000000"/>
          <w:sz w:val="19"/>
          <w:szCs w:val="19"/>
          <w:highlight w:val="white"/>
        </w:rPr>
      </w:pPr>
      <w:r>
        <w:rPr>
          <w:rFonts w:ascii="Consolas" w:hAnsi="Consolas" w:cs="Consolas"/>
          <w:color w:val="000000"/>
          <w:sz w:val="19"/>
          <w:szCs w:val="19"/>
          <w:highlight w:val="white"/>
        </w:rPr>
        <w:t xml:space="preserve">    formatter.SetSerializer&lt;</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StudentPersonal</w:t>
      </w:r>
      <w:r>
        <w:rPr>
          <w:rFonts w:ascii="Consolas" w:hAnsi="Consolas" w:cs="Consolas"/>
          <w:color w:val="000000"/>
          <w:sz w:val="19"/>
          <w:szCs w:val="19"/>
          <w:highlight w:val="white"/>
        </w:rPr>
        <w:t>&gt;&gt;((</w:t>
      </w:r>
      <w:r>
        <w:rPr>
          <w:rFonts w:ascii="Consolas" w:hAnsi="Consolas" w:cs="Consolas"/>
          <w:color w:val="2B91AF"/>
          <w:sz w:val="19"/>
          <w:szCs w:val="19"/>
          <w:highlight w:val="white"/>
        </w:rPr>
        <w:t>XmlSerializer</w:t>
      </w:r>
      <w:r>
        <w:rPr>
          <w:rFonts w:ascii="Consolas" w:hAnsi="Consolas" w:cs="Consolas"/>
          <w:color w:val="000000"/>
          <w:sz w:val="19"/>
          <w:szCs w:val="19"/>
          <w:highlight w:val="white"/>
        </w:rPr>
        <w:t>) studentPersonalsSerialiser);</w:t>
      </w:r>
    </w:p>
    <w:p w:rsidR="00666D84" w:rsidRDefault="00BB7782">
      <w:pPr>
        <w:pStyle w:val="BodyText"/>
        <w:pPrChange w:id="1495" w:author="Jon Nicholson" w:date="2016-05-10T10:49:00Z">
          <w:pPr>
            <w:pStyle w:val="Body1"/>
            <w:ind w:left="0"/>
          </w:pPr>
        </w:pPrChange>
      </w:pPr>
      <w:r>
        <w:t>For an example of other a</w:t>
      </w:r>
      <w:r w:rsidR="00666D84">
        <w:t>dditional settings required</w:t>
      </w:r>
      <w:r>
        <w:t>, refer to the Global.asax.cs file of the Sif.Framework.Demo.Au.Provider project.</w:t>
      </w:r>
    </w:p>
    <w:p w:rsidR="00D205E5" w:rsidRDefault="00952C71">
      <w:pPr>
        <w:pStyle w:val="BodyText"/>
        <w:pPrChange w:id="1496" w:author="Jon Nicholson" w:date="2016-05-10T10:49:00Z">
          <w:pPr>
            <w:pStyle w:val="Body1"/>
            <w:ind w:left="0"/>
          </w:pPr>
        </w:pPrChange>
      </w:pPr>
      <w:r>
        <w:t>Lastly, the following third-party libraries are required by the Project for the framework to operate:</w:t>
      </w:r>
    </w:p>
    <w:p w:rsidR="00952C71" w:rsidRDefault="00952C71" w:rsidP="00E900A3">
      <w:pPr>
        <w:pStyle w:val="Body1"/>
        <w:numPr>
          <w:ilvl w:val="0"/>
          <w:numId w:val="9"/>
        </w:numPr>
      </w:pPr>
      <w:r>
        <w:t xml:space="preserve">    AutoMapper</w:t>
      </w:r>
      <w:r w:rsidR="005C2305">
        <w:t xml:space="preserve"> (3.1.1)</w:t>
      </w:r>
    </w:p>
    <w:p w:rsidR="00952C71" w:rsidRDefault="00952C71" w:rsidP="00E900A3">
      <w:pPr>
        <w:pStyle w:val="Body1"/>
        <w:numPr>
          <w:ilvl w:val="0"/>
          <w:numId w:val="9"/>
        </w:numPr>
        <w:rPr>
          <w:ins w:id="1497" w:author="Ian Tasker" w:date="2016-07-06T19:58:00Z"/>
        </w:rPr>
      </w:pPr>
      <w:r>
        <w:t xml:space="preserve">    NHibernate</w:t>
      </w:r>
    </w:p>
    <w:p w:rsidR="00C06C65" w:rsidRDefault="00C06C65" w:rsidP="00E900A3">
      <w:pPr>
        <w:pStyle w:val="Body1"/>
        <w:numPr>
          <w:ilvl w:val="0"/>
          <w:numId w:val="9"/>
        </w:numPr>
      </w:pPr>
      <w:ins w:id="1498" w:author="Ian Tasker" w:date="2016-07-06T19:58:00Z">
        <w:r>
          <w:t xml:space="preserve">    Log4net</w:t>
        </w:r>
      </w:ins>
    </w:p>
    <w:p w:rsidR="00952C71" w:rsidRDefault="00952C71" w:rsidP="00E900A3">
      <w:pPr>
        <w:pStyle w:val="Body1"/>
        <w:numPr>
          <w:ilvl w:val="0"/>
          <w:numId w:val="9"/>
        </w:numPr>
      </w:pPr>
      <w:r>
        <w:t xml:space="preserve">    Sif.Framework</w:t>
      </w:r>
    </w:p>
    <w:p w:rsidR="00952C71" w:rsidRDefault="00952C71" w:rsidP="00E900A3">
      <w:pPr>
        <w:pStyle w:val="Body1"/>
        <w:numPr>
          <w:ilvl w:val="0"/>
          <w:numId w:val="9"/>
        </w:numPr>
      </w:pPr>
      <w:r>
        <w:t xml:space="preserve">    Sif.Specification.Infrastructure</w:t>
      </w:r>
    </w:p>
    <w:p w:rsidR="00084842" w:rsidRDefault="00084842">
      <w:pPr>
        <w:pStyle w:val="Heading2"/>
        <w:pPrChange w:id="1499" w:author="Jon Nicholson" w:date="2016-05-10T15:30:00Z">
          <w:pPr>
            <w:pStyle w:val="Heading3"/>
          </w:pPr>
        </w:pPrChange>
      </w:pPr>
      <w:bookmarkStart w:id="1500" w:name="_Toc450659931"/>
      <w:r>
        <w:t>Implementing a Service Consumer</w:t>
      </w:r>
      <w:bookmarkEnd w:id="1500"/>
    </w:p>
    <w:p w:rsidR="00084842" w:rsidRDefault="00084842">
      <w:pPr>
        <w:pStyle w:val="BodyText"/>
        <w:pPrChange w:id="1501" w:author="Jon Nicholson" w:date="2016-05-10T10:49:00Z">
          <w:pPr>
            <w:pStyle w:val="Body1"/>
            <w:ind w:left="0"/>
          </w:pPr>
        </w:pPrChange>
      </w:pPr>
      <w:r>
        <w:t>To implement a Service Consumer, the Consumer</w:t>
      </w:r>
      <w:r w:rsidR="008D3BA5">
        <w:t xml:space="preserve"> (or BasicConsumer)</w:t>
      </w:r>
      <w:r>
        <w:t xml:space="preserve"> class needs to be extended. As with the </w:t>
      </w:r>
      <w:r w:rsidR="008D3BA5">
        <w:t>Provider</w:t>
      </w:r>
      <w:r>
        <w:t>, it uses gene</w:t>
      </w:r>
      <w:r w:rsidR="00394EE9">
        <w:t>rics and requires a SIF Object as the type. It is then a matter of implementing an executable that will call the necessary methods of the Consumer (e.g. to return a list of students).</w:t>
      </w:r>
    </w:p>
    <w:p w:rsidR="00394EE9" w:rsidRPr="003D4601" w:rsidRDefault="00394EE9">
      <w:pPr>
        <w:pStyle w:val="BodyText"/>
        <w:pPrChange w:id="1502" w:author="Jon Nicholson" w:date="2016-05-10T10:49:00Z">
          <w:pPr>
            <w:pStyle w:val="Body1"/>
            <w:ind w:left="0"/>
          </w:pPr>
        </w:pPrChange>
      </w:pPr>
      <w:r>
        <w:t>To instantiate an instance of a Consumer, certain information is required to help associate the Consumer with an Environment (that will be created). The constructor which takes an Environment object has been provided so that all necessary information can be provided conveniently within a single object. The constructor which takes specific properties has been provided to help identify the minimum properties needed to associate the Consumer with an Environment.</w:t>
      </w:r>
    </w:p>
    <w:p w:rsidR="00084842" w:rsidRDefault="00A978B1">
      <w:pPr>
        <w:pStyle w:val="BodyText"/>
        <w:pPrChange w:id="1503" w:author="Jon Nicholson" w:date="2016-05-10T10:49:00Z">
          <w:pPr>
            <w:pStyle w:val="Body1"/>
            <w:ind w:left="0"/>
          </w:pPr>
        </w:pPrChange>
      </w:pPr>
      <w:r>
        <w:lastRenderedPageBreak/>
        <w:t>With both constructors, a properties file provided for the Consumer can be used to default missing properties.</w:t>
      </w:r>
      <w:r w:rsidR="00070816">
        <w:t xml:space="preserve"> The “template” properties defined below will be used if defined and not provided through the constructors.</w:t>
      </w:r>
    </w:p>
    <w:p w:rsidR="00DD5E5B" w:rsidRDefault="00DD5E5B">
      <w:pPr>
        <w:pStyle w:val="Heading3"/>
        <w:pPrChange w:id="1504" w:author="Jon Nicholson" w:date="2016-05-10T15:30:00Z">
          <w:pPr>
            <w:pStyle w:val="Heading4"/>
          </w:pPr>
        </w:pPrChange>
      </w:pPr>
      <w:bookmarkStart w:id="1505" w:name="_Toc450659932"/>
      <w:r>
        <w:t>Service Consumer properties</w:t>
      </w:r>
      <w:bookmarkEnd w:id="1505"/>
    </w:p>
    <w:p w:rsidR="00DD5E5B" w:rsidRDefault="001E14AE">
      <w:pPr>
        <w:pStyle w:val="BodyText"/>
        <w:pPrChange w:id="1506" w:author="Jon Nicholson" w:date="2016-05-10T10:49:00Z">
          <w:pPr>
            <w:pStyle w:val="Body1"/>
            <w:ind w:left="0"/>
          </w:pPr>
        </w:pPrChange>
      </w:pPr>
      <w:r>
        <w:t>The SifFramework.config file provided is mandatory for the operation of the Service Consumer.</w:t>
      </w:r>
    </w:p>
    <w:p w:rsidR="001E14AE" w:rsidRDefault="001E14AE">
      <w:pPr>
        <w:pStyle w:val="Heading4"/>
        <w:pPrChange w:id="1507" w:author="Jon Nicholson" w:date="2016-05-10T15:30:00Z">
          <w:pPr>
            <w:pStyle w:val="Heading5"/>
          </w:pPr>
        </w:pPrChange>
      </w:pPr>
      <w:r w:rsidRPr="001E14AE">
        <w:t>consumer.environment.deleteOnUnregister</w:t>
      </w:r>
    </w:p>
    <w:p w:rsidR="001E14AE" w:rsidRDefault="001E14AE">
      <w:pPr>
        <w:pStyle w:val="BodyText"/>
        <w:pPrChange w:id="1508" w:author="Jon Nicholson" w:date="2016-05-10T10:49:00Z">
          <w:pPr>
            <w:pStyle w:val="Body1"/>
            <w:ind w:left="0"/>
          </w:pPr>
        </w:pPrChange>
      </w:pPr>
      <w:r>
        <w:t xml:space="preserve">This property determines whether the Environment associated with the </w:t>
      </w:r>
      <w:r w:rsidR="00376A3B">
        <w:t xml:space="preserve">Service </w:t>
      </w:r>
      <w:r>
        <w:t xml:space="preserve">Consumer is deleted after the </w:t>
      </w:r>
      <w:r w:rsidR="00376A3B">
        <w:t xml:space="preserve">Service </w:t>
      </w:r>
      <w:r>
        <w:t xml:space="preserve">Consumer has been shut-down. If the Environment is deleted, then the next time the </w:t>
      </w:r>
      <w:r w:rsidR="00376A3B">
        <w:t xml:space="preserve">Service </w:t>
      </w:r>
      <w:r>
        <w:t>Consumer register</w:t>
      </w:r>
      <w:r w:rsidR="005A28D7">
        <w:t>s</w:t>
      </w:r>
      <w:r>
        <w:t xml:space="preserve">, a new session token will be created and returned to the </w:t>
      </w:r>
      <w:r w:rsidR="00376A3B">
        <w:t xml:space="preserve">Service </w:t>
      </w:r>
      <w:r>
        <w:t xml:space="preserve">Consumer. If the Environment is not deleted and an attempt to register the same </w:t>
      </w:r>
      <w:r w:rsidR="00376A3B">
        <w:t xml:space="preserve">Service </w:t>
      </w:r>
      <w:r>
        <w:t xml:space="preserve">Consumer is made, and error is returned indicating that the </w:t>
      </w:r>
      <w:r w:rsidR="00376A3B">
        <w:t xml:space="preserve">Service </w:t>
      </w:r>
      <w:r>
        <w:t>Consumer has already been registered.</w:t>
      </w:r>
    </w:p>
    <w:p w:rsidR="001E14AE" w:rsidRDefault="00815275">
      <w:pPr>
        <w:pStyle w:val="BodyText"/>
        <w:pPrChange w:id="1509" w:author="Jon Nicholson" w:date="2016-05-10T10:49:00Z">
          <w:pPr>
            <w:pStyle w:val="Body1"/>
            <w:ind w:left="0"/>
          </w:pPr>
        </w:pPrChange>
      </w:pPr>
      <w:r>
        <w:t>In</w:t>
      </w:r>
      <w:r w:rsidR="001E14AE">
        <w:t xml:space="preserve"> a </w:t>
      </w:r>
      <w:r w:rsidR="005A28D7">
        <w:t>Direct Environment, there is no</w:t>
      </w:r>
      <w:r w:rsidR="001E14AE">
        <w:t xml:space="preserve"> adverse impact from the deletion of the Environment on shut-down. However, in a Brokered Environment, keeping the Environment for subsequent use may be essential.</w:t>
      </w:r>
    </w:p>
    <w:p w:rsidR="001E14AE" w:rsidRDefault="001E14AE">
      <w:pPr>
        <w:pStyle w:val="Heading4"/>
        <w:pPrChange w:id="1510" w:author="Jon Nicholson" w:date="2016-05-10T15:30:00Z">
          <w:pPr>
            <w:pStyle w:val="Heading5"/>
          </w:pPr>
        </w:pPrChange>
      </w:pPr>
      <w:r w:rsidRPr="001E14AE">
        <w:t>consumer.environment.sharedSecret</w:t>
      </w:r>
    </w:p>
    <w:p w:rsidR="001E14AE" w:rsidRDefault="004027B6">
      <w:pPr>
        <w:pStyle w:val="BodyText"/>
        <w:pPrChange w:id="1511" w:author="Jon Nicholson" w:date="2016-05-10T10:49:00Z">
          <w:pPr>
            <w:pStyle w:val="Body1"/>
            <w:ind w:left="0"/>
          </w:pPr>
        </w:pPrChange>
      </w:pPr>
      <w:r>
        <w:t xml:space="preserve">This property defines the password used to register the </w:t>
      </w:r>
      <w:r w:rsidR="00376A3B">
        <w:t xml:space="preserve">Service </w:t>
      </w:r>
      <w:r>
        <w:t>Consumer with the Environment. This value is mandatory and should be provided by the Administrator of the Environment.</w:t>
      </w:r>
    </w:p>
    <w:p w:rsidR="005A28D7" w:rsidRDefault="005A28D7">
      <w:pPr>
        <w:pStyle w:val="Heading4"/>
        <w:pPrChange w:id="1512" w:author="Jon Nicholson" w:date="2016-05-10T15:30:00Z">
          <w:pPr>
            <w:pStyle w:val="Heading5"/>
          </w:pPr>
        </w:pPrChange>
      </w:pPr>
      <w:r w:rsidRPr="001E14AE">
        <w:t>consumer.environment.</w:t>
      </w:r>
      <w:r>
        <w:t>url</w:t>
      </w:r>
    </w:p>
    <w:p w:rsidR="00070816" w:rsidRDefault="005A28D7">
      <w:pPr>
        <w:pStyle w:val="BodyText"/>
        <w:pPrChange w:id="1513" w:author="Jon Nicholson" w:date="2016-05-10T10:49:00Z">
          <w:pPr>
            <w:pStyle w:val="Body1"/>
            <w:ind w:left="0"/>
          </w:pPr>
        </w:pPrChange>
      </w:pPr>
      <w:r>
        <w:t>They property defines the URL of the Environment Provider service.</w:t>
      </w:r>
      <w:r w:rsidR="00070816" w:rsidRPr="00070816">
        <w:t xml:space="preserve"> </w:t>
      </w:r>
      <w:r w:rsidR="00070816">
        <w:t xml:space="preserve"> This value is mandatory and should be provided by the Administrator of the Environment.</w:t>
      </w:r>
    </w:p>
    <w:p w:rsidR="00070816" w:rsidRDefault="00070816">
      <w:pPr>
        <w:pStyle w:val="Heading4"/>
        <w:pPrChange w:id="1514" w:author="Jon Nicholson" w:date="2016-05-10T15:30:00Z">
          <w:pPr>
            <w:pStyle w:val="Heading5"/>
          </w:pPr>
        </w:pPrChange>
      </w:pPr>
      <w:r w:rsidRPr="001E14AE">
        <w:t>consumer.environment.</w:t>
      </w:r>
      <w:r w:rsidRPr="00070816">
        <w:t>template.applicationKey</w:t>
      </w:r>
    </w:p>
    <w:p w:rsidR="005A28D7" w:rsidRDefault="00070816">
      <w:pPr>
        <w:pStyle w:val="BodyText"/>
        <w:pPrChange w:id="1515" w:author="Jon Nicholson" w:date="2016-05-10T10:49:00Z">
          <w:pPr>
            <w:pStyle w:val="Body1"/>
            <w:ind w:left="0"/>
          </w:pPr>
        </w:pPrChange>
      </w:pPr>
      <w:r>
        <w:t xml:space="preserve">This property defines a unique identifier for the application/Consumer. This property, in combination with the instanceId, userToken and solutionID, is used to uniquely identify a </w:t>
      </w:r>
      <w:r w:rsidR="00376A3B">
        <w:t xml:space="preserve">Service </w:t>
      </w:r>
      <w:r>
        <w:t>Consumer instance (and therefore associated Environment).</w:t>
      </w:r>
    </w:p>
    <w:p w:rsidR="00070816" w:rsidRDefault="00070816">
      <w:pPr>
        <w:pStyle w:val="Heading4"/>
        <w:pPrChange w:id="1516" w:author="Jon Nicholson" w:date="2016-05-10T15:30:00Z">
          <w:pPr>
            <w:pStyle w:val="Heading5"/>
          </w:pPr>
        </w:pPrChange>
      </w:pPr>
      <w:r w:rsidRPr="001E14AE">
        <w:t>consumer.environment.</w:t>
      </w:r>
      <w:r w:rsidRPr="00070816">
        <w:t>template.authenticationMethod</w:t>
      </w:r>
    </w:p>
    <w:p w:rsidR="00070816" w:rsidRDefault="00070816">
      <w:pPr>
        <w:pStyle w:val="BodyText"/>
        <w:pPrChange w:id="1517" w:author="Jon Nicholson" w:date="2016-05-10T10:49:00Z">
          <w:pPr>
            <w:pStyle w:val="Body1"/>
            <w:ind w:left="0"/>
          </w:pPr>
        </w:pPrChange>
      </w:pPr>
      <w:r>
        <w:t xml:space="preserve">This property defines the method used by the Environment Provider to authenticate a </w:t>
      </w:r>
      <w:r w:rsidR="00376A3B">
        <w:t xml:space="preserve">Service </w:t>
      </w:r>
      <w:r>
        <w:t>Consumer.</w:t>
      </w:r>
    </w:p>
    <w:p w:rsidR="000E76B5" w:rsidRDefault="000E76B5">
      <w:pPr>
        <w:pStyle w:val="BodyText"/>
        <w:pPrChange w:id="1518" w:author="Jon Nicholson" w:date="2016-05-10T10:49:00Z">
          <w:pPr>
            <w:pStyle w:val="Body1"/>
            <w:ind w:left="0"/>
          </w:pPr>
        </w:pPrChange>
      </w:pPr>
      <w:r>
        <w:t xml:space="preserve">NOTE: For the current release of this framework, this value </w:t>
      </w:r>
      <w:r w:rsidRPr="000E76B5">
        <w:rPr>
          <w:u w:val="single"/>
        </w:rPr>
        <w:t>must</w:t>
      </w:r>
      <w:r>
        <w:t xml:space="preserve"> always be Basic.</w:t>
      </w:r>
    </w:p>
    <w:p w:rsidR="000E76B5" w:rsidRDefault="000E76B5">
      <w:pPr>
        <w:pStyle w:val="Heading4"/>
        <w:pPrChange w:id="1519" w:author="Jon Nicholson" w:date="2016-05-10T15:30:00Z">
          <w:pPr>
            <w:pStyle w:val="Heading5"/>
          </w:pPr>
        </w:pPrChange>
      </w:pPr>
      <w:r w:rsidRPr="001E14AE">
        <w:t>consumer.environment.</w:t>
      </w:r>
      <w:r w:rsidRPr="00070816">
        <w:t>template.</w:t>
      </w:r>
      <w:r w:rsidRPr="000E76B5">
        <w:t>consumerName</w:t>
      </w:r>
    </w:p>
    <w:p w:rsidR="000E76B5" w:rsidRDefault="000E76B5">
      <w:pPr>
        <w:pStyle w:val="BodyText"/>
        <w:pPrChange w:id="1520" w:author="Jon Nicholson" w:date="2016-05-10T10:49:00Z">
          <w:pPr>
            <w:pStyle w:val="Body1"/>
            <w:ind w:left="0"/>
          </w:pPr>
        </w:pPrChange>
      </w:pPr>
      <w:r>
        <w:t xml:space="preserve">This property is used to provide a user label for the </w:t>
      </w:r>
      <w:r w:rsidR="00376A3B">
        <w:t xml:space="preserve">Service </w:t>
      </w:r>
      <w:r>
        <w:t>Consumer. At this point in time, it does not have any functional impact.</w:t>
      </w:r>
    </w:p>
    <w:p w:rsidR="000E76B5" w:rsidRDefault="000E76B5">
      <w:pPr>
        <w:pStyle w:val="Heading4"/>
        <w:pPrChange w:id="1521" w:author="Jon Nicholson" w:date="2016-05-10T15:30:00Z">
          <w:pPr>
            <w:pStyle w:val="Heading5"/>
          </w:pPr>
        </w:pPrChange>
      </w:pPr>
      <w:r w:rsidRPr="001E14AE">
        <w:t>consumer.environment.</w:t>
      </w:r>
      <w:r w:rsidRPr="00070816">
        <w:t>template.</w:t>
      </w:r>
      <w:r w:rsidRPr="000E76B5">
        <w:t>dataModelNamespace</w:t>
      </w:r>
    </w:p>
    <w:p w:rsidR="000E76B5" w:rsidRDefault="000E76B5">
      <w:pPr>
        <w:pStyle w:val="BodyText"/>
        <w:pPrChange w:id="1522" w:author="Jon Nicholson" w:date="2016-05-10T10:49:00Z">
          <w:pPr>
            <w:pStyle w:val="Body1"/>
            <w:ind w:left="0"/>
          </w:pPr>
        </w:pPrChange>
      </w:pPr>
      <w:r>
        <w:t xml:space="preserve">This property defines the namespace of the SIF Object managed by the </w:t>
      </w:r>
      <w:r w:rsidR="00376A3B">
        <w:t xml:space="preserve">Service </w:t>
      </w:r>
      <w:r>
        <w:t>Consumer.</w:t>
      </w:r>
    </w:p>
    <w:p w:rsidR="000E76B5" w:rsidRDefault="000E76B5">
      <w:pPr>
        <w:pStyle w:val="Heading4"/>
        <w:pPrChange w:id="1523" w:author="Jon Nicholson" w:date="2016-05-10T15:30:00Z">
          <w:pPr>
            <w:pStyle w:val="Heading5"/>
          </w:pPr>
        </w:pPrChange>
      </w:pPr>
      <w:r w:rsidRPr="001E14AE">
        <w:t>consumer.environment.</w:t>
      </w:r>
      <w:r w:rsidRPr="00070816">
        <w:t>template.</w:t>
      </w:r>
      <w:r w:rsidRPr="000E76B5">
        <w:t>supportedInfrastructureVersion</w:t>
      </w:r>
    </w:p>
    <w:p w:rsidR="000E76B5" w:rsidRDefault="000E76B5">
      <w:pPr>
        <w:pStyle w:val="BodyText"/>
        <w:rPr>
          <w:ins w:id="1524" w:author="Jon Nicholson" w:date="2016-05-10T11:51:00Z"/>
        </w:rPr>
        <w:pPrChange w:id="1525" w:author="Jon Nicholson" w:date="2016-05-10T10:49:00Z">
          <w:pPr>
            <w:pStyle w:val="Body1"/>
            <w:ind w:left="0"/>
          </w:pPr>
        </w:pPrChange>
      </w:pPr>
      <w:r>
        <w:t>This property defines the version of the SIF Infrastructure that this framework supports. As this framework currently on supports the current version of the SIF Infrastructure, this value should always be “3.0.1”.</w:t>
      </w:r>
    </w:p>
    <w:p w:rsidR="00F6181C" w:rsidRPr="006841C8" w:rsidDel="00C06C65" w:rsidRDefault="00F6181C" w:rsidP="006841C8">
      <w:pPr>
        <w:pStyle w:val="Heading2"/>
        <w:rPr>
          <w:ins w:id="1526" w:author="Jon Nicholson" w:date="2016-05-10T11:52:00Z"/>
          <w:del w:id="1527" w:author="Ian Tasker" w:date="2016-07-06T20:00:00Z"/>
          <w:rPrChange w:id="1528" w:author="Jon Nicholson" w:date="2016-07-12T17:54:00Z">
            <w:rPr>
              <w:ins w:id="1529" w:author="Jon Nicholson" w:date="2016-05-10T11:52:00Z"/>
              <w:del w:id="1530" w:author="Ian Tasker" w:date="2016-07-06T20:00:00Z"/>
              <w:b/>
            </w:rPr>
          </w:rPrChange>
        </w:rPr>
        <w:pPrChange w:id="1531" w:author="Jon Nicholson" w:date="2016-07-12T17:54:00Z">
          <w:pPr>
            <w:pBdr>
              <w:top w:val="double" w:sz="4" w:space="1" w:color="auto"/>
              <w:left w:val="double" w:sz="4" w:space="4" w:color="auto"/>
              <w:bottom w:val="double" w:sz="4" w:space="1" w:color="auto"/>
              <w:right w:val="double" w:sz="4" w:space="4" w:color="auto"/>
            </w:pBdr>
            <w:shd w:val="clear" w:color="auto" w:fill="D9D9D9" w:themeFill="background1" w:themeFillShade="D9"/>
            <w:jc w:val="center"/>
          </w:pPr>
        </w:pPrChange>
      </w:pPr>
      <w:ins w:id="1532" w:author="Jon Nicholson" w:date="2016-05-10T11:52:00Z">
        <w:del w:id="1533" w:author="Ian Tasker" w:date="2016-07-06T20:00:00Z">
          <w:r w:rsidRPr="006841C8" w:rsidDel="00C06C65">
            <w:rPr>
              <w:rPrChange w:id="1534" w:author="Jon Nicholson" w:date="2016-07-12T17:54:00Z">
                <w:rPr>
                  <w:b/>
                </w:rPr>
              </w:rPrChange>
            </w:rPr>
            <w:delText>IMPORTANT NOTE: As of May 2016 until further notice</w:delText>
          </w:r>
        </w:del>
      </w:ins>
    </w:p>
    <w:p w:rsidR="00F82093" w:rsidRPr="006841C8" w:rsidDel="00C06C65" w:rsidRDefault="00F6181C" w:rsidP="006841C8">
      <w:pPr>
        <w:pStyle w:val="Heading2"/>
        <w:rPr>
          <w:ins w:id="1535" w:author="Jon Nicholson" w:date="2016-05-10T11:55:00Z"/>
          <w:del w:id="1536" w:author="Ian Tasker" w:date="2016-07-06T20:00:00Z"/>
          <w:rPrChange w:id="1537" w:author="Jon Nicholson" w:date="2016-07-12T17:54:00Z">
            <w:rPr>
              <w:ins w:id="1538" w:author="Jon Nicholson" w:date="2016-05-10T11:55:00Z"/>
              <w:del w:id="1539" w:author="Ian Tasker" w:date="2016-07-06T20:00:00Z"/>
            </w:rPr>
          </w:rPrChange>
        </w:rPr>
        <w:pPrChange w:id="1540" w:author="Jon Nicholson" w:date="2016-07-12T17:54:00Z">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pPrChange>
      </w:pPr>
      <w:ins w:id="1541" w:author="Jon Nicholson" w:date="2016-05-10T11:52:00Z">
        <w:del w:id="1542" w:author="Ian Tasker" w:date="2016-07-06T20:00:00Z">
          <w:r w:rsidRPr="006841C8" w:rsidDel="00C06C65">
            <w:rPr>
              <w:rPrChange w:id="1543" w:author="Jon Nicholson" w:date="2016-07-12T17:54:00Z">
                <w:rPr/>
              </w:rPrChange>
            </w:rPr>
            <w:delText xml:space="preserve">The functionality described within this section is an early adoption of the “Functional Services” functionality. SIF 3.2 will support </w:delText>
          </w:r>
          <w:r w:rsidR="00F82093" w:rsidRPr="006841C8" w:rsidDel="00C06C65">
            <w:rPr>
              <w:rPrChange w:id="1544" w:author="Jon Nicholson" w:date="2016-07-12T17:54:00Z">
                <w:rPr/>
              </w:rPrChange>
            </w:rPr>
            <w:delText>Functional Services</w:delText>
          </w:r>
        </w:del>
      </w:ins>
      <w:ins w:id="1545" w:author="Jon Nicholson" w:date="2016-05-10T11:53:00Z">
        <w:del w:id="1546" w:author="Ian Tasker" w:date="2016-07-06T20:00:00Z">
          <w:r w:rsidR="00F82093" w:rsidRPr="006841C8" w:rsidDel="00C06C65">
            <w:rPr>
              <w:rPrChange w:id="1547" w:author="Jon Nicholson" w:date="2016-07-12T17:54:00Z">
                <w:rPr/>
              </w:rPrChange>
            </w:rPr>
            <w:delText>,</w:delText>
          </w:r>
        </w:del>
      </w:ins>
      <w:ins w:id="1548" w:author="Jon Nicholson" w:date="2016-05-10T11:52:00Z">
        <w:del w:id="1549" w:author="Ian Tasker" w:date="2016-07-06T20:00:00Z">
          <w:r w:rsidR="00F82093" w:rsidRPr="006841C8" w:rsidDel="00C06C65">
            <w:rPr>
              <w:rPrChange w:id="1550" w:author="Jon Nicholson" w:date="2016-07-12T17:54:00Z">
                <w:rPr/>
              </w:rPrChange>
            </w:rPr>
            <w:delText xml:space="preserve"> </w:delText>
          </w:r>
          <w:r w:rsidRPr="006841C8" w:rsidDel="00C06C65">
            <w:rPr>
              <w:rPrChange w:id="1551" w:author="Jon Nicholson" w:date="2016-07-12T17:54:00Z">
                <w:rPr/>
              </w:rPrChange>
            </w:rPr>
            <w:delText xml:space="preserve">but </w:delText>
          </w:r>
        </w:del>
      </w:ins>
      <w:ins w:id="1552" w:author="Jon Nicholson" w:date="2016-05-10T11:53:00Z">
        <w:del w:id="1553" w:author="Ian Tasker" w:date="2016-07-06T20:00:00Z">
          <w:r w:rsidR="00F82093" w:rsidRPr="006841C8" w:rsidDel="00C06C65">
            <w:rPr>
              <w:rPrChange w:id="1554" w:author="Jon Nicholson" w:date="2016-07-12T17:54:00Z">
                <w:rPr/>
              </w:rPrChange>
            </w:rPr>
            <w:delText>in the interim</w:delText>
          </w:r>
        </w:del>
      </w:ins>
      <w:ins w:id="1555" w:author="Jon Nicholson" w:date="2016-05-10T11:52:00Z">
        <w:del w:id="1556" w:author="Ian Tasker" w:date="2016-07-06T20:00:00Z">
          <w:r w:rsidRPr="006841C8" w:rsidDel="00C06C65">
            <w:rPr>
              <w:rPrChange w:id="1557" w:author="Jon Nicholson" w:date="2016-07-12T17:54:00Z">
                <w:rPr/>
              </w:rPrChange>
            </w:rPr>
            <w:delText xml:space="preserve"> you are advised to consult with your provider/consumer if </w:delText>
          </w:r>
        </w:del>
      </w:ins>
      <w:ins w:id="1558" w:author="Jon Nicholson" w:date="2016-05-10T11:53:00Z">
        <w:del w:id="1559" w:author="Ian Tasker" w:date="2016-07-06T20:00:00Z">
          <w:r w:rsidR="00F82093" w:rsidRPr="006841C8" w:rsidDel="00C06C65">
            <w:rPr>
              <w:rPrChange w:id="1560" w:author="Jon Nicholson" w:date="2016-07-12T17:54:00Z">
                <w:rPr/>
              </w:rPrChange>
            </w:rPr>
            <w:delText>Functional Services</w:delText>
          </w:r>
        </w:del>
      </w:ins>
      <w:ins w:id="1561" w:author="Jon Nicholson" w:date="2016-05-10T11:52:00Z">
        <w:del w:id="1562" w:author="Ian Tasker" w:date="2016-07-06T20:00:00Z">
          <w:r w:rsidRPr="006841C8" w:rsidDel="00C06C65">
            <w:rPr>
              <w:rPrChange w:id="1563" w:author="Jon Nicholson" w:date="2016-07-12T17:54:00Z">
                <w:rPr/>
              </w:rPrChange>
            </w:rPr>
            <w:delText xml:space="preserve"> </w:delText>
          </w:r>
        </w:del>
      </w:ins>
      <w:ins w:id="1564" w:author="Jon Nicholson" w:date="2016-05-10T11:53:00Z">
        <w:del w:id="1565" w:author="Ian Tasker" w:date="2016-07-06T20:00:00Z">
          <w:r w:rsidR="00F82093" w:rsidRPr="006841C8" w:rsidDel="00C06C65">
            <w:rPr>
              <w:rPrChange w:id="1566" w:author="Jon Nicholson" w:date="2016-07-12T17:54:00Z">
                <w:rPr/>
              </w:rPrChange>
            </w:rPr>
            <w:delText xml:space="preserve">are </w:delText>
          </w:r>
        </w:del>
      </w:ins>
      <w:ins w:id="1567" w:author="Jon Nicholson" w:date="2016-05-10T11:52:00Z">
        <w:del w:id="1568" w:author="Ian Tasker" w:date="2016-07-06T20:00:00Z">
          <w:r w:rsidRPr="006841C8" w:rsidDel="00C06C65">
            <w:rPr>
              <w:rPrChange w:id="1569" w:author="Jon Nicholson" w:date="2016-07-12T17:54:00Z">
                <w:rPr/>
              </w:rPrChange>
            </w:rPr>
            <w:delText>supported</w:delText>
          </w:r>
        </w:del>
      </w:ins>
      <w:ins w:id="1570" w:author="Jon Nicholson" w:date="2016-05-10T11:55:00Z">
        <w:del w:id="1571" w:author="Ian Tasker" w:date="2016-07-06T20:00:00Z">
          <w:r w:rsidR="00F82093" w:rsidRPr="006841C8" w:rsidDel="00C06C65">
            <w:rPr>
              <w:rPrChange w:id="1572" w:author="Jon Nicholson" w:date="2016-07-12T17:54:00Z">
                <w:rPr/>
              </w:rPrChange>
            </w:rPr>
            <w:delText>.</w:delText>
          </w:r>
        </w:del>
      </w:ins>
    </w:p>
    <w:p w:rsidR="00F82093" w:rsidRPr="006841C8" w:rsidDel="00C06C65" w:rsidRDefault="00F82093" w:rsidP="006841C8">
      <w:pPr>
        <w:pStyle w:val="Heading2"/>
        <w:rPr>
          <w:ins w:id="1573" w:author="Jon Nicholson" w:date="2016-05-10T11:55:00Z"/>
          <w:del w:id="1574" w:author="Ian Tasker" w:date="2016-07-06T20:00:00Z"/>
          <w:rPrChange w:id="1575" w:author="Jon Nicholson" w:date="2016-07-12T17:54:00Z">
            <w:rPr>
              <w:ins w:id="1576" w:author="Jon Nicholson" w:date="2016-05-10T11:55:00Z"/>
              <w:del w:id="1577" w:author="Ian Tasker" w:date="2016-07-06T20:00:00Z"/>
            </w:rPr>
          </w:rPrChange>
        </w:rPr>
        <w:pPrChange w:id="1578" w:author="Jon Nicholson" w:date="2016-07-12T17:54:00Z">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pPrChange>
      </w:pPr>
    </w:p>
    <w:p w:rsidR="00F6181C" w:rsidRPr="006841C8" w:rsidDel="00C06C65" w:rsidRDefault="00F82093" w:rsidP="006841C8">
      <w:pPr>
        <w:pStyle w:val="Heading2"/>
        <w:rPr>
          <w:ins w:id="1579" w:author="Jon Nicholson" w:date="2016-05-10T11:52:00Z"/>
          <w:del w:id="1580" w:author="Ian Tasker" w:date="2016-07-06T20:00:00Z"/>
          <w:rPrChange w:id="1581" w:author="Jon Nicholson" w:date="2016-07-12T17:54:00Z">
            <w:rPr>
              <w:ins w:id="1582" w:author="Jon Nicholson" w:date="2016-05-10T11:52:00Z"/>
              <w:del w:id="1583" w:author="Ian Tasker" w:date="2016-07-06T20:00:00Z"/>
            </w:rPr>
          </w:rPrChange>
        </w:rPr>
        <w:pPrChange w:id="1584" w:author="Jon Nicholson" w:date="2016-07-12T17:54:00Z">
          <w:pPr>
            <w:pBdr>
              <w:top w:val="double" w:sz="4" w:space="1" w:color="auto"/>
              <w:left w:val="double" w:sz="4" w:space="4" w:color="auto"/>
              <w:bottom w:val="double" w:sz="4" w:space="1" w:color="auto"/>
              <w:right w:val="double" w:sz="4" w:space="4" w:color="auto"/>
            </w:pBdr>
            <w:shd w:val="clear" w:color="auto" w:fill="D9D9D9" w:themeFill="background1" w:themeFillShade="D9"/>
            <w:jc w:val="both"/>
          </w:pPr>
        </w:pPrChange>
      </w:pPr>
      <w:ins w:id="1585" w:author="Jon Nicholson" w:date="2016-05-10T11:55:00Z">
        <w:del w:id="1586" w:author="Ian Tasker" w:date="2016-07-06T20:00:00Z">
          <w:r w:rsidRPr="006841C8" w:rsidDel="00C06C65">
            <w:rPr>
              <w:rPrChange w:id="1587" w:author="Jon Nicholson" w:date="2016-07-12T17:54:00Z">
                <w:rPr/>
              </w:rPrChange>
            </w:rPr>
            <w:delText xml:space="preserve">Details are correct as of </w:delText>
          </w:r>
        </w:del>
      </w:ins>
      <w:ins w:id="1588" w:author="Jon Nicholson" w:date="2016-05-10T11:56:00Z">
        <w:del w:id="1589" w:author="Ian Tasker" w:date="2016-07-06T20:00:00Z">
          <w:r w:rsidRPr="006841C8" w:rsidDel="00C06C65">
            <w:rPr>
              <w:rPrChange w:id="1590" w:author="Jon Nicholson" w:date="2016-07-12T17:54:00Z">
                <w:rPr/>
              </w:rPrChange>
            </w:rPr>
            <w:delText>code committed</w:delText>
          </w:r>
        </w:del>
      </w:ins>
      <w:ins w:id="1591" w:author="Jon Nicholson" w:date="2016-05-10T11:55:00Z">
        <w:del w:id="1592" w:author="Ian Tasker" w:date="2016-07-06T20:00:00Z">
          <w:r w:rsidRPr="006841C8" w:rsidDel="00C06C65">
            <w:rPr>
              <w:rPrChange w:id="1593" w:author="Jon Nicholson" w:date="2016-07-12T17:54:00Z">
                <w:rPr/>
              </w:rPrChange>
            </w:rPr>
            <w:delText xml:space="preserve"> 10 May 2016</w:delText>
          </w:r>
        </w:del>
      </w:ins>
      <w:ins w:id="1594" w:author="Jon Nicholson" w:date="2016-05-10T11:52:00Z">
        <w:del w:id="1595" w:author="Ian Tasker" w:date="2016-07-06T20:00:00Z">
          <w:r w:rsidR="00F6181C" w:rsidRPr="006841C8" w:rsidDel="00C06C65">
            <w:rPr>
              <w:rPrChange w:id="1596" w:author="Jon Nicholson" w:date="2016-07-12T17:54:00Z">
                <w:rPr/>
              </w:rPrChange>
            </w:rPr>
            <w:delText>.</w:delText>
          </w:r>
        </w:del>
      </w:ins>
      <w:ins w:id="1597" w:author="Jon Nicholson" w:date="2016-05-10T11:56:00Z">
        <w:del w:id="1598" w:author="Ian Tasker" w:date="2016-07-06T20:00:00Z">
          <w:r w:rsidRPr="006841C8" w:rsidDel="00C06C65">
            <w:rPr>
              <w:rPrChange w:id="1599" w:author="Jon Nicholson" w:date="2016-07-12T17:54:00Z">
                <w:rPr/>
              </w:rPrChange>
            </w:rPr>
            <w:delText xml:space="preserve"> The code</w:delText>
          </w:r>
        </w:del>
      </w:ins>
      <w:ins w:id="1600" w:author="Jon Nicholson" w:date="2016-05-10T11:59:00Z">
        <w:del w:id="1601" w:author="Ian Tasker" w:date="2016-07-06T20:00:00Z">
          <w:r w:rsidRPr="006841C8" w:rsidDel="00C06C65">
            <w:rPr>
              <w:rPrChange w:id="1602" w:author="Jon Nicholson" w:date="2016-07-12T17:54:00Z">
                <w:rPr/>
              </w:rPrChange>
            </w:rPr>
            <w:delText>, and its documentation,</w:delText>
          </w:r>
        </w:del>
      </w:ins>
      <w:ins w:id="1603" w:author="Jon Nicholson" w:date="2016-05-10T11:56:00Z">
        <w:del w:id="1604" w:author="Ian Tasker" w:date="2016-07-06T20:00:00Z">
          <w:r w:rsidRPr="006841C8" w:rsidDel="00C06C65">
            <w:rPr>
              <w:rPrChange w:id="1605" w:author="Jon Nicholson" w:date="2016-07-12T17:54:00Z">
                <w:rPr/>
              </w:rPrChange>
            </w:rPr>
            <w:delText xml:space="preserve"> is subject to </w:delText>
          </w:r>
        </w:del>
      </w:ins>
      <w:ins w:id="1606" w:author="Jon Nicholson" w:date="2016-05-10T11:59:00Z">
        <w:del w:id="1607" w:author="Ian Tasker" w:date="2016-07-06T20:00:00Z">
          <w:r w:rsidRPr="006841C8" w:rsidDel="00C06C65">
            <w:rPr>
              <w:rPrChange w:id="1608" w:author="Jon Nicholson" w:date="2016-07-12T17:54:00Z">
                <w:rPr/>
              </w:rPrChange>
            </w:rPr>
            <w:delText xml:space="preserve">change until </w:delText>
          </w:r>
        </w:del>
      </w:ins>
      <w:ins w:id="1609" w:author="Jon Nicholson" w:date="2016-05-10T12:02:00Z">
        <w:del w:id="1610" w:author="Ian Tasker" w:date="2016-07-06T20:00:00Z">
          <w:r w:rsidRPr="006841C8" w:rsidDel="00C06C65">
            <w:rPr>
              <w:rPrChange w:id="1611" w:author="Jon Nicholson" w:date="2016-07-12T17:54:00Z">
                <w:rPr/>
              </w:rPrChange>
            </w:rPr>
            <w:delText xml:space="preserve">delivery of final product to the </w:delText>
          </w:r>
        </w:del>
      </w:ins>
      <w:ins w:id="1612" w:author="Jon Nicholson" w:date="2016-05-10T11:59:00Z">
        <w:del w:id="1613" w:author="Ian Tasker" w:date="2016-07-06T20:00:00Z">
          <w:r w:rsidRPr="006841C8" w:rsidDel="00C06C65">
            <w:rPr>
              <w:rPrChange w:id="1614" w:author="Jon Nicholson" w:date="2016-07-12T17:54:00Z">
                <w:rPr/>
              </w:rPrChange>
            </w:rPr>
            <w:delText>DfE</w:delText>
          </w:r>
        </w:del>
      </w:ins>
      <w:ins w:id="1615" w:author="Jon Nicholson" w:date="2016-05-10T12:02:00Z">
        <w:del w:id="1616" w:author="Ian Tasker" w:date="2016-07-06T20:00:00Z">
          <w:r w:rsidRPr="006841C8" w:rsidDel="00C06C65">
            <w:rPr>
              <w:rPrChange w:id="1617" w:author="Jon Nicholson" w:date="2016-07-12T17:54:00Z">
                <w:rPr/>
              </w:rPrChange>
            </w:rPr>
            <w:delText xml:space="preserve"> in July</w:delText>
          </w:r>
        </w:del>
      </w:ins>
      <w:ins w:id="1618" w:author="Jon Nicholson" w:date="2016-05-10T12:01:00Z">
        <w:del w:id="1619" w:author="Ian Tasker" w:date="2016-07-06T20:00:00Z">
          <w:r w:rsidRPr="006841C8" w:rsidDel="00C06C65">
            <w:rPr>
              <w:rPrChange w:id="1620" w:author="Jon Nicholson" w:date="2016-07-12T17:54:00Z">
                <w:rPr/>
              </w:rPrChange>
            </w:rPr>
            <w:delText>.</w:delText>
          </w:r>
        </w:del>
      </w:ins>
    </w:p>
    <w:p w:rsidR="00C06C65" w:rsidRPr="006841C8" w:rsidRDefault="006841C8" w:rsidP="006841C8">
      <w:pPr>
        <w:pStyle w:val="Heading2"/>
        <w:rPr>
          <w:ins w:id="1621" w:author="Ian Tasker" w:date="2016-07-06T20:00:00Z"/>
          <w:rPrChange w:id="1622" w:author="Jon Nicholson" w:date="2016-07-12T17:54:00Z">
            <w:rPr>
              <w:ins w:id="1623" w:author="Ian Tasker" w:date="2016-07-06T20:00:00Z"/>
            </w:rPr>
          </w:rPrChange>
        </w:rPr>
        <w:pPrChange w:id="1624" w:author="Jon Nicholson" w:date="2016-07-12T17:54:00Z">
          <w:pPr>
            <w:pStyle w:val="BodyText"/>
          </w:pPr>
        </w:pPrChange>
      </w:pPr>
      <w:bookmarkStart w:id="1625" w:name="_Toc450659933"/>
      <w:ins w:id="1626" w:author="Jon Nicholson" w:date="2016-07-12T17:55:00Z">
        <w:r w:rsidRPr="003D4FB7">
          <w:t>Implementing a Functional Service Provider</w:t>
        </w:r>
      </w:ins>
      <w:bookmarkEnd w:id="1625"/>
    </w:p>
    <w:p w:rsidR="001E0035" w:rsidRDefault="00F6181C" w:rsidP="00F6181C">
      <w:pPr>
        <w:pStyle w:val="BodyText"/>
        <w:rPr>
          <w:ins w:id="1627" w:author="Jon Nicholson" w:date="2016-05-10T12:10:00Z"/>
        </w:rPr>
      </w:pPr>
      <w:ins w:id="1628" w:author="Jon Nicholson" w:date="2016-05-10T11:51:00Z">
        <w:r>
          <w:t>To implement a</w:t>
        </w:r>
      </w:ins>
      <w:ins w:id="1629" w:author="Jon Nicholson" w:date="2016-05-10T11:54:00Z">
        <w:r w:rsidR="00F82093">
          <w:t xml:space="preserve"> Functional </w:t>
        </w:r>
      </w:ins>
      <w:ins w:id="1630" w:author="Jon Nicholson" w:date="2016-05-10T11:51:00Z">
        <w:r>
          <w:t xml:space="preserve">Service Provider, a Web API Visual Studio Project needs to be created. </w:t>
        </w:r>
      </w:ins>
      <w:ins w:id="1631" w:author="Jon Nicholson" w:date="2016-07-12T15:35:00Z">
        <w:r w:rsidR="00640B0E">
          <w:t>There is no need to implement a controller</w:t>
        </w:r>
      </w:ins>
      <w:ins w:id="1632" w:author="Jon Nicholson" w:date="2016-07-12T15:36:00Z">
        <w:r w:rsidR="00640B0E">
          <w:t>/provider</w:t>
        </w:r>
      </w:ins>
      <w:ins w:id="1633" w:author="Jon Nicholson" w:date="2016-07-12T15:35:00Z">
        <w:r w:rsidR="00640B0E">
          <w:t xml:space="preserve"> classes as this is done for you through the </w:t>
        </w:r>
      </w:ins>
      <w:ins w:id="1634" w:author="Jon Nicholson" w:date="2016-07-12T15:36:00Z">
        <w:r w:rsidR="00640B0E" w:rsidRPr="00640B0E">
          <w:rPr>
            <w:rStyle w:val="CodeInline"/>
            <w:rPrChange w:id="1635" w:author="Jon Nicholson" w:date="2016-07-12T15:36:00Z">
              <w:rPr/>
            </w:rPrChange>
          </w:rPr>
          <w:lastRenderedPageBreak/>
          <w:t>FunctionalServiceProvider</w:t>
        </w:r>
        <w:r w:rsidR="00640B0E">
          <w:t xml:space="preserve">. This class will route all traffic addressed to your functional service. </w:t>
        </w:r>
      </w:ins>
      <w:ins w:id="1636" w:author="Jon Nicholson" w:date="2016-07-12T15:37:00Z">
        <w:r w:rsidR="00640B0E">
          <w:t xml:space="preserve">You need only extend the class FunctionalService </w:t>
        </w:r>
      </w:ins>
      <w:ins w:id="1637" w:author="Jon Nicholson" w:date="2016-07-12T15:38:00Z">
        <w:r w:rsidR="00640B0E">
          <w:t xml:space="preserve">to get started. </w:t>
        </w:r>
      </w:ins>
      <w:ins w:id="1638" w:author="Jon Nicholson" w:date="2016-05-10T12:09:00Z">
        <w:r w:rsidR="001E0035">
          <w:t>Below is a Codechart</w:t>
        </w:r>
      </w:ins>
      <w:ins w:id="1639" w:author="Jon Nicholson" w:date="2016-07-12T15:56:00Z">
        <w:r w:rsidR="004E4784">
          <w:rPr>
            <w:rStyle w:val="FootnoteReference"/>
          </w:rPr>
          <w:footnoteReference w:id="2"/>
        </w:r>
      </w:ins>
      <w:ins w:id="1642" w:author="Jon Nicholson" w:date="2016-05-10T12:09:00Z">
        <w:r w:rsidR="001E0035">
          <w:t xml:space="preserve"> that shows </w:t>
        </w:r>
        <w:r w:rsidR="00640B0E">
          <w:t>the hierarchy of this class</w:t>
        </w:r>
        <w:r w:rsidR="001E0035">
          <w:t>:</w:t>
        </w:r>
      </w:ins>
    </w:p>
    <w:p w:rsidR="001E0035" w:rsidRDefault="001E0035">
      <w:pPr>
        <w:pStyle w:val="BodyText"/>
        <w:jc w:val="center"/>
        <w:rPr>
          <w:ins w:id="1643" w:author="Jon Nicholson" w:date="2016-05-10T11:51:00Z"/>
        </w:rPr>
        <w:pPrChange w:id="1644" w:author="Jon Nicholson" w:date="2016-05-10T12:10:00Z">
          <w:pPr>
            <w:pStyle w:val="BodyText"/>
          </w:pPr>
        </w:pPrChange>
      </w:pPr>
      <w:del w:id="1645" w:author="Jon Nicholson" w:date="2016-07-12T15:40:00Z">
        <w:r w:rsidDel="00640B0E">
          <w:fldChar w:fldCharType="begin"/>
        </w:r>
        <w:r w:rsidR="00640B0E" w:rsidDel="00640B0E">
          <w:fldChar w:fldCharType="separate"/>
        </w:r>
        <w:r w:rsidDel="00640B0E">
          <w:fldChar w:fldCharType="end"/>
        </w:r>
      </w:del>
      <w:ins w:id="1646" w:author="Jon Nicholson" w:date="2016-07-12T15:40:00Z">
        <w:r w:rsidR="00640B0E" w:rsidRPr="00640B0E">
          <w:t xml:space="preserve"> </w:t>
        </w:r>
      </w:ins>
      <w:ins w:id="1647" w:author="Jon Nicholson" w:date="2016-07-12T16:04:00Z">
        <w:r w:rsidR="005A2561">
          <w:object w:dxaOrig="5115" w:dyaOrig="54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75pt;height:271.5pt" o:ole="">
              <v:imagedata r:id="rId15" o:title=""/>
            </v:shape>
            <o:OLEObject Type="Embed" ProgID="Visio.Drawing.15" ShapeID="_x0000_i1025" DrawAspect="Content" ObjectID="_1529853508" r:id="rId16"/>
          </w:object>
        </w:r>
      </w:ins>
    </w:p>
    <w:p w:rsidR="001F7F7B" w:rsidRDefault="001F7F7B" w:rsidP="00F6181C">
      <w:pPr>
        <w:pStyle w:val="BodyText"/>
        <w:rPr>
          <w:ins w:id="1648" w:author="Jon Nicholson" w:date="2016-07-12T16:32:00Z"/>
        </w:rPr>
      </w:pPr>
      <w:ins w:id="1649" w:author="Jon Nicholson" w:date="2016-07-12T16:32:00Z">
        <w:r>
          <w:t>In the above diagram grey rectangles represent classes that exist in the framework, some of which are abstract/interfaces. Methods are represented by the ellipses</w:t>
        </w:r>
      </w:ins>
      <w:ins w:id="1650" w:author="Jon Nicholson" w:date="2016-07-12T16:34:00Z">
        <w:r>
          <w:t>, some of which are also abstractly defined</w:t>
        </w:r>
      </w:ins>
      <w:ins w:id="1651" w:author="Jon Nicholson" w:date="2016-07-12T16:32:00Z">
        <w:r>
          <w:t>. Ellipses with shadow represents a set of operations, in this case all CRUD and assoiated operations.</w:t>
        </w:r>
      </w:ins>
      <w:ins w:id="1652" w:author="Jon Nicholson" w:date="2016-07-12T16:34:00Z">
        <w:r>
          <w:t xml:space="preserve"> </w:t>
        </w:r>
      </w:ins>
      <w:ins w:id="1653" w:author="Jon Nicholson" w:date="2016-07-12T16:35:00Z">
        <w:r>
          <w:t xml:space="preserve">To implement a functional service you must implement a class that </w:t>
        </w:r>
      </w:ins>
      <w:ins w:id="1654" w:author="Jon Nicholson" w:date="2016-07-12T16:37:00Z">
        <w:r w:rsidR="008605C9">
          <w:t xml:space="preserve">extends the class </w:t>
        </w:r>
        <w:r w:rsidR="008605C9" w:rsidRPr="008605C9">
          <w:rPr>
            <w:rStyle w:val="CodeInline"/>
            <w:rPrChange w:id="1655" w:author="Jon Nicholson" w:date="2016-07-12T16:37:00Z">
              <w:rPr/>
            </w:rPrChange>
          </w:rPr>
          <w:t>FunctionalService</w:t>
        </w:r>
        <w:r w:rsidR="008605C9">
          <w:t xml:space="preserve"> such that it fits in </w:t>
        </w:r>
      </w:ins>
      <w:ins w:id="1656" w:author="Jon Nicholson" w:date="2016-07-12T16:35:00Z">
        <w:r>
          <w:t xml:space="preserve">the </w:t>
        </w:r>
      </w:ins>
      <w:ins w:id="1657" w:author="Jon Nicholson" w:date="2016-07-12T16:38:00Z">
        <w:r w:rsidR="008605C9">
          <w:t>place of the</w:t>
        </w:r>
      </w:ins>
      <w:ins w:id="1658" w:author="Jon Nicholson" w:date="2016-07-12T16:37:00Z">
        <w:r w:rsidR="008605C9">
          <w:t xml:space="preserve"> </w:t>
        </w:r>
      </w:ins>
      <w:ins w:id="1659" w:author="Jon Nicholson" w:date="2016-07-12T16:35:00Z">
        <w:r>
          <w:t>white rectangle labelled “YourFunctionalService”</w:t>
        </w:r>
      </w:ins>
      <w:ins w:id="1660" w:author="Jon Nicholson" w:date="2016-07-12T16:36:00Z">
        <w:r w:rsidR="008605C9">
          <w:t>.</w:t>
        </w:r>
      </w:ins>
      <w:ins w:id="1661" w:author="Jon Nicholson" w:date="2016-07-12T16:35:00Z">
        <w:r>
          <w:t xml:space="preserve"> </w:t>
        </w:r>
      </w:ins>
      <w:ins w:id="1662" w:author="Jon Nicholson" w:date="2016-07-12T16:37:00Z">
        <w:r w:rsidR="008605C9">
          <w:t>In implementing this class</w:t>
        </w:r>
      </w:ins>
      <w:ins w:id="1663" w:author="Jon Nicholson" w:date="2016-07-12T16:35:00Z">
        <w:r>
          <w:t xml:space="preserve"> you must implement the </w:t>
        </w:r>
      </w:ins>
      <w:ins w:id="1664" w:author="Jon Nicholson" w:date="2016-07-12T16:36:00Z">
        <w:r>
          <w:t xml:space="preserve">two </w:t>
        </w:r>
      </w:ins>
      <w:ins w:id="1665" w:author="Jon Nicholson" w:date="2016-07-12T16:35:00Z">
        <w:r>
          <w:t xml:space="preserve">methods </w:t>
        </w:r>
      </w:ins>
      <w:ins w:id="1666" w:author="Jon Nicholson" w:date="2016-07-12T16:36:00Z">
        <w:r w:rsidR="008605C9">
          <w:t>indicated by the white ellipses, and optionally a third</w:t>
        </w:r>
      </w:ins>
      <w:ins w:id="1667" w:author="Jon Nicholson" w:date="2016-07-12T16:35:00Z">
        <w:r>
          <w:t>.</w:t>
        </w:r>
      </w:ins>
    </w:p>
    <w:p w:rsidR="004E4784" w:rsidRDefault="004E4784" w:rsidP="00F6181C">
      <w:pPr>
        <w:pStyle w:val="BodyText"/>
        <w:rPr>
          <w:ins w:id="1668" w:author="Jon Nicholson" w:date="2016-07-12T15:59:00Z"/>
        </w:rPr>
      </w:pPr>
      <w:ins w:id="1669" w:author="Jon Nicholson" w:date="2016-07-12T15:56:00Z">
        <w:r>
          <w:t xml:space="preserve">That is, the class </w:t>
        </w:r>
        <w:r w:rsidRPr="004E4784">
          <w:rPr>
            <w:rStyle w:val="CodeInline"/>
            <w:rPrChange w:id="1670" w:author="Jon Nicholson" w:date="2016-07-12T15:57:00Z">
              <w:rPr/>
            </w:rPrChange>
          </w:rPr>
          <w:t>FunctionalService</w:t>
        </w:r>
        <w:r>
          <w:t xml:space="preserve"> </w:t>
        </w:r>
      </w:ins>
      <w:ins w:id="1671" w:author="Jon Nicholson" w:date="2016-07-12T15:57:00Z">
        <w:r>
          <w:t xml:space="preserve">implements the </w:t>
        </w:r>
        <w:r w:rsidRPr="004E4784">
          <w:rPr>
            <w:rStyle w:val="CodeInline"/>
            <w:rPrChange w:id="1672" w:author="Jon Nicholson" w:date="2016-07-12T15:57:00Z">
              <w:rPr/>
            </w:rPrChange>
          </w:rPr>
          <w:t>IFunctionalService</w:t>
        </w:r>
        <w:r>
          <w:t xml:space="preserve"> and extends the </w:t>
        </w:r>
        <w:r w:rsidRPr="004E4784">
          <w:rPr>
            <w:rStyle w:val="CodeInline"/>
            <w:rPrChange w:id="1673" w:author="Jon Nicholson" w:date="2016-07-12T15:57:00Z">
              <w:rPr/>
            </w:rPrChange>
          </w:rPr>
          <w:t>SifService</w:t>
        </w:r>
        <w:r>
          <w:t xml:space="preserve"> class. In doing so it inherits CRUD functionality for the SIF3 Job object and implenents the necessary functionality to support phase and state </w:t>
        </w:r>
      </w:ins>
      <w:ins w:id="1674" w:author="Jon Nicholson" w:date="2016-07-12T15:58:00Z">
        <w:r>
          <w:t xml:space="preserve">CRUD </w:t>
        </w:r>
      </w:ins>
      <w:ins w:id="1675" w:author="Jon Nicholson" w:date="2016-07-12T15:57:00Z">
        <w:r>
          <w:t>operations.</w:t>
        </w:r>
      </w:ins>
      <w:ins w:id="1676" w:author="Jon Nicholson" w:date="2016-07-12T15:58:00Z">
        <w:r>
          <w:t xml:space="preserve"> The methods</w:t>
        </w:r>
      </w:ins>
      <w:ins w:id="1677" w:author="Jon Nicholson" w:date="2016-07-12T16:04:00Z">
        <w:r>
          <w:t xml:space="preserve"> </w:t>
        </w:r>
        <w:r>
          <w:rPr>
            <w:rStyle w:val="CodeInline"/>
          </w:rPr>
          <w:t>GetServiceName()</w:t>
        </w:r>
        <w:r>
          <w:t>,</w:t>
        </w:r>
      </w:ins>
      <w:ins w:id="1678" w:author="Jon Nicholson" w:date="2016-07-12T15:58:00Z">
        <w:r>
          <w:t xml:space="preserve"> </w:t>
        </w:r>
      </w:ins>
      <w:ins w:id="1679" w:author="Jon Nicholson" w:date="2016-07-12T16:06:00Z">
        <w:r w:rsidR="00C22070">
          <w:rPr>
            <w:rStyle w:val="CodeInline"/>
          </w:rPr>
          <w:t>Configure(Job)</w:t>
        </w:r>
      </w:ins>
      <w:ins w:id="1680" w:author="Jon Nicholson" w:date="2016-07-12T15:58:00Z">
        <w:r>
          <w:t xml:space="preserve"> and</w:t>
        </w:r>
      </w:ins>
      <w:ins w:id="1681" w:author="Jon Nicholson" w:date="2016-07-12T16:18:00Z">
        <w:r w:rsidR="005A2561">
          <w:t xml:space="preserve"> optionally</w:t>
        </w:r>
      </w:ins>
      <w:ins w:id="1682" w:author="Jon Nicholson" w:date="2016-07-12T15:58:00Z">
        <w:r>
          <w:t xml:space="preserve"> </w:t>
        </w:r>
      </w:ins>
      <w:ins w:id="1683" w:author="Jon Nicholson" w:date="2016-07-12T16:06:00Z">
        <w:r w:rsidR="00C22070" w:rsidRPr="00276888">
          <w:rPr>
            <w:rStyle w:val="CodeInline"/>
          </w:rPr>
          <w:t>JobS</w:t>
        </w:r>
        <w:r w:rsidR="00C22070">
          <w:rPr>
            <w:rStyle w:val="CodeInline"/>
          </w:rPr>
          <w:t>h</w:t>
        </w:r>
        <w:r w:rsidR="00C22070" w:rsidRPr="00276888">
          <w:rPr>
            <w:rStyle w:val="CodeInline"/>
          </w:rPr>
          <w:t>utdown</w:t>
        </w:r>
        <w:r w:rsidR="00C22070">
          <w:rPr>
            <w:rStyle w:val="CodeInline"/>
          </w:rPr>
          <w:t>(Job)</w:t>
        </w:r>
      </w:ins>
      <w:ins w:id="1684" w:author="Jon Nicholson" w:date="2016-07-12T15:58:00Z">
        <w:r>
          <w:t xml:space="preserve"> are methods you will be required to implement when extending </w:t>
        </w:r>
      </w:ins>
      <w:ins w:id="1685" w:author="Jon Nicholson" w:date="2016-07-12T15:59:00Z">
        <w:r>
          <w:t xml:space="preserve">the </w:t>
        </w:r>
        <w:r w:rsidRPr="004E4784">
          <w:rPr>
            <w:rStyle w:val="CodeInline"/>
            <w:rPrChange w:id="1686" w:author="Jon Nicholson" w:date="2016-07-12T15:59:00Z">
              <w:rPr/>
            </w:rPrChange>
          </w:rPr>
          <w:t>FunctionalService</w:t>
        </w:r>
        <w:r>
          <w:t xml:space="preserve"> class</w:t>
        </w:r>
        <w:r w:rsidR="00C22070">
          <w:t xml:space="preserve"> as follows:</w:t>
        </w:r>
      </w:ins>
    </w:p>
    <w:tbl>
      <w:tblPr>
        <w:tblStyle w:val="GridTable1Light-Accent3"/>
        <w:tblW w:w="0" w:type="auto"/>
        <w:tblLook w:val="04A0" w:firstRow="1" w:lastRow="0" w:firstColumn="1" w:lastColumn="0" w:noHBand="0" w:noVBand="1"/>
        <w:tblPrChange w:id="1687" w:author="Jon Nicholson" w:date="2016-07-12T16:16:00Z">
          <w:tblPr>
            <w:tblStyle w:val="TableGrid"/>
            <w:tblW w:w="0" w:type="auto"/>
            <w:tblLook w:val="04A0" w:firstRow="1" w:lastRow="0" w:firstColumn="1" w:lastColumn="0" w:noHBand="0" w:noVBand="1"/>
          </w:tblPr>
        </w:tblPrChange>
      </w:tblPr>
      <w:tblGrid>
        <w:gridCol w:w="2019"/>
        <w:gridCol w:w="7551"/>
        <w:tblGridChange w:id="1688">
          <w:tblGrid>
            <w:gridCol w:w="2019"/>
            <w:gridCol w:w="3261"/>
            <w:gridCol w:w="4290"/>
          </w:tblGrid>
        </w:tblGridChange>
      </w:tblGrid>
      <w:tr w:rsidR="00C22070" w:rsidRPr="00BB040B" w:rsidTr="005A2561">
        <w:trPr>
          <w:cnfStyle w:val="100000000000" w:firstRow="1" w:lastRow="0" w:firstColumn="0" w:lastColumn="0" w:oddVBand="0" w:evenVBand="0" w:oddHBand="0" w:evenHBand="0" w:firstRowFirstColumn="0" w:firstRowLastColumn="0" w:lastRowFirstColumn="0" w:lastRowLastColumn="0"/>
          <w:ins w:id="1689" w:author="Jon Nicholson" w:date="2016-07-12T16:07:00Z"/>
        </w:trPr>
        <w:tc>
          <w:tcPr>
            <w:cnfStyle w:val="001000000000" w:firstRow="0" w:lastRow="0" w:firstColumn="1" w:lastColumn="0" w:oddVBand="0" w:evenVBand="0" w:oddHBand="0" w:evenHBand="0" w:firstRowFirstColumn="0" w:firstRowLastColumn="0" w:lastRowFirstColumn="0" w:lastRowLastColumn="0"/>
            <w:tcW w:w="2235" w:type="dxa"/>
            <w:tcPrChange w:id="1690" w:author="Jon Nicholson" w:date="2016-07-12T16:16:00Z">
              <w:tcPr>
                <w:tcW w:w="5280" w:type="dxa"/>
                <w:gridSpan w:val="2"/>
              </w:tcPr>
            </w:tcPrChange>
          </w:tcPr>
          <w:p w:rsidR="00C22070" w:rsidRPr="00C22070" w:rsidRDefault="00C22070" w:rsidP="00F22346">
            <w:pPr>
              <w:pStyle w:val="BodyText"/>
              <w:cnfStyle w:val="101000000000" w:firstRow="1" w:lastRow="0" w:firstColumn="1" w:lastColumn="0" w:oddVBand="0" w:evenVBand="0" w:oddHBand="0" w:evenHBand="0" w:firstRowFirstColumn="0" w:firstRowLastColumn="0" w:lastRowFirstColumn="0" w:lastRowLastColumn="0"/>
              <w:rPr>
                <w:ins w:id="1691" w:author="Jon Nicholson" w:date="2016-07-12T16:07:00Z"/>
                <w:rStyle w:val="CodeInline"/>
                <w:rFonts w:asciiTheme="minorHAnsi" w:hAnsiTheme="minorHAnsi"/>
                <w:sz w:val="22"/>
                <w:szCs w:val="24"/>
                <w:rPrChange w:id="1692" w:author="Jon Nicholson" w:date="2016-07-12T16:08:00Z">
                  <w:rPr>
                    <w:ins w:id="1693" w:author="Jon Nicholson" w:date="2016-07-12T16:07:00Z"/>
                    <w:rStyle w:val="CodeInline"/>
                  </w:rPr>
                </w:rPrChange>
              </w:rPr>
            </w:pPr>
            <w:ins w:id="1694" w:author="Jon Nicholson" w:date="2016-07-12T16:07:00Z">
              <w:r w:rsidRPr="00C22070">
                <w:rPr>
                  <w:rStyle w:val="CodeInline"/>
                  <w:rFonts w:asciiTheme="minorHAnsi" w:hAnsiTheme="minorHAnsi"/>
                  <w:sz w:val="22"/>
                  <w:szCs w:val="24"/>
                  <w:rPrChange w:id="1695" w:author="Jon Nicholson" w:date="2016-07-12T16:08:00Z">
                    <w:rPr>
                      <w:rStyle w:val="CodeInline"/>
                    </w:rPr>
                  </w:rPrChange>
                </w:rPr>
                <w:t>Method</w:t>
              </w:r>
            </w:ins>
          </w:p>
        </w:tc>
        <w:tc>
          <w:tcPr>
            <w:tcW w:w="7335" w:type="dxa"/>
            <w:tcPrChange w:id="1696" w:author="Jon Nicholson" w:date="2016-07-12T16:16:00Z">
              <w:tcPr>
                <w:tcW w:w="4290" w:type="dxa"/>
              </w:tcPr>
            </w:tcPrChange>
          </w:tcPr>
          <w:p w:rsidR="00C22070" w:rsidRPr="00C22070" w:rsidRDefault="00C22070" w:rsidP="00C22070">
            <w:pPr>
              <w:pStyle w:val="BodyText"/>
              <w:cnfStyle w:val="100000000000" w:firstRow="1" w:lastRow="0" w:firstColumn="0" w:lastColumn="0" w:oddVBand="0" w:evenVBand="0" w:oddHBand="0" w:evenHBand="0" w:firstRowFirstColumn="0" w:firstRowLastColumn="0" w:lastRowFirstColumn="0" w:lastRowLastColumn="0"/>
              <w:rPr>
                <w:ins w:id="1697" w:author="Jon Nicholson" w:date="2016-07-12T16:07:00Z"/>
                <w:rStyle w:val="CodeInline"/>
                <w:rFonts w:asciiTheme="minorHAnsi" w:hAnsiTheme="minorHAnsi"/>
                <w:sz w:val="22"/>
                <w:szCs w:val="24"/>
                <w:rPrChange w:id="1698" w:author="Jon Nicholson" w:date="2016-07-12T16:08:00Z">
                  <w:rPr>
                    <w:ins w:id="1699" w:author="Jon Nicholson" w:date="2016-07-12T16:07:00Z"/>
                    <w:rStyle w:val="CodeInline"/>
                  </w:rPr>
                </w:rPrChange>
              </w:rPr>
              <w:pPrChange w:id="1700" w:author="Jon Nicholson" w:date="2016-07-12T16:08:00Z">
                <w:pPr>
                  <w:pStyle w:val="BodyText"/>
                  <w:cnfStyle w:val="100000000000" w:firstRow="1" w:lastRow="0" w:firstColumn="0" w:lastColumn="0" w:oddVBand="0" w:evenVBand="0" w:oddHBand="0" w:evenHBand="0" w:firstRowFirstColumn="0" w:firstRowLastColumn="0" w:lastRowFirstColumn="0" w:lastRowLastColumn="0"/>
                </w:pPr>
              </w:pPrChange>
            </w:pPr>
            <w:ins w:id="1701" w:author="Jon Nicholson" w:date="2016-07-12T16:07:00Z">
              <w:r w:rsidRPr="00C22070">
                <w:rPr>
                  <w:rStyle w:val="CodeInline"/>
                  <w:rFonts w:asciiTheme="minorHAnsi" w:hAnsiTheme="minorHAnsi"/>
                  <w:sz w:val="22"/>
                  <w:szCs w:val="24"/>
                  <w:rPrChange w:id="1702" w:author="Jon Nicholson" w:date="2016-07-12T16:08:00Z">
                    <w:rPr>
                      <w:rStyle w:val="CodeInline"/>
                    </w:rPr>
                  </w:rPrChange>
                </w:rPr>
                <w:t>Purpose</w:t>
              </w:r>
            </w:ins>
          </w:p>
        </w:tc>
      </w:tr>
      <w:tr w:rsidR="005A2561" w:rsidRPr="00BB040B" w:rsidTr="005A2561">
        <w:trPr>
          <w:ins w:id="1703" w:author="Jon Nicholson" w:date="2016-07-12T16:07:00Z"/>
        </w:trPr>
        <w:tc>
          <w:tcPr>
            <w:cnfStyle w:val="001000000000" w:firstRow="0" w:lastRow="0" w:firstColumn="1" w:lastColumn="0" w:oddVBand="0" w:evenVBand="0" w:oddHBand="0" w:evenHBand="0" w:firstRowFirstColumn="0" w:firstRowLastColumn="0" w:lastRowFirstColumn="0" w:lastRowLastColumn="0"/>
            <w:tcW w:w="2235" w:type="dxa"/>
          </w:tcPr>
          <w:p w:rsidR="00C22070" w:rsidRPr="00BB040B" w:rsidRDefault="00C22070" w:rsidP="00F54E34">
            <w:pPr>
              <w:pStyle w:val="BodyText"/>
              <w:rPr>
                <w:ins w:id="1704" w:author="Jon Nicholson" w:date="2016-07-12T16:07:00Z"/>
              </w:rPr>
            </w:pPr>
            <w:ins w:id="1705" w:author="Jon Nicholson" w:date="2016-07-12T16:07:00Z">
              <w:r w:rsidRPr="00BB040B">
                <w:rPr>
                  <w:rStyle w:val="CodeInline"/>
                </w:rPr>
                <w:t>GetServiceName()</w:t>
              </w:r>
            </w:ins>
          </w:p>
        </w:tc>
        <w:tc>
          <w:tcPr>
            <w:tcW w:w="7335" w:type="dxa"/>
          </w:tcPr>
          <w:p w:rsidR="00474DFB" w:rsidRDefault="00C22070" w:rsidP="00F54E34">
            <w:pPr>
              <w:pStyle w:val="BodyText"/>
              <w:cnfStyle w:val="000000000000" w:firstRow="0" w:lastRow="0" w:firstColumn="0" w:lastColumn="0" w:oddVBand="0" w:evenVBand="0" w:oddHBand="0" w:evenHBand="0" w:firstRowFirstColumn="0" w:firstRowLastColumn="0" w:lastRowFirstColumn="0" w:lastRowLastColumn="0"/>
              <w:rPr>
                <w:ins w:id="1706" w:author="Jon Nicholson" w:date="2016-07-12T16:07:00Z"/>
              </w:rPr>
            </w:pPr>
            <w:ins w:id="1707" w:author="Jon Nicholson" w:date="2016-07-12T16:07:00Z">
              <w:r>
                <w:t xml:space="preserve">Should be overridden to provide the single </w:t>
              </w:r>
              <w:r w:rsidR="00474DFB">
                <w:t>name of the functional service.</w:t>
              </w:r>
            </w:ins>
          </w:p>
          <w:p w:rsidR="00474DFB" w:rsidRPr="00474DFB" w:rsidRDefault="00474DFB" w:rsidP="00F22346">
            <w:pPr>
              <w:pStyle w:val="BodyText"/>
              <w:cnfStyle w:val="000000000000" w:firstRow="0" w:lastRow="0" w:firstColumn="0" w:lastColumn="0" w:oddVBand="0" w:evenVBand="0" w:oddHBand="0" w:evenHBand="0" w:firstRowFirstColumn="0" w:firstRowLastColumn="0" w:lastRowFirstColumn="0" w:lastRowLastColumn="0"/>
              <w:rPr>
                <w:ins w:id="1708" w:author="Jon Nicholson" w:date="2016-07-12T16:07:00Z"/>
                <w:rStyle w:val="CodeInline"/>
                <w:rFonts w:asciiTheme="minorHAnsi" w:hAnsiTheme="minorHAnsi"/>
                <w:b/>
                <w:sz w:val="22"/>
                <w:szCs w:val="24"/>
                <w:rPrChange w:id="1709" w:author="Jon Nicholson" w:date="2016-07-12T16:08:00Z">
                  <w:rPr>
                    <w:ins w:id="1710" w:author="Jon Nicholson" w:date="2016-07-12T16:07:00Z"/>
                    <w:rStyle w:val="CodeInline"/>
                  </w:rPr>
                </w:rPrChange>
              </w:rPr>
            </w:pPr>
            <w:ins w:id="1711" w:author="Jon Nicholson" w:date="2016-07-12T16:08:00Z">
              <w:r w:rsidRPr="00474DFB">
                <w:rPr>
                  <w:b/>
                  <w:rPrChange w:id="1712" w:author="Jon Nicholson" w:date="2016-07-12T16:08:00Z">
                    <w:rPr/>
                  </w:rPrChange>
                </w:rPr>
                <w:t>Example</w:t>
              </w:r>
              <w:r>
                <w:rPr>
                  <w:b/>
                </w:rPr>
                <w:br/>
              </w:r>
              <w:r>
                <w:t>I</w:t>
              </w:r>
            </w:ins>
            <w:ins w:id="1713" w:author="Jon Nicholson" w:date="2016-07-12T16:07:00Z">
              <w:r w:rsidR="00C22070">
                <w:t xml:space="preserve">f </w:t>
              </w:r>
            </w:ins>
            <w:ins w:id="1714" w:author="Jon Nicholson" w:date="2016-07-12T16:09:00Z">
              <w:r>
                <w:t xml:space="preserve">this method returns “Payloads” the service will expect jobs with the name “Payload” and be accessible from the URL </w:t>
              </w:r>
              <w:r w:rsidRPr="00474DFB">
                <w:rPr>
                  <w:rStyle w:val="CodeInline"/>
                  <w:rPrChange w:id="1715" w:author="Jon Nicholson" w:date="2016-07-12T16:09:00Z">
                    <w:rPr/>
                  </w:rPrChange>
                </w:rPr>
                <w:t>/services/Payloads/</w:t>
              </w:r>
            </w:ins>
            <w:ins w:id="1716" w:author="Jon Nicholson" w:date="2016-07-12T16:10:00Z">
              <w:r>
                <w:t>.</w:t>
              </w:r>
            </w:ins>
          </w:p>
        </w:tc>
      </w:tr>
      <w:tr w:rsidR="005A2561" w:rsidRPr="00BB040B" w:rsidTr="005A2561">
        <w:trPr>
          <w:ins w:id="1717" w:author="Jon Nicholson" w:date="2016-07-12T16:07:00Z"/>
        </w:trPr>
        <w:tc>
          <w:tcPr>
            <w:cnfStyle w:val="001000000000" w:firstRow="0" w:lastRow="0" w:firstColumn="1" w:lastColumn="0" w:oddVBand="0" w:evenVBand="0" w:oddHBand="0" w:evenHBand="0" w:firstRowFirstColumn="0" w:firstRowLastColumn="0" w:lastRowFirstColumn="0" w:lastRowLastColumn="0"/>
            <w:tcW w:w="2235" w:type="dxa"/>
          </w:tcPr>
          <w:p w:rsidR="00C22070" w:rsidRPr="00BB040B" w:rsidRDefault="00C22070" w:rsidP="00F54E34">
            <w:pPr>
              <w:pStyle w:val="BodyText"/>
              <w:rPr>
                <w:ins w:id="1718" w:author="Jon Nicholson" w:date="2016-07-12T16:07:00Z"/>
              </w:rPr>
            </w:pPr>
            <w:ins w:id="1719" w:author="Jon Nicholson" w:date="2016-07-12T16:07:00Z">
              <w:r w:rsidRPr="00BB040B">
                <w:rPr>
                  <w:rStyle w:val="CodeInline"/>
                </w:rPr>
                <w:t>Configure(Job)</w:t>
              </w:r>
            </w:ins>
          </w:p>
        </w:tc>
        <w:tc>
          <w:tcPr>
            <w:tcW w:w="7335" w:type="dxa"/>
          </w:tcPr>
          <w:p w:rsidR="00C22070" w:rsidRDefault="005A2561" w:rsidP="00F22346">
            <w:pPr>
              <w:pStyle w:val="BodyText"/>
              <w:cnfStyle w:val="000000000000" w:firstRow="0" w:lastRow="0" w:firstColumn="0" w:lastColumn="0" w:oddVBand="0" w:evenVBand="0" w:oddHBand="0" w:evenHBand="0" w:firstRowFirstColumn="0" w:firstRowLastColumn="0" w:lastRowFirstColumn="0" w:lastRowLastColumn="0"/>
              <w:rPr>
                <w:ins w:id="1720" w:author="Jon Nicholson" w:date="2016-07-12T16:22:00Z"/>
                <w:rStyle w:val="BodyTextChar"/>
              </w:rPr>
            </w:pPr>
            <w:ins w:id="1721" w:author="Jon Nicholson" w:date="2016-07-12T16:20:00Z">
              <w:r w:rsidRPr="005A2561">
                <w:rPr>
                  <w:rStyle w:val="BodyTextChar"/>
                  <w:rPrChange w:id="1722" w:author="Jon Nicholson" w:date="2016-07-12T16:20:00Z">
                    <w:rPr>
                      <w:rStyle w:val="CodeInline"/>
                    </w:rPr>
                  </w:rPrChange>
                </w:rPr>
                <w:t xml:space="preserve">This method </w:t>
              </w:r>
              <w:r>
                <w:rPr>
                  <w:rStyle w:val="BodyTextChar"/>
                </w:rPr>
                <w:t xml:space="preserve">configures </w:t>
              </w:r>
            </w:ins>
            <w:ins w:id="1723" w:author="Jon Nicholson" w:date="2016-07-12T16:21:00Z">
              <w:r>
                <w:rPr>
                  <w:rStyle w:val="BodyTextChar"/>
                </w:rPr>
                <w:t xml:space="preserve">(‘decorates’) </w:t>
              </w:r>
            </w:ins>
            <w:ins w:id="1724" w:author="Jon Nicholson" w:date="2016-07-12T16:20:00Z">
              <w:r>
                <w:rPr>
                  <w:rStyle w:val="BodyTextChar"/>
                </w:rPr>
                <w:t>a job instance with all the necessary phase</w:t>
              </w:r>
            </w:ins>
            <w:ins w:id="1725" w:author="Jon Nicholson" w:date="2016-07-12T16:21:00Z">
              <w:r>
                <w:rPr>
                  <w:rStyle w:val="BodyTextChar"/>
                </w:rPr>
                <w:t>s, timeout, etc.</w:t>
              </w:r>
            </w:ins>
          </w:p>
          <w:p w:rsidR="005A2561" w:rsidRDefault="005A2561" w:rsidP="005A2561">
            <w:pPr>
              <w:pStyle w:val="BodyText"/>
              <w:cnfStyle w:val="000000000000" w:firstRow="0" w:lastRow="0" w:firstColumn="0" w:lastColumn="0" w:oddVBand="0" w:evenVBand="0" w:oddHBand="0" w:evenHBand="0" w:firstRowFirstColumn="0" w:firstRowLastColumn="0" w:lastRowFirstColumn="0" w:lastRowLastColumn="0"/>
              <w:rPr>
                <w:ins w:id="1726" w:author="Jon Nicholson" w:date="2016-07-12T16:22:00Z"/>
                <w:rStyle w:val="BodyTextChar"/>
              </w:rPr>
              <w:pPrChange w:id="1727" w:author="Jon Nicholson" w:date="2016-07-12T16:22:00Z">
                <w:pPr>
                  <w:pStyle w:val="BodyText"/>
                  <w:cnfStyle w:val="000000000000" w:firstRow="0" w:lastRow="0" w:firstColumn="0" w:lastColumn="0" w:oddVBand="0" w:evenVBand="0" w:oddHBand="0" w:evenHBand="0" w:firstRowFirstColumn="0" w:firstRowLastColumn="0" w:lastRowFirstColumn="0" w:lastRowLastColumn="0"/>
                </w:pPr>
              </w:pPrChange>
            </w:pPr>
            <w:ins w:id="1728" w:author="Jon Nicholson" w:date="2016-07-12T16:22:00Z">
              <w:r>
                <w:rPr>
                  <w:rStyle w:val="BodyTextChar"/>
                </w:rPr>
                <w:lastRenderedPageBreak/>
                <w:t>To add a phase to the job code like the following is required:</w:t>
              </w:r>
            </w:ins>
          </w:p>
          <w:p w:rsidR="005A2561" w:rsidRDefault="005A2561" w:rsidP="005A2561">
            <w:pPr>
              <w:pStyle w:val="BodyText"/>
              <w:cnfStyle w:val="000000000000" w:firstRow="0" w:lastRow="0" w:firstColumn="0" w:lastColumn="0" w:oddVBand="0" w:evenVBand="0" w:oddHBand="0" w:evenHBand="0" w:firstRowFirstColumn="0" w:firstRowLastColumn="0" w:lastRowFirstColumn="0" w:lastRowLastColumn="0"/>
              <w:rPr>
                <w:ins w:id="1729" w:author="Jon Nicholson" w:date="2016-07-12T16:24:00Z"/>
                <w:noProof/>
                <w:lang w:val="en-GB" w:eastAsia="en-GB"/>
              </w:rPr>
              <w:pPrChange w:id="1730" w:author="Jon Nicholson" w:date="2016-07-12T16:22:00Z">
                <w:pPr>
                  <w:pStyle w:val="BodyText"/>
                  <w:cnfStyle w:val="000000000000" w:firstRow="0" w:lastRow="0" w:firstColumn="0" w:lastColumn="0" w:oddVBand="0" w:evenVBand="0" w:oddHBand="0" w:evenHBand="0" w:firstRowFirstColumn="0" w:firstRowLastColumn="0" w:lastRowFirstColumn="0" w:lastRowLastColumn="0"/>
                </w:pPr>
              </w:pPrChange>
            </w:pPr>
            <w:ins w:id="1731" w:author="Jon Nicholson" w:date="2016-07-12T16:24:00Z">
              <w:r>
                <w:rPr>
                  <w:noProof/>
                  <w:lang w:val="en-GB" w:eastAsia="en-GB"/>
                </w:rPr>
                <w:drawing>
                  <wp:inline distT="0" distB="0" distL="0" distR="0" wp14:anchorId="27C084EF" wp14:editId="1FB88437">
                    <wp:extent cx="4657727" cy="8785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540434.tmp"/>
                            <pic:cNvPicPr/>
                          </pic:nvPicPr>
                          <pic:blipFill>
                            <a:blip r:embed="rId17">
                              <a:extLst>
                                <a:ext uri="{28A0092B-C50C-407E-A947-70E740481C1C}">
                                  <a14:useLocalDpi xmlns:a14="http://schemas.microsoft.com/office/drawing/2010/main" val="0"/>
                                </a:ext>
                              </a:extLst>
                            </a:blip>
                            <a:stretch>
                              <a:fillRect/>
                            </a:stretch>
                          </pic:blipFill>
                          <pic:spPr>
                            <a:xfrm>
                              <a:off x="0" y="0"/>
                              <a:ext cx="4694826" cy="885528"/>
                            </a:xfrm>
                            <a:prstGeom prst="rect">
                              <a:avLst/>
                            </a:prstGeom>
                          </pic:spPr>
                        </pic:pic>
                      </a:graphicData>
                    </a:graphic>
                  </wp:inline>
                </w:drawing>
              </w:r>
            </w:ins>
          </w:p>
          <w:p w:rsidR="005A2561" w:rsidRPr="005A2561" w:rsidRDefault="005A2561" w:rsidP="005A2561">
            <w:pPr>
              <w:pStyle w:val="BodyText"/>
              <w:cnfStyle w:val="000000000000" w:firstRow="0" w:lastRow="0" w:firstColumn="0" w:lastColumn="0" w:oddVBand="0" w:evenVBand="0" w:oddHBand="0" w:evenHBand="0" w:firstRowFirstColumn="0" w:firstRowLastColumn="0" w:lastRowFirstColumn="0" w:lastRowLastColumn="0"/>
              <w:rPr>
                <w:ins w:id="1732" w:author="Jon Nicholson" w:date="2016-07-12T16:07:00Z"/>
                <w:rStyle w:val="BodyTextChar"/>
                <w:rPrChange w:id="1733" w:author="Jon Nicholson" w:date="2016-07-12T16:20:00Z">
                  <w:rPr>
                    <w:ins w:id="1734" w:author="Jon Nicholson" w:date="2016-07-12T16:07:00Z"/>
                    <w:rStyle w:val="CodeInline"/>
                  </w:rPr>
                </w:rPrChange>
              </w:rPr>
              <w:pPrChange w:id="1735" w:author="Jon Nicholson" w:date="2016-07-12T16:26:00Z">
                <w:pPr>
                  <w:pStyle w:val="BodyText"/>
                  <w:cnfStyle w:val="000000000000" w:firstRow="0" w:lastRow="0" w:firstColumn="0" w:lastColumn="0" w:oddVBand="0" w:evenVBand="0" w:oddHBand="0" w:evenHBand="0" w:firstRowFirstColumn="0" w:firstRowLastColumn="0" w:lastRowFirstColumn="0" w:lastRowLastColumn="0"/>
                </w:pPr>
              </w:pPrChange>
            </w:pPr>
            <w:ins w:id="1736" w:author="Jon Nicholson" w:date="2016-07-12T16:24:00Z">
              <w:r>
                <w:rPr>
                  <w:noProof/>
                  <w:lang w:val="en-GB" w:eastAsia="en-GB"/>
                </w:rPr>
                <w:t>This code demonstrates adding a phase named “phaseName” to the job, that is required. Consumers will have the right to send create and query messages to the phase (but not update etc.)</w:t>
              </w:r>
            </w:ins>
            <w:ins w:id="1737" w:author="Jon Nicholson" w:date="2016-07-12T16:25:00Z">
              <w:r>
                <w:rPr>
                  <w:noProof/>
                  <w:lang w:val="en-GB" w:eastAsia="en-GB"/>
                </w:rPr>
                <w:t>. Consumers can also send create messages to the states of this phase. The initial state of the phase is NOTSTARTED.</w:t>
              </w:r>
            </w:ins>
          </w:p>
        </w:tc>
      </w:tr>
      <w:tr w:rsidR="005A2561" w:rsidRPr="00BB040B" w:rsidTr="005A2561">
        <w:trPr>
          <w:ins w:id="1738" w:author="Jon Nicholson" w:date="2016-07-12T16:07:00Z"/>
        </w:trPr>
        <w:tc>
          <w:tcPr>
            <w:cnfStyle w:val="001000000000" w:firstRow="0" w:lastRow="0" w:firstColumn="1" w:lastColumn="0" w:oddVBand="0" w:evenVBand="0" w:oddHBand="0" w:evenHBand="0" w:firstRowFirstColumn="0" w:firstRowLastColumn="0" w:lastRowFirstColumn="0" w:lastRowLastColumn="0"/>
            <w:tcW w:w="2235" w:type="dxa"/>
          </w:tcPr>
          <w:p w:rsidR="00C22070" w:rsidRPr="00BB040B" w:rsidRDefault="00C22070" w:rsidP="00F54E34">
            <w:pPr>
              <w:pStyle w:val="BodyText"/>
              <w:rPr>
                <w:ins w:id="1739" w:author="Jon Nicholson" w:date="2016-07-12T16:07:00Z"/>
              </w:rPr>
            </w:pPr>
            <w:ins w:id="1740" w:author="Jon Nicholson" w:date="2016-07-12T16:07:00Z">
              <w:r w:rsidRPr="00BB040B">
                <w:rPr>
                  <w:rStyle w:val="CodeInline"/>
                </w:rPr>
                <w:lastRenderedPageBreak/>
                <w:t>JobShutdown(Job)</w:t>
              </w:r>
            </w:ins>
          </w:p>
        </w:tc>
        <w:tc>
          <w:tcPr>
            <w:tcW w:w="7335" w:type="dxa"/>
          </w:tcPr>
          <w:p w:rsidR="00474DFB" w:rsidRDefault="005A2561" w:rsidP="00474DFB">
            <w:pPr>
              <w:pStyle w:val="BodyText"/>
              <w:cnfStyle w:val="000000000000" w:firstRow="0" w:lastRow="0" w:firstColumn="0" w:lastColumn="0" w:oddVBand="0" w:evenVBand="0" w:oddHBand="0" w:evenHBand="0" w:firstRowFirstColumn="0" w:firstRowLastColumn="0" w:lastRowFirstColumn="0" w:lastRowLastColumn="0"/>
              <w:rPr>
                <w:ins w:id="1741" w:author="Jon Nicholson" w:date="2016-07-12T16:12:00Z"/>
              </w:rPr>
            </w:pPr>
            <w:ins w:id="1742" w:author="Jon Nicholson" w:date="2016-07-12T16:18:00Z">
              <w:r>
                <w:t>This optional method is c</w:t>
              </w:r>
            </w:ins>
            <w:ins w:id="1743" w:author="Jon Nicholson" w:date="2016-07-12T16:10:00Z">
              <w:r w:rsidR="00474DFB">
                <w:t>alled when deleting a job. This method should do any checks that are required in the business logic of the functional service</w:t>
              </w:r>
            </w:ins>
            <w:ins w:id="1744" w:author="Jon Nicholson" w:date="2016-07-12T16:11:00Z">
              <w:r w:rsidR="00474DFB">
                <w:t xml:space="preserve"> to make the Job safe to delete. Throwing any exception will cause the Job shutdown process to fail for that job and the job will not be deleted.</w:t>
              </w:r>
            </w:ins>
          </w:p>
          <w:p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rPr>
                <w:ins w:id="1745" w:author="Jon Nicholson" w:date="2016-07-12T16:14:00Z"/>
              </w:rPr>
            </w:pPr>
            <w:ins w:id="1746" w:author="Jon Nicholson" w:date="2016-07-12T16:12:00Z">
              <w:r>
                <w:t>It is possible to initiate a job shut down process asynchronously. That is, when a shutdown request happens your code shoul initiate the shutdown process, extend the job</w:t>
              </w:r>
            </w:ins>
            <w:ins w:id="1747" w:author="Jon Nicholson" w:date="2016-07-12T16:13:00Z">
              <w:r>
                <w:t>’s timeout</w:t>
              </w:r>
            </w:ins>
            <w:ins w:id="1748" w:author="Jon Nicholson" w:date="2016-07-12T16:15:00Z">
              <w:r w:rsidR="005A2561">
                <w:t xml:space="preserve"> by calling:</w:t>
              </w:r>
            </w:ins>
          </w:p>
          <w:p w:rsidR="00474DFB" w:rsidRDefault="00474DFB" w:rsidP="00474DFB">
            <w:pPr>
              <w:pStyle w:val="BodyText"/>
              <w:cnfStyle w:val="000000000000" w:firstRow="0" w:lastRow="0" w:firstColumn="0" w:lastColumn="0" w:oddVBand="0" w:evenVBand="0" w:oddHBand="0" w:evenHBand="0" w:firstRowFirstColumn="0" w:firstRowLastColumn="0" w:lastRowFirstColumn="0" w:lastRowLastColumn="0"/>
              <w:rPr>
                <w:ins w:id="1749" w:author="Jon Nicholson" w:date="2016-07-12T16:19:00Z"/>
              </w:rPr>
            </w:pPr>
            <w:ins w:id="1750" w:author="Jon Nicholson" w:date="2016-07-12T16:15:00Z">
              <w:r>
                <w:rPr>
                  <w:noProof/>
                  <w:lang w:val="en-GB" w:eastAsia="en-GB"/>
                </w:rPr>
                <w:drawing>
                  <wp:inline distT="0" distB="0" distL="0" distR="0">
                    <wp:extent cx="3334215" cy="219106"/>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540E6EC.tmp"/>
                            <pic:cNvPicPr/>
                          </pic:nvPicPr>
                          <pic:blipFill>
                            <a:blip r:embed="rId18">
                              <a:extLst>
                                <a:ext uri="{28A0092B-C50C-407E-A947-70E740481C1C}">
                                  <a14:useLocalDpi xmlns:a14="http://schemas.microsoft.com/office/drawing/2010/main" val="0"/>
                                </a:ext>
                              </a:extLst>
                            </a:blip>
                            <a:stretch>
                              <a:fillRect/>
                            </a:stretch>
                          </pic:blipFill>
                          <pic:spPr>
                            <a:xfrm>
                              <a:off x="0" y="0"/>
                              <a:ext cx="3334215" cy="219106"/>
                            </a:xfrm>
                            <a:prstGeom prst="rect">
                              <a:avLst/>
                            </a:prstGeom>
                          </pic:spPr>
                        </pic:pic>
                      </a:graphicData>
                    </a:graphic>
                  </wp:inline>
                </w:drawing>
              </w:r>
            </w:ins>
          </w:p>
          <w:p w:rsidR="00C22070" w:rsidRPr="005A2561" w:rsidRDefault="005A2561" w:rsidP="00F22346">
            <w:pPr>
              <w:pStyle w:val="BodyText"/>
              <w:cnfStyle w:val="000000000000" w:firstRow="0" w:lastRow="0" w:firstColumn="0" w:lastColumn="0" w:oddVBand="0" w:evenVBand="0" w:oddHBand="0" w:evenHBand="0" w:firstRowFirstColumn="0" w:firstRowLastColumn="0" w:lastRowFirstColumn="0" w:lastRowLastColumn="0"/>
              <w:rPr>
                <w:ins w:id="1751" w:author="Jon Nicholson" w:date="2016-07-12T16:07:00Z"/>
                <w:rStyle w:val="CodeInline"/>
                <w:rFonts w:asciiTheme="minorHAnsi" w:hAnsiTheme="minorHAnsi"/>
                <w:sz w:val="22"/>
                <w:szCs w:val="24"/>
                <w:rPrChange w:id="1752" w:author="Jon Nicholson" w:date="2016-07-12T16:19:00Z">
                  <w:rPr>
                    <w:ins w:id="1753" w:author="Jon Nicholson" w:date="2016-07-12T16:07:00Z"/>
                    <w:rStyle w:val="CodeInline"/>
                  </w:rPr>
                </w:rPrChange>
              </w:rPr>
            </w:pPr>
            <w:ins w:id="1754" w:author="Jon Nicholson" w:date="2016-07-12T16:19:00Z">
              <w:r>
                <w:t>This essentially puts the job back into the pool of jobs to be considered again for a timeout at a later date. If the job has been shutdown at that point the method should complete without exception to result in the job object</w:t>
              </w:r>
            </w:ins>
            <w:ins w:id="1755" w:author="Jon Nicholson" w:date="2016-07-12T16:20:00Z">
              <w:r>
                <w:t>’s deletion.</w:t>
              </w:r>
            </w:ins>
          </w:p>
        </w:tc>
      </w:tr>
    </w:tbl>
    <w:p w:rsidR="00C22070" w:rsidRDefault="00C22070" w:rsidP="00F6181C">
      <w:pPr>
        <w:pStyle w:val="BodyText"/>
        <w:rPr>
          <w:ins w:id="1756" w:author="Jon Nicholson" w:date="2016-07-12T16:26:00Z"/>
        </w:rPr>
      </w:pPr>
    </w:p>
    <w:p w:rsidR="001F7F7B" w:rsidRDefault="001F7F7B" w:rsidP="00F6181C">
      <w:pPr>
        <w:pStyle w:val="BodyText"/>
        <w:rPr>
          <w:ins w:id="1757" w:author="Jon Nicholson" w:date="2016-07-12T16:28:00Z"/>
        </w:rPr>
      </w:pPr>
      <w:ins w:id="1758" w:author="Jon Nicholson" w:date="2016-07-12T16:27:00Z">
        <w:r>
          <w:t>A class that</w:t>
        </w:r>
      </w:ins>
      <w:ins w:id="1759" w:author="Jon Nicholson" w:date="2016-07-12T16:26:00Z">
        <w:r>
          <w:t xml:space="preserve"> extends </w:t>
        </w:r>
      </w:ins>
      <w:ins w:id="1760" w:author="Jon Nicholson" w:date="2016-05-10T12:22:00Z">
        <w:r w:rsidR="00B314B2" w:rsidRPr="001F7F7B">
          <w:rPr>
            <w:rStyle w:val="CodeInline"/>
            <w:rPrChange w:id="1761" w:author="Jon Nicholson" w:date="2016-07-12T16:26:00Z">
              <w:rPr>
                <w:i/>
              </w:rPr>
            </w:rPrChange>
          </w:rPr>
          <w:t>FunctionalService</w:t>
        </w:r>
        <w:r w:rsidR="00B314B2">
          <w:t xml:space="preserve"> </w:t>
        </w:r>
      </w:ins>
      <w:ins w:id="1762" w:author="Jon Nicholson" w:date="2016-05-10T12:23:00Z">
        <w:r w:rsidR="00B314B2">
          <w:t xml:space="preserve">should </w:t>
        </w:r>
      </w:ins>
      <w:ins w:id="1763" w:author="Jon Nicholson" w:date="2016-07-12T16:27:00Z">
        <w:r>
          <w:t xml:space="preserve">populate the protected </w:t>
        </w:r>
        <w:r w:rsidRPr="001F7F7B">
          <w:rPr>
            <w:rStyle w:val="CodeInline"/>
            <w:rPrChange w:id="1764" w:author="Jon Nicholson" w:date="2016-07-12T16:27:00Z">
              <w:rPr/>
            </w:rPrChange>
          </w:rPr>
          <w:t>phaseActions</w:t>
        </w:r>
        <w:r>
          <w:t xml:space="preserve"> dictionary. This associates a phase name with a specific implementation of the IPhaseActions </w:t>
        </w:r>
      </w:ins>
      <w:ins w:id="1765" w:author="Jon Nicholson" w:date="2016-07-12T16:28:00Z">
        <w:r>
          <w:t>interface.</w:t>
        </w:r>
      </w:ins>
    </w:p>
    <w:p w:rsidR="001F7F7B" w:rsidRDefault="001F7F7B" w:rsidP="00F6181C">
      <w:pPr>
        <w:pStyle w:val="BodyText"/>
        <w:rPr>
          <w:ins w:id="1766" w:author="Jon Nicholson" w:date="2016-07-12T16:29:00Z"/>
        </w:rPr>
      </w:pPr>
      <w:ins w:id="1767" w:author="Jon Nicholson" w:date="2016-07-12T16:29:00Z">
        <w:r>
          <w:rPr>
            <w:noProof/>
            <w:lang w:val="en-GB" w:eastAsia="en-GB"/>
          </w:rPr>
          <w:drawing>
            <wp:inline distT="0" distB="0" distL="0" distR="0">
              <wp:extent cx="3620005" cy="26673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40B1E6.tmp"/>
                      <pic:cNvPicPr/>
                    </pic:nvPicPr>
                    <pic:blipFill>
                      <a:blip r:embed="rId19">
                        <a:extLst>
                          <a:ext uri="{28A0092B-C50C-407E-A947-70E740481C1C}">
                            <a14:useLocalDpi xmlns:a14="http://schemas.microsoft.com/office/drawing/2010/main" val="0"/>
                          </a:ext>
                        </a:extLst>
                      </a:blip>
                      <a:stretch>
                        <a:fillRect/>
                      </a:stretch>
                    </pic:blipFill>
                    <pic:spPr>
                      <a:xfrm>
                        <a:off x="0" y="0"/>
                        <a:ext cx="3620005" cy="266737"/>
                      </a:xfrm>
                      <a:prstGeom prst="rect">
                        <a:avLst/>
                      </a:prstGeom>
                    </pic:spPr>
                  </pic:pic>
                </a:graphicData>
              </a:graphic>
            </wp:inline>
          </w:drawing>
        </w:r>
      </w:ins>
    </w:p>
    <w:p w:rsidR="00B314B2" w:rsidRDefault="001F7F7B" w:rsidP="00F22346">
      <w:pPr>
        <w:pStyle w:val="BodyText"/>
        <w:rPr>
          <w:ins w:id="1768" w:author="Jon Nicholson" w:date="2016-05-10T12:25:00Z"/>
        </w:rPr>
      </w:pPr>
      <w:ins w:id="1769" w:author="Jon Nicholson" w:date="2016-07-12T16:28:00Z">
        <w:r w:rsidRPr="001F7F7B">
          <w:rPr>
            <w:rStyle w:val="CodeInline"/>
            <w:rPrChange w:id="1770" w:author="Jon Nicholson" w:date="2016-07-12T16:29:00Z">
              <w:rPr/>
            </w:rPrChange>
          </w:rPr>
          <w:t>IPhaseActions</w:t>
        </w:r>
        <w:r>
          <w:t xml:space="preserve"> </w:t>
        </w:r>
      </w:ins>
      <w:ins w:id="1771" w:author="Jon Nicholson" w:date="2016-07-12T16:29:00Z">
        <w:r>
          <w:t xml:space="preserve">implementations </w:t>
        </w:r>
      </w:ins>
      <w:ins w:id="1772" w:author="Jon Nicholson" w:date="2016-07-12T16:28:00Z">
        <w:r>
          <w:t>encapsulate the CRUD operations available for a phase</w:t>
        </w:r>
      </w:ins>
      <w:ins w:id="1773" w:author="Jon Nicholson" w:date="2016-05-10T12:23:00Z">
        <w:r w:rsidR="00B314B2">
          <w:t xml:space="preserve">. </w:t>
        </w:r>
      </w:ins>
      <w:ins w:id="1774" w:author="Jon Nicholson" w:date="2016-07-12T16:29:00Z">
        <w:r>
          <w:t xml:space="preserve">In this case a set of actions for the phase named “phaseName” have been defined in a class called </w:t>
        </w:r>
        <w:r w:rsidRPr="001F7F7B">
          <w:rPr>
            <w:rStyle w:val="CodeInline"/>
            <w:rPrChange w:id="1775" w:author="Jon Nicholson" w:date="2016-07-12T16:30:00Z">
              <w:rPr/>
            </w:rPrChange>
          </w:rPr>
          <w:t>DefaultActions</w:t>
        </w:r>
        <w:r>
          <w:t>.</w:t>
        </w:r>
      </w:ins>
      <w:ins w:id="1776" w:author="Jon Nicholson" w:date="2016-05-10T12:27:00Z">
        <w:r w:rsidR="00B314B2">
          <w:t xml:space="preserve"> A</w:t>
        </w:r>
      </w:ins>
      <w:ins w:id="1777" w:author="Jon Nicholson" w:date="2016-05-10T12:26:00Z">
        <w:r w:rsidR="00B314B2">
          <w:t xml:space="preserve"> </w:t>
        </w:r>
        <w:r w:rsidR="00B314B2" w:rsidRPr="001F7F7B">
          <w:rPr>
            <w:rStyle w:val="CodeInline"/>
            <w:rPrChange w:id="1778" w:author="Jon Nicholson" w:date="2016-07-12T16:30:00Z">
              <w:rPr/>
            </w:rPrChange>
          </w:rPr>
          <w:t>BasePhaseActions</w:t>
        </w:r>
        <w:r w:rsidR="00B314B2">
          <w:t xml:space="preserve"> class is provided </w:t>
        </w:r>
      </w:ins>
      <w:ins w:id="1779" w:author="Jon Nicholson" w:date="2016-07-12T16:30:00Z">
        <w:r>
          <w:t xml:space="preserve">that </w:t>
        </w:r>
      </w:ins>
      <w:ins w:id="1780" w:author="Jon Nicholson" w:date="2016-05-10T12:27:00Z">
        <w:r w:rsidR="00B314B2">
          <w:t xml:space="preserve">implements all </w:t>
        </w:r>
      </w:ins>
      <w:ins w:id="1781" w:author="Jon Nicholson" w:date="2016-07-12T16:30:00Z">
        <w:r>
          <w:t xml:space="preserve">CRUD </w:t>
        </w:r>
      </w:ins>
      <w:ins w:id="1782" w:author="Jon Nicholson" w:date="2016-05-10T12:27:00Z">
        <w:r>
          <w:t xml:space="preserve">methods so that you need focus only on those you wish to support. All methods other methods will throw </w:t>
        </w:r>
      </w:ins>
      <w:ins w:id="1783" w:author="Jon Nicholson" w:date="2016-07-12T16:32:00Z">
        <w:r>
          <w:t xml:space="preserve">a </w:t>
        </w:r>
        <w:r w:rsidRPr="001F7F7B">
          <w:t>RejectedException</w:t>
        </w:r>
        <w:r>
          <w:t xml:space="preserve"> causing an appropriate error to be sent back to the Consumer</w:t>
        </w:r>
      </w:ins>
      <w:ins w:id="1784" w:author="Jon Nicholson" w:date="2016-05-10T12:27:00Z">
        <w:r w:rsidR="00B314B2">
          <w:t>. The structure of the phase action classes is shown in the Codechart below:</w:t>
        </w:r>
      </w:ins>
    </w:p>
    <w:p w:rsidR="00B314B2" w:rsidRDefault="008605C9">
      <w:pPr>
        <w:pStyle w:val="BodyText"/>
        <w:jc w:val="center"/>
        <w:rPr>
          <w:ins w:id="1785" w:author="Jon Nicholson" w:date="2016-05-10T12:21:00Z"/>
        </w:rPr>
        <w:pPrChange w:id="1786" w:author="Jon Nicholson" w:date="2016-05-10T12:28:00Z">
          <w:pPr>
            <w:pStyle w:val="BodyText"/>
          </w:pPr>
        </w:pPrChange>
      </w:pPr>
      <w:ins w:id="1787" w:author="Jon Nicholson" w:date="2016-05-10T12:28:00Z">
        <w:r>
          <w:object w:dxaOrig="2235" w:dyaOrig="4080">
            <v:shape id="_x0000_i1026" type="#_x0000_t75" style="width:111.75pt;height:204pt" o:ole="">
              <v:imagedata r:id="rId20" o:title=""/>
            </v:shape>
            <o:OLEObject Type="Embed" ProgID="Visio.Drawing.15" ShapeID="_x0000_i1026" DrawAspect="Content" ObjectID="_1529853509" r:id="rId21"/>
          </w:object>
        </w:r>
      </w:ins>
    </w:p>
    <w:p w:rsidR="008605C9" w:rsidRDefault="008605C9" w:rsidP="00F6181C">
      <w:pPr>
        <w:pStyle w:val="BodyText"/>
        <w:rPr>
          <w:ins w:id="1788" w:author="Jon Nicholson" w:date="2016-07-12T16:39:00Z"/>
        </w:rPr>
      </w:pPr>
      <w:ins w:id="1789" w:author="Jon Nicholson" w:date="2016-07-12T16:39:00Z">
        <w:r>
          <w:t xml:space="preserve">That is, each phase action implementation you create (a set of implementations represented by the white rectangle with a shadow) should extend the </w:t>
        </w:r>
      </w:ins>
      <w:ins w:id="1790" w:author="Jon Nicholson" w:date="2016-07-12T16:40:00Z">
        <w:r>
          <w:t xml:space="preserve">abstract </w:t>
        </w:r>
        <w:r w:rsidRPr="008605C9">
          <w:rPr>
            <w:rStyle w:val="CodeInline"/>
            <w:rPrChange w:id="1791" w:author="Jon Nicholson" w:date="2016-07-12T16:40:00Z">
              <w:rPr/>
            </w:rPrChange>
          </w:rPr>
          <w:t>PhaseActions</w:t>
        </w:r>
        <w:r>
          <w:t xml:space="preserve"> class.</w:t>
        </w:r>
      </w:ins>
    </w:p>
    <w:p w:rsidR="00995817" w:rsidRDefault="00995817" w:rsidP="00F6181C">
      <w:pPr>
        <w:pStyle w:val="BodyText"/>
        <w:rPr>
          <w:ins w:id="1792" w:author="Jon Nicholson" w:date="2016-05-10T12:34:00Z"/>
        </w:rPr>
      </w:pPr>
      <w:ins w:id="1793" w:author="Jon Nicholson" w:date="2016-05-10T12:31:00Z">
        <w:r>
          <w:t xml:space="preserve">Each action </w:t>
        </w:r>
      </w:ins>
      <w:ins w:id="1794" w:author="Jon Nicholson" w:date="2016-07-12T16:41:00Z">
        <w:r w:rsidR="008605C9">
          <w:t xml:space="preserve">in a phase </w:t>
        </w:r>
      </w:ins>
      <w:ins w:id="1795" w:author="Jon Nicholson" w:date="2016-05-10T12:31:00Z">
        <w:r>
          <w:t xml:space="preserve">exects a (possibly null) payload that </w:t>
        </w:r>
      </w:ins>
      <w:ins w:id="1796" w:author="Jon Nicholson" w:date="2016-07-12T16:41:00Z">
        <w:r w:rsidR="008605C9">
          <w:t xml:space="preserve">may require </w:t>
        </w:r>
      </w:ins>
      <w:ins w:id="1797" w:author="Jon Nicholson" w:date="2016-05-10T12:31:00Z">
        <w:r w:rsidR="008605C9">
          <w:t xml:space="preserve">deserialization according to the business logic of the application. </w:t>
        </w:r>
      </w:ins>
      <w:ins w:id="1798" w:author="Jon Nicholson" w:date="2016-07-12T16:41:00Z">
        <w:r w:rsidR="008605C9">
          <w:t>Serialisation and deserialization of these payloads is not handled automatically by the framework</w:t>
        </w:r>
      </w:ins>
      <w:ins w:id="1799" w:author="Jon Nicholson" w:date="2016-07-12T16:42:00Z">
        <w:r w:rsidR="008605C9">
          <w:t xml:space="preserve"> since the payload may be text, XML, JSON, a binary format file (image or ZIP), etc.. </w:t>
        </w:r>
      </w:ins>
      <w:ins w:id="1800" w:author="Jon Nicholson" w:date="2016-05-10T12:31:00Z">
        <w:r w:rsidR="008605C9">
          <w:t xml:space="preserve">Similarly the </w:t>
        </w:r>
        <w:r>
          <w:t xml:space="preserve">response </w:t>
        </w:r>
      </w:ins>
      <w:ins w:id="1801" w:author="Jon Nicholson" w:date="2016-07-12T16:43:00Z">
        <w:r w:rsidR="008605C9">
          <w:t xml:space="preserve">must be manually </w:t>
        </w:r>
      </w:ins>
      <w:ins w:id="1802" w:author="Jon Nicholson" w:date="2016-05-10T12:31:00Z">
        <w:r>
          <w:t xml:space="preserve">serialized to string for sending back </w:t>
        </w:r>
      </w:ins>
      <w:ins w:id="1803" w:author="Jon Nicholson" w:date="2016-05-10T12:32:00Z">
        <w:r>
          <w:t>to the</w:t>
        </w:r>
      </w:ins>
      <w:ins w:id="1804" w:author="Jon Nicholson" w:date="2016-05-10T12:31:00Z">
        <w:r>
          <w:t xml:space="preserve"> </w:t>
        </w:r>
      </w:ins>
      <w:ins w:id="1805" w:author="Jon Nicholson" w:date="2016-07-12T16:43:00Z">
        <w:r w:rsidR="008605C9">
          <w:t>C</w:t>
        </w:r>
      </w:ins>
      <w:ins w:id="1806" w:author="Jon Nicholson" w:date="2016-05-10T12:32:00Z">
        <w:r>
          <w:t>onsumer</w:t>
        </w:r>
      </w:ins>
      <w:ins w:id="1807" w:author="Jon Nicholson" w:date="2016-07-12T16:43:00Z">
        <w:r w:rsidR="008605C9">
          <w:t xml:space="preserve"> (the String returned by each action)</w:t>
        </w:r>
      </w:ins>
      <w:ins w:id="1808" w:author="Jon Nicholson" w:date="2016-05-10T12:32:00Z">
        <w:r>
          <w:t xml:space="preserve">. Implementations of an action can check that the </w:t>
        </w:r>
        <w:r w:rsidRPr="008605C9">
          <w:rPr>
            <w:rStyle w:val="CodeInline"/>
            <w:rPrChange w:id="1809" w:author="Jon Nicholson" w:date="2016-07-12T16:44:00Z">
              <w:rPr/>
            </w:rPrChange>
          </w:rPr>
          <w:t>contentType</w:t>
        </w:r>
        <w:r>
          <w:t xml:space="preserve"> and </w:t>
        </w:r>
        <w:r w:rsidRPr="008605C9">
          <w:rPr>
            <w:rStyle w:val="CodeInline"/>
            <w:rPrChange w:id="1810" w:author="Jon Nicholson" w:date="2016-07-12T16:44:00Z">
              <w:rPr/>
            </w:rPrChange>
          </w:rPr>
          <w:t>Accept</w:t>
        </w:r>
        <w:r>
          <w:t xml:space="preserve"> headers are as expected, and may adapt themselves accordingly.</w:t>
        </w:r>
      </w:ins>
    </w:p>
    <w:p w:rsidR="00995817" w:rsidRDefault="00995817" w:rsidP="00F6181C">
      <w:pPr>
        <w:pStyle w:val="BodyText"/>
        <w:rPr>
          <w:ins w:id="1811" w:author="Jon Nicholson" w:date="2016-05-10T12:37:00Z"/>
        </w:rPr>
      </w:pPr>
      <w:ins w:id="1812" w:author="Jon Nicholson" w:date="2016-05-10T12:34:00Z">
        <w:r>
          <w:t xml:space="preserve">If support is required for other media types than XML and JSON then additional formatters will need to be added to </w:t>
        </w:r>
      </w:ins>
      <w:ins w:id="1813" w:author="Jon Nicholson" w:date="2016-05-10T12:35:00Z">
        <w:r w:rsidRPr="008605C9">
          <w:rPr>
            <w:rStyle w:val="CodeInline"/>
            <w:rPrChange w:id="1814" w:author="Jon Nicholson" w:date="2016-07-12T16:44:00Z">
              <w:rPr/>
            </w:rPrChange>
          </w:rPr>
          <w:t>Application_Start()</w:t>
        </w:r>
        <w:r>
          <w:t xml:space="preserve"> in </w:t>
        </w:r>
      </w:ins>
      <w:ins w:id="1815" w:author="Jon Nicholson" w:date="2016-07-12T16:45:00Z">
        <w:r w:rsidR="008605C9">
          <w:t xml:space="preserve">your </w:t>
        </w:r>
      </w:ins>
      <w:ins w:id="1816" w:author="Jon Nicholson" w:date="2016-05-10T12:34:00Z">
        <w:r w:rsidRPr="008605C9">
          <w:rPr>
            <w:rStyle w:val="CodeInline"/>
            <w:rPrChange w:id="1817" w:author="Jon Nicholson" w:date="2016-07-12T16:44:00Z">
              <w:rPr/>
            </w:rPrChange>
          </w:rPr>
          <w:t>Global.asax.cs</w:t>
        </w:r>
        <w:r>
          <w:t xml:space="preserve"> file</w:t>
        </w:r>
      </w:ins>
      <w:ins w:id="1818" w:author="Jon Nicholson" w:date="2016-05-10T12:35:00Z">
        <w:r>
          <w:t xml:space="preserve">. For example, </w:t>
        </w:r>
      </w:ins>
      <w:ins w:id="1819" w:author="Jon Nicholson" w:date="2016-05-10T12:36:00Z">
        <w:r>
          <w:t xml:space="preserve">if your project includes a reference to </w:t>
        </w:r>
      </w:ins>
      <w:ins w:id="1820" w:author="Jon Nicholson" w:date="2016-07-12T16:45:00Z">
        <w:r w:rsidR="008605C9">
          <w:t xml:space="preserve">the </w:t>
        </w:r>
      </w:ins>
      <w:ins w:id="1821" w:author="Jon Nicholson" w:date="2016-05-10T12:36:00Z">
        <w:r>
          <w:t xml:space="preserve">WebApiContrib </w:t>
        </w:r>
      </w:ins>
      <w:ins w:id="1822" w:author="Jon Nicholson" w:date="2016-07-12T16:45:00Z">
        <w:r w:rsidR="008605C9">
          <w:t xml:space="preserve">library </w:t>
        </w:r>
      </w:ins>
      <w:ins w:id="1823" w:author="Jon Nicholson" w:date="2016-05-10T12:36:00Z">
        <w:r>
          <w:t>(as the Sif.</w:t>
        </w:r>
      </w:ins>
      <w:ins w:id="1824" w:author="Jon Nicholson" w:date="2016-05-10T12:37:00Z">
        <w:r>
          <w:t>Framework.Demo.Uk.Provider project does) then it is easy to support plain text by adding:</w:t>
        </w:r>
      </w:ins>
    </w:p>
    <w:p w:rsidR="00995817" w:rsidRDefault="00995817" w:rsidP="00F6181C">
      <w:pPr>
        <w:pStyle w:val="BodyText"/>
        <w:rPr>
          <w:ins w:id="1825" w:author="Jon Nicholson" w:date="2016-05-10T12:31:00Z"/>
        </w:rPr>
      </w:pPr>
      <w:ins w:id="1826" w:author="Jon Nicholson" w:date="2016-05-10T12:37:00Z">
        <w:r>
          <w:rPr>
            <w:noProof/>
            <w:lang w:val="en-GB" w:eastAsia="en-GB"/>
          </w:rPr>
          <w:drawing>
            <wp:inline distT="0" distB="0" distL="0" distR="0">
              <wp:extent cx="4906800" cy="180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70883E.tmp"/>
                      <pic:cNvPicPr/>
                    </pic:nvPicPr>
                    <pic:blipFill>
                      <a:blip r:embed="rId22">
                        <a:extLst>
                          <a:ext uri="{28A0092B-C50C-407E-A947-70E740481C1C}">
                            <a14:useLocalDpi xmlns:a14="http://schemas.microsoft.com/office/drawing/2010/main" val="0"/>
                          </a:ext>
                        </a:extLst>
                      </a:blip>
                      <a:stretch>
                        <a:fillRect/>
                      </a:stretch>
                    </pic:blipFill>
                    <pic:spPr>
                      <a:xfrm>
                        <a:off x="0" y="0"/>
                        <a:ext cx="4906800" cy="180000"/>
                      </a:xfrm>
                      <a:prstGeom prst="rect">
                        <a:avLst/>
                      </a:prstGeom>
                    </pic:spPr>
                  </pic:pic>
                </a:graphicData>
              </a:graphic>
            </wp:inline>
          </w:drawing>
        </w:r>
      </w:ins>
    </w:p>
    <w:p w:rsidR="00A33782" w:rsidRDefault="00A33782" w:rsidP="00F6181C">
      <w:pPr>
        <w:pStyle w:val="BodyText"/>
        <w:rPr>
          <w:ins w:id="1827" w:author="Jon Nicholson" w:date="2016-05-10T12:40:00Z"/>
        </w:rPr>
      </w:pPr>
      <w:ins w:id="1828" w:author="Jon Nicholson" w:date="2016-05-10T12:40:00Z">
        <w:r>
          <w:t xml:space="preserve">The choriography between these classes </w:t>
        </w:r>
      </w:ins>
      <w:ins w:id="1829" w:author="Jon Nicholson" w:date="2016-05-10T12:44:00Z">
        <w:r>
          <w:t>for CRUD operations on a job (i.e. /services/&lt;ServiceName&gt;) is as defined in the framework for data objects. For phases the following holds</w:t>
        </w:r>
      </w:ins>
      <w:ins w:id="1830" w:author="Jon Nicholson" w:date="2016-05-10T12:40:00Z">
        <w:r>
          <w:t>:</w:t>
        </w:r>
      </w:ins>
    </w:p>
    <w:p w:rsidR="00A33782" w:rsidRPr="00A33782" w:rsidRDefault="00A33782">
      <w:pPr>
        <w:pStyle w:val="BodyText"/>
        <w:numPr>
          <w:ilvl w:val="0"/>
          <w:numId w:val="23"/>
        </w:numPr>
        <w:rPr>
          <w:ins w:id="1831" w:author="Jon Nicholson" w:date="2016-05-10T12:41:00Z"/>
          <w:rPrChange w:id="1832" w:author="Jon Nicholson" w:date="2016-05-10T12:41:00Z">
            <w:rPr>
              <w:ins w:id="1833" w:author="Jon Nicholson" w:date="2016-05-10T12:41:00Z"/>
              <w:i/>
            </w:rPr>
          </w:rPrChange>
        </w:rPr>
        <w:pPrChange w:id="1834" w:author="Jon Nicholson" w:date="2016-05-10T12:40:00Z">
          <w:pPr>
            <w:pStyle w:val="BodyText"/>
          </w:pPr>
        </w:pPrChange>
      </w:pPr>
      <w:ins w:id="1835" w:author="Jon Nicholson" w:date="2016-05-10T12:40:00Z">
        <w:r>
          <w:t xml:space="preserve">Consumer sends message </w:t>
        </w:r>
      </w:ins>
      <w:ins w:id="1836" w:author="Jon Nicholson" w:date="2016-05-10T12:41:00Z">
        <w:r>
          <w:t xml:space="preserve">which is </w:t>
        </w:r>
      </w:ins>
      <w:ins w:id="1837" w:author="Jon Nicholson" w:date="2016-07-12T16:45:00Z">
        <w:r w:rsidR="008605C9">
          <w:t xml:space="preserve">(possibly processed by a broker and) </w:t>
        </w:r>
      </w:ins>
      <w:ins w:id="1838" w:author="Jon Nicholson" w:date="2016-05-10T12:41:00Z">
        <w:r>
          <w:t xml:space="preserve">received by the </w:t>
        </w:r>
      </w:ins>
      <w:ins w:id="1839" w:author="Jon Nicholson" w:date="2016-05-10T12:40:00Z">
        <w:r w:rsidRPr="00A33782">
          <w:rPr>
            <w:i/>
            <w:rPrChange w:id="1840" w:author="Jon Nicholson" w:date="2016-05-10T12:41:00Z">
              <w:rPr/>
            </w:rPrChange>
          </w:rPr>
          <w:t>Provider</w:t>
        </w:r>
      </w:ins>
    </w:p>
    <w:p w:rsidR="00A33782" w:rsidRPr="00A33782" w:rsidRDefault="00A33782">
      <w:pPr>
        <w:pStyle w:val="BodyText"/>
        <w:numPr>
          <w:ilvl w:val="0"/>
          <w:numId w:val="23"/>
        </w:numPr>
        <w:rPr>
          <w:ins w:id="1841" w:author="Jon Nicholson" w:date="2016-05-10T12:41:00Z"/>
          <w:rPrChange w:id="1842" w:author="Jon Nicholson" w:date="2016-05-10T12:41:00Z">
            <w:rPr>
              <w:ins w:id="1843" w:author="Jon Nicholson" w:date="2016-05-10T12:41:00Z"/>
              <w:i/>
            </w:rPr>
          </w:rPrChange>
        </w:rPr>
        <w:pPrChange w:id="1844" w:author="Jon Nicholson" w:date="2016-05-10T12:40:00Z">
          <w:pPr>
            <w:pStyle w:val="BodyText"/>
          </w:pPr>
        </w:pPrChange>
      </w:pPr>
      <w:ins w:id="1845" w:author="Jon Nicholson" w:date="2016-05-10T12:41:00Z">
        <w:r>
          <w:rPr>
            <w:i/>
          </w:rPr>
          <w:t>Provider</w:t>
        </w:r>
        <w:r>
          <w:t xml:space="preserve"> </w:t>
        </w:r>
      </w:ins>
      <w:ins w:id="1846" w:author="Jon Nicholson" w:date="2016-07-12T16:46:00Z">
        <w:r w:rsidR="008605C9">
          <w:t xml:space="preserve">processes the HTTP message and </w:t>
        </w:r>
      </w:ins>
      <w:ins w:id="1847" w:author="Jon Nicholson" w:date="2016-05-10T12:41:00Z">
        <w:r>
          <w:t>calls the correct method on</w:t>
        </w:r>
      </w:ins>
      <w:ins w:id="1848" w:author="Jon Nicholson" w:date="2016-07-12T16:46:00Z">
        <w:r w:rsidR="009F5E88">
          <w:t xml:space="preserve"> the</w:t>
        </w:r>
      </w:ins>
      <w:ins w:id="1849" w:author="Jon Nicholson" w:date="2016-05-10T12:41:00Z">
        <w:r>
          <w:t xml:space="preserve"> </w:t>
        </w:r>
        <w:r w:rsidRPr="00A33782">
          <w:rPr>
            <w:i/>
            <w:rPrChange w:id="1850" w:author="Jon Nicholson" w:date="2016-05-10T12:41:00Z">
              <w:rPr/>
            </w:rPrChange>
          </w:rPr>
          <w:t>FunctionalService</w:t>
        </w:r>
      </w:ins>
    </w:p>
    <w:p w:rsidR="00A33782" w:rsidRDefault="00A33782">
      <w:pPr>
        <w:pStyle w:val="BodyText"/>
        <w:numPr>
          <w:ilvl w:val="0"/>
          <w:numId w:val="23"/>
        </w:numPr>
        <w:rPr>
          <w:ins w:id="1851" w:author="Jon Nicholson" w:date="2016-05-10T12:46:00Z"/>
        </w:rPr>
        <w:pPrChange w:id="1852" w:author="Jon Nicholson" w:date="2016-05-10T12:46:00Z">
          <w:pPr>
            <w:pStyle w:val="BodyText"/>
          </w:pPr>
        </w:pPrChange>
      </w:pPr>
      <w:ins w:id="1853" w:author="Jon Nicholson" w:date="2016-05-10T12:41:00Z">
        <w:r w:rsidRPr="008A772D">
          <w:rPr>
            <w:i/>
          </w:rPr>
          <w:t>FunctionalService</w:t>
        </w:r>
        <w:r>
          <w:t xml:space="preserve"> </w:t>
        </w:r>
      </w:ins>
      <w:ins w:id="1854" w:author="Jon Nicholson" w:date="2016-05-10T12:45:00Z">
        <w:r>
          <w:t>performs required checks, such as checking the phase ACL to confirm that the request is authorised</w:t>
        </w:r>
      </w:ins>
      <w:ins w:id="1855" w:author="Jon Nicholson" w:date="2016-05-10T13:02:00Z">
        <w:r w:rsidR="007F5770">
          <w:t xml:space="preserve"> and, if permitted, identifies </w:t>
        </w:r>
      </w:ins>
      <w:ins w:id="1856" w:author="Jon Nicholson" w:date="2016-05-10T13:03:00Z">
        <w:r w:rsidR="007F5770">
          <w:t xml:space="preserve">a </w:t>
        </w:r>
      </w:ins>
      <w:ins w:id="1857" w:author="Jon Nicholson" w:date="2016-05-10T13:02:00Z">
        <w:r w:rsidR="007F5770">
          <w:t xml:space="preserve">phase action </w:t>
        </w:r>
      </w:ins>
      <w:ins w:id="1858" w:author="Jon Nicholson" w:date="2016-05-10T13:03:00Z">
        <w:r w:rsidR="007F5770">
          <w:t>for the named phase and passes on the request.</w:t>
        </w:r>
      </w:ins>
    </w:p>
    <w:p w:rsidR="00A33782" w:rsidRDefault="007F5770">
      <w:pPr>
        <w:pStyle w:val="BodyText"/>
        <w:numPr>
          <w:ilvl w:val="0"/>
          <w:numId w:val="23"/>
        </w:numPr>
        <w:rPr>
          <w:ins w:id="1859" w:author="Jon Nicholson" w:date="2016-05-10T12:40:00Z"/>
        </w:rPr>
        <w:pPrChange w:id="1860" w:author="Jon Nicholson" w:date="2016-05-10T12:46:00Z">
          <w:pPr>
            <w:pStyle w:val="BodyText"/>
          </w:pPr>
        </w:pPrChange>
      </w:pPr>
      <w:ins w:id="1861" w:author="Jon Nicholson" w:date="2016-05-10T13:03:00Z">
        <w:r>
          <w:t xml:space="preserve">The phase action should check that the request/response media types are acceptable, perform any deserialization that might be required, operates over the data, and sends back a serialized response in </w:t>
        </w:r>
      </w:ins>
      <w:ins w:id="1862" w:author="Jon Nicholson" w:date="2016-05-10T13:04:00Z">
        <w:r>
          <w:t xml:space="preserve">the </w:t>
        </w:r>
      </w:ins>
      <w:ins w:id="1863" w:author="Jon Nicholson" w:date="2016-05-10T13:03:00Z">
        <w:r>
          <w:t>format</w:t>
        </w:r>
      </w:ins>
      <w:ins w:id="1864" w:author="Jon Nicholson" w:date="2016-05-10T13:04:00Z">
        <w:r>
          <w:t xml:space="preserve"> the consumer expects.</w:t>
        </w:r>
      </w:ins>
    </w:p>
    <w:p w:rsidR="00F6181C" w:rsidRDefault="00995817" w:rsidP="00F6181C">
      <w:pPr>
        <w:pStyle w:val="BodyText"/>
        <w:rPr>
          <w:ins w:id="1865" w:author="Jon Nicholson" w:date="2016-05-10T11:51:00Z"/>
        </w:rPr>
      </w:pPr>
      <w:ins w:id="1866" w:author="Jon Nicholson" w:date="2016-05-10T12:38:00Z">
        <w:r>
          <w:t>Note that t</w:t>
        </w:r>
      </w:ins>
      <w:ins w:id="1867" w:author="Jon Nicholson" w:date="2016-05-10T11:51:00Z">
        <w:r w:rsidR="00F6181C">
          <w:t>he NHibernate library is an inherent part of the framework, and the inclusion of the SifFramework.cfg.xml file is mandatory otherwise</w:t>
        </w:r>
        <w:r>
          <w:t xml:space="preserve"> jobs will not be </w:t>
        </w:r>
      </w:ins>
      <w:ins w:id="1868" w:author="Jon Nicholson" w:date="2016-05-10T12:30:00Z">
        <w:r>
          <w:t xml:space="preserve">persisted. </w:t>
        </w:r>
      </w:ins>
      <w:ins w:id="1869" w:author="Jon Nicholson" w:date="2016-05-10T12:31:00Z">
        <w:r>
          <w:t xml:space="preserve">To achieve this </w:t>
        </w:r>
      </w:ins>
      <w:ins w:id="1870" w:author="Jon Nicholson" w:date="2016-05-10T12:30:00Z">
        <w:r>
          <w:t xml:space="preserve">Functional Services share the same </w:t>
        </w:r>
      </w:ins>
      <w:ins w:id="1871" w:author="Jon Nicholson" w:date="2016-05-10T11:51:00Z">
        <w:r w:rsidR="00F6181C">
          <w:t>database</w:t>
        </w:r>
      </w:ins>
      <w:ins w:id="1872" w:author="Jon Nicholson" w:date="2016-05-10T12:31:00Z">
        <w:r>
          <w:t xml:space="preserve"> reference</w:t>
        </w:r>
      </w:ins>
      <w:ins w:id="1873" w:author="Jon Nicholson" w:date="2016-05-10T11:51:00Z">
        <w:r w:rsidR="009F5E88">
          <w:t xml:space="preserve"> as the rest of the framework.</w:t>
        </w:r>
      </w:ins>
    </w:p>
    <w:p w:rsidR="00F6181C" w:rsidRDefault="00F6181C" w:rsidP="00F6181C">
      <w:pPr>
        <w:pStyle w:val="BodyText"/>
        <w:rPr>
          <w:ins w:id="1874" w:author="Jon Nicholson" w:date="2016-05-10T11:51:00Z"/>
        </w:rPr>
      </w:pPr>
      <w:ins w:id="1875" w:author="Jon Nicholson" w:date="2016-05-10T11:51:00Z">
        <w:r>
          <w:t>Lastly, the following third-party libraries are required by the Project for the framework to operate:</w:t>
        </w:r>
      </w:ins>
    </w:p>
    <w:p w:rsidR="00F6181C" w:rsidRDefault="00F6181C">
      <w:pPr>
        <w:pStyle w:val="Bullet1"/>
        <w:rPr>
          <w:ins w:id="1876" w:author="Jon Nicholson" w:date="2016-05-10T11:51:00Z"/>
        </w:rPr>
        <w:pPrChange w:id="1877" w:author="Jon Nicholson" w:date="2016-05-10T12:39:00Z">
          <w:pPr>
            <w:pStyle w:val="Body1"/>
            <w:numPr>
              <w:numId w:val="9"/>
            </w:numPr>
            <w:ind w:left="720" w:hanging="360"/>
          </w:pPr>
        </w:pPrChange>
      </w:pPr>
      <w:ins w:id="1878" w:author="Jon Nicholson" w:date="2016-05-10T11:51:00Z">
        <w:r>
          <w:lastRenderedPageBreak/>
          <w:t>AutoMapper (3.1.1)</w:t>
        </w:r>
      </w:ins>
    </w:p>
    <w:p w:rsidR="00F6181C" w:rsidRDefault="00F6181C">
      <w:pPr>
        <w:pStyle w:val="Bullet1"/>
        <w:rPr>
          <w:ins w:id="1879" w:author="Ian Tasker" w:date="2016-07-06T20:02:00Z"/>
        </w:rPr>
        <w:pPrChange w:id="1880" w:author="Jon Nicholson" w:date="2016-05-10T12:39:00Z">
          <w:pPr>
            <w:pStyle w:val="Body1"/>
            <w:numPr>
              <w:numId w:val="9"/>
            </w:numPr>
            <w:ind w:left="720" w:hanging="360"/>
          </w:pPr>
        </w:pPrChange>
      </w:pPr>
      <w:ins w:id="1881" w:author="Jon Nicholson" w:date="2016-05-10T11:51:00Z">
        <w:r>
          <w:t>NHibernate</w:t>
        </w:r>
      </w:ins>
    </w:p>
    <w:p w:rsidR="00C06C65" w:rsidRDefault="00C06C65">
      <w:pPr>
        <w:pStyle w:val="Bullet1"/>
        <w:rPr>
          <w:ins w:id="1882" w:author="Jon Nicholson" w:date="2016-05-10T11:51:00Z"/>
        </w:rPr>
        <w:pPrChange w:id="1883" w:author="Jon Nicholson" w:date="2016-05-10T12:39:00Z">
          <w:pPr>
            <w:pStyle w:val="Body1"/>
            <w:numPr>
              <w:numId w:val="9"/>
            </w:numPr>
            <w:ind w:left="720" w:hanging="360"/>
          </w:pPr>
        </w:pPrChange>
      </w:pPr>
      <w:ins w:id="1884" w:author="Ian Tasker" w:date="2016-07-06T20:02:00Z">
        <w:r>
          <w:t>Log4Net</w:t>
        </w:r>
      </w:ins>
    </w:p>
    <w:p w:rsidR="00F6181C" w:rsidRDefault="00F6181C">
      <w:pPr>
        <w:pStyle w:val="Bullet1"/>
        <w:rPr>
          <w:ins w:id="1885" w:author="Jon Nicholson" w:date="2016-05-10T11:51:00Z"/>
        </w:rPr>
        <w:pPrChange w:id="1886" w:author="Jon Nicholson" w:date="2016-05-10T12:39:00Z">
          <w:pPr>
            <w:pStyle w:val="Body1"/>
            <w:numPr>
              <w:numId w:val="9"/>
            </w:numPr>
            <w:ind w:left="720" w:hanging="360"/>
          </w:pPr>
        </w:pPrChange>
      </w:pPr>
      <w:ins w:id="1887" w:author="Jon Nicholson" w:date="2016-05-10T11:51:00Z">
        <w:r>
          <w:t>Sif.Framework</w:t>
        </w:r>
      </w:ins>
    </w:p>
    <w:p w:rsidR="00F6181C" w:rsidRDefault="00F6181C">
      <w:pPr>
        <w:pStyle w:val="Bullet1"/>
        <w:rPr>
          <w:ins w:id="1888" w:author="Jon Nicholson" w:date="2016-07-12T18:09:00Z"/>
        </w:rPr>
        <w:pPrChange w:id="1889" w:author="Jon Nicholson" w:date="2016-05-10T12:39:00Z">
          <w:pPr>
            <w:pStyle w:val="Body1"/>
            <w:numPr>
              <w:numId w:val="9"/>
            </w:numPr>
            <w:ind w:left="720" w:hanging="360"/>
          </w:pPr>
        </w:pPrChange>
      </w:pPr>
      <w:ins w:id="1890" w:author="Jon Nicholson" w:date="2016-05-10T11:51:00Z">
        <w:r>
          <w:t>Sif.Specification.Infrastructure</w:t>
        </w:r>
      </w:ins>
    </w:p>
    <w:p w:rsidR="00697AE1" w:rsidRDefault="00697AE1" w:rsidP="00697AE1">
      <w:pPr>
        <w:pStyle w:val="Heading3"/>
        <w:rPr>
          <w:ins w:id="1891" w:author="Jon Nicholson" w:date="2016-07-12T18:09:00Z"/>
        </w:rPr>
      </w:pPr>
      <w:ins w:id="1892" w:author="Jon Nicholson" w:date="2016-07-12T18:13:00Z">
        <w:r>
          <w:t xml:space="preserve">Functional </w:t>
        </w:r>
      </w:ins>
      <w:ins w:id="1893" w:author="Jon Nicholson" w:date="2016-07-12T18:09:00Z">
        <w:r>
          <w:t xml:space="preserve">Service </w:t>
        </w:r>
      </w:ins>
      <w:ins w:id="1894" w:author="Jon Nicholson" w:date="2016-07-12T18:13:00Z">
        <w:r>
          <w:t>Provider</w:t>
        </w:r>
      </w:ins>
      <w:ins w:id="1895" w:author="Jon Nicholson" w:date="2016-07-12T18:09:00Z">
        <w:r>
          <w:t xml:space="preserve"> properties</w:t>
        </w:r>
      </w:ins>
    </w:p>
    <w:p w:rsidR="00215B4B" w:rsidRDefault="00697AE1" w:rsidP="00215B4B">
      <w:pPr>
        <w:pStyle w:val="BodyText"/>
        <w:rPr>
          <w:ins w:id="1896" w:author="Jon Nicholson" w:date="2016-07-12T18:16:00Z"/>
        </w:rPr>
        <w:pPrChange w:id="1897" w:author="Jon Nicholson" w:date="2016-07-12T18:16:00Z">
          <w:pPr>
            <w:pStyle w:val="BodyText"/>
          </w:pPr>
        </w:pPrChange>
      </w:pPr>
      <w:ins w:id="1898" w:author="Jon Nicholson" w:date="2016-07-12T18:09:00Z">
        <w:r>
          <w:t xml:space="preserve">The SifFramework.config file provided is mandatory for the operation of the </w:t>
        </w:r>
      </w:ins>
      <w:ins w:id="1899" w:author="Jon Nicholson" w:date="2016-07-12T18:13:00Z">
        <w:r>
          <w:t>Functional Service Provider</w:t>
        </w:r>
      </w:ins>
      <w:ins w:id="1900" w:author="Jon Nicholson" w:date="2016-07-12T18:09:00Z">
        <w:r>
          <w:t>.</w:t>
        </w:r>
      </w:ins>
    </w:p>
    <w:p w:rsidR="00215B4B" w:rsidRDefault="00215B4B" w:rsidP="00215B4B">
      <w:pPr>
        <w:pStyle w:val="BodyText"/>
        <w:rPr>
          <w:ins w:id="1901" w:author="Jon Nicholson" w:date="2016-07-12T18:16:00Z"/>
        </w:rPr>
        <w:pPrChange w:id="1902" w:author="Jon Nicholson" w:date="2016-07-12T18:16:00Z">
          <w:pPr>
            <w:pStyle w:val="BodyText"/>
          </w:pPr>
        </w:pPrChange>
      </w:pPr>
      <w:ins w:id="1903" w:author="Jon Nicholson" w:date="2016-07-12T18:16:00Z">
        <w:r w:rsidRPr="00215B4B">
          <w:t>The types of the functional services that are configured. Default is "any".</w:t>
        </w:r>
      </w:ins>
    </w:p>
    <w:p w:rsidR="00215B4B" w:rsidRDefault="00215B4B" w:rsidP="00215B4B">
      <w:pPr>
        <w:pStyle w:val="Heading4"/>
        <w:rPr>
          <w:ins w:id="1904" w:author="Jon Nicholson" w:date="2016-07-12T18:15:00Z"/>
        </w:rPr>
        <w:pPrChange w:id="1905" w:author="Jon Nicholson" w:date="2016-07-12T18:16:00Z">
          <w:pPr>
            <w:pStyle w:val="BodyText"/>
          </w:pPr>
        </w:pPrChange>
      </w:pPr>
      <w:ins w:id="1906" w:author="Jon Nicholson" w:date="2016-07-12T18:16:00Z">
        <w:r>
          <w:t>provider</w:t>
        </w:r>
      </w:ins>
      <w:ins w:id="1907" w:author="Jon Nicholson" w:date="2016-07-12T18:13:00Z">
        <w:r w:rsidR="00697AE1">
          <w:t>.job.classes</w:t>
        </w:r>
      </w:ins>
    </w:p>
    <w:p w:rsidR="00215B4B" w:rsidRDefault="00215B4B" w:rsidP="00215B4B">
      <w:pPr>
        <w:pStyle w:val="BodyText"/>
        <w:rPr>
          <w:ins w:id="1908" w:author="Jon Nicholson" w:date="2016-07-12T18:20:00Z"/>
        </w:rPr>
      </w:pPr>
      <w:ins w:id="1909" w:author="Jon Nicholson" w:date="2016-07-12T18:19:00Z">
        <w:r>
          <w:t xml:space="preserve">Determines </w:t>
        </w:r>
        <w:r>
          <w:t>which functional service classes are to be loaded into the application</w:t>
        </w:r>
        <w:r>
          <w:t xml:space="preserve">. Value is </w:t>
        </w:r>
      </w:ins>
      <w:ins w:id="1910" w:author="Jon Nicholson" w:date="2016-07-12T18:20:00Z">
        <w:r>
          <w:t>a string containing either:</w:t>
        </w:r>
      </w:ins>
    </w:p>
    <w:p w:rsidR="00215B4B" w:rsidRDefault="00215B4B" w:rsidP="00215B4B">
      <w:pPr>
        <w:pStyle w:val="BodyText"/>
        <w:numPr>
          <w:ilvl w:val="0"/>
          <w:numId w:val="26"/>
        </w:numPr>
        <w:rPr>
          <w:ins w:id="1911" w:author="Jon Nicholson" w:date="2016-07-12T18:20:00Z"/>
        </w:rPr>
        <w:pPrChange w:id="1912" w:author="Jon Nicholson" w:date="2016-07-12T18:20:00Z">
          <w:pPr>
            <w:pStyle w:val="BodyText"/>
          </w:pPr>
        </w:pPrChange>
      </w:pPr>
      <w:ins w:id="1913" w:author="Jon Nicholson" w:date="2016-07-12T18:20:00Z">
        <w:r>
          <w:t>A “|” separated list of Assemply Quallified Class Names.</w:t>
        </w:r>
      </w:ins>
    </w:p>
    <w:p w:rsidR="00215B4B" w:rsidRDefault="00215B4B" w:rsidP="00215B4B">
      <w:pPr>
        <w:pStyle w:val="BodyText"/>
        <w:numPr>
          <w:ilvl w:val="0"/>
          <w:numId w:val="26"/>
        </w:numPr>
        <w:rPr>
          <w:ins w:id="1914" w:author="Jon Nicholson" w:date="2016-07-12T18:20:00Z"/>
        </w:rPr>
        <w:pPrChange w:id="1915" w:author="Jon Nicholson" w:date="2016-07-12T18:20:00Z">
          <w:pPr>
            <w:pStyle w:val="BodyText"/>
          </w:pPr>
        </w:pPrChange>
      </w:pPr>
      <w:ins w:id="1916" w:author="Jon Nicholson" w:date="2016-07-12T18:20:00Z">
        <w:r>
          <w:t>The keyword “any”, which will attempt to find and load all functional services in the system. Which services are logged, usefull in testing.</w:t>
        </w:r>
      </w:ins>
    </w:p>
    <w:p w:rsidR="00215B4B" w:rsidRDefault="00215B4B" w:rsidP="00215B4B">
      <w:pPr>
        <w:pStyle w:val="BodyText"/>
        <w:rPr>
          <w:ins w:id="1917" w:author="Jon Nicholson" w:date="2016-07-12T18:18:00Z"/>
        </w:rPr>
        <w:pPrChange w:id="1918" w:author="Jon Nicholson" w:date="2016-07-12T18:21:00Z">
          <w:pPr>
            <w:pStyle w:val="BodyText"/>
          </w:pPr>
        </w:pPrChange>
      </w:pPr>
      <w:ins w:id="1919" w:author="Jon Nicholson" w:date="2016-07-12T18:19:00Z">
        <w:r>
          <w:t xml:space="preserve">If unspecified the default is </w:t>
        </w:r>
      </w:ins>
      <w:ins w:id="1920" w:author="Jon Nicholson" w:date="2016-07-12T18:21:00Z">
        <w:r>
          <w:t>“any”</w:t>
        </w:r>
      </w:ins>
      <w:ins w:id="1921" w:author="Jon Nicholson" w:date="2016-07-12T18:19:00Z">
        <w:r>
          <w:t>.</w:t>
        </w:r>
      </w:ins>
    </w:p>
    <w:p w:rsidR="00697AE1" w:rsidRDefault="00697AE1" w:rsidP="00215B4B">
      <w:pPr>
        <w:pStyle w:val="Heading4"/>
        <w:rPr>
          <w:ins w:id="1922" w:author="Jon Nicholson" w:date="2016-07-12T18:15:00Z"/>
        </w:rPr>
        <w:pPrChange w:id="1923" w:author="Jon Nicholson" w:date="2016-07-12T18:16:00Z">
          <w:pPr>
            <w:pStyle w:val="BodyText"/>
          </w:pPr>
        </w:pPrChange>
      </w:pPr>
      <w:ins w:id="1924" w:author="Jon Nicholson" w:date="2016-07-12T18:15:00Z">
        <w:r>
          <w:t>provider</w:t>
        </w:r>
      </w:ins>
      <w:ins w:id="1925" w:author="Jon Nicholson" w:date="2016-07-12T18:13:00Z">
        <w:r>
          <w:t>.job.binding</w:t>
        </w:r>
      </w:ins>
    </w:p>
    <w:p w:rsidR="00215B4B" w:rsidRDefault="00215B4B" w:rsidP="00215B4B">
      <w:pPr>
        <w:pStyle w:val="BodyText"/>
        <w:rPr>
          <w:ins w:id="1926" w:author="Jon Nicholson" w:date="2016-07-12T18:22:00Z"/>
        </w:rPr>
      </w:pPr>
      <w:ins w:id="1927" w:author="Jon Nicholson" w:date="2016-07-12T18:21:00Z">
        <w:r>
          <w:t xml:space="preserve">Determines if jobs should be </w:t>
        </w:r>
        <w:r>
          <w:t>bound to the consumer that created them.</w:t>
        </w:r>
      </w:ins>
      <w:ins w:id="1928" w:author="Jon Nicholson" w:date="2016-07-12T18:22:00Z">
        <w:r>
          <w:t xml:space="preserve"> </w:t>
        </w:r>
        <w:r>
          <w:t xml:space="preserve">Value is </w:t>
        </w:r>
        <w:r>
          <w:t>a boolean</w:t>
        </w:r>
        <w:r>
          <w:t xml:space="preserve">. If unspecified the default is </w:t>
        </w:r>
        <w:r>
          <w:t>“true”</w:t>
        </w:r>
        <w:r>
          <w:t>.</w:t>
        </w:r>
      </w:ins>
    </w:p>
    <w:p w:rsidR="00215B4B" w:rsidRDefault="00215B4B" w:rsidP="00215B4B">
      <w:pPr>
        <w:pStyle w:val="BodyText"/>
        <w:rPr>
          <w:ins w:id="1929" w:author="Jon Nicholson" w:date="2016-07-12T18:25:00Z"/>
        </w:rPr>
        <w:pPrChange w:id="1930" w:author="Jon Nicholson" w:date="2016-07-12T18:25:00Z">
          <w:pPr>
            <w:pStyle w:val="BodyText"/>
          </w:pPr>
        </w:pPrChange>
      </w:pPr>
      <w:ins w:id="1931" w:author="Jon Nicholson" w:date="2016-07-12T18:21:00Z">
        <w:r>
          <w:t xml:space="preserve">If </w:t>
        </w:r>
      </w:ins>
      <w:ins w:id="1932" w:author="Jon Nicholson" w:date="2016-07-12T18:22:00Z">
        <w:r>
          <w:t>“</w:t>
        </w:r>
      </w:ins>
      <w:ins w:id="1933" w:author="Jon Nicholson" w:date="2016-07-12T18:21:00Z">
        <w:r>
          <w:t>true</w:t>
        </w:r>
      </w:ins>
      <w:ins w:id="1934" w:author="Jon Nicholson" w:date="2016-07-12T18:22:00Z">
        <w:r>
          <w:t>”</w:t>
        </w:r>
      </w:ins>
      <w:ins w:id="1935" w:author="Jon Nicholson" w:date="2016-07-12T18:21:00Z">
        <w:r>
          <w:t xml:space="preserve"> then </w:t>
        </w:r>
      </w:ins>
      <w:ins w:id="1936" w:author="Jon Nicholson" w:date="2016-07-12T18:22:00Z">
        <w:r>
          <w:t xml:space="preserve">once a job is created it gets bound to the </w:t>
        </w:r>
      </w:ins>
      <w:ins w:id="1937" w:author="Jon Nicholson" w:date="2016-07-12T18:23:00Z">
        <w:r>
          <w:t>application key/user token (</w:t>
        </w:r>
      </w:ins>
      <w:ins w:id="1938" w:author="Jon Nicholson" w:date="2016-07-12T18:24:00Z">
        <w:r>
          <w:t xml:space="preserve">in </w:t>
        </w:r>
      </w:ins>
      <w:ins w:id="1939" w:author="Jon Nicholson" w:date="2016-07-12T18:23:00Z">
        <w:r>
          <w:t>DIRECT environments) or source name (</w:t>
        </w:r>
      </w:ins>
      <w:ins w:id="1940" w:author="Jon Nicholson" w:date="2016-07-12T18:24:00Z">
        <w:r>
          <w:t xml:space="preserve">in </w:t>
        </w:r>
      </w:ins>
      <w:ins w:id="1941" w:author="Jon Nicholson" w:date="2016-07-12T18:23:00Z">
        <w:r>
          <w:t>BROKERED environments)</w:t>
        </w:r>
      </w:ins>
      <w:ins w:id="1942" w:author="Jon Nicholson" w:date="2016-07-12T18:24:00Z">
        <w:r>
          <w:t>. If a request to operate on a job is received the consumer is checked against the job’s binding. If the Consumer does not “own” the job the request will fail and a suitable error is reported to the consumer.</w:t>
        </w:r>
      </w:ins>
    </w:p>
    <w:p w:rsidR="00215B4B" w:rsidRDefault="00215B4B" w:rsidP="00215B4B">
      <w:pPr>
        <w:pStyle w:val="BodyText"/>
        <w:rPr>
          <w:ins w:id="1943" w:author="Jon Nicholson" w:date="2016-07-12T18:26:00Z"/>
        </w:rPr>
        <w:pPrChange w:id="1944" w:author="Jon Nicholson" w:date="2016-07-12T18:25:00Z">
          <w:pPr>
            <w:pStyle w:val="BodyText"/>
          </w:pPr>
        </w:pPrChange>
      </w:pPr>
      <w:ins w:id="1945" w:author="Jon Nicholson" w:date="2016-07-12T18:25:00Z">
        <w:r>
          <w:t xml:space="preserve">If “false” then all </w:t>
        </w:r>
      </w:ins>
      <w:ins w:id="1946" w:author="Jon Nicholson" w:date="2016-07-12T18:26:00Z">
        <w:r w:rsidR="003C0EE4">
          <w:t>jobs are visible/accessible to any Consumer that is given rights to access the functional service to which they belong.</w:t>
        </w:r>
      </w:ins>
    </w:p>
    <w:p w:rsidR="00697AE1" w:rsidRDefault="00697AE1" w:rsidP="00215B4B">
      <w:pPr>
        <w:pStyle w:val="Heading4"/>
        <w:rPr>
          <w:ins w:id="1947" w:author="Jon Nicholson" w:date="2016-07-12T18:14:00Z"/>
        </w:rPr>
        <w:pPrChange w:id="1948" w:author="Jon Nicholson" w:date="2016-07-12T18:16:00Z">
          <w:pPr>
            <w:pStyle w:val="BodyText"/>
          </w:pPr>
        </w:pPrChange>
      </w:pPr>
      <w:ins w:id="1949" w:author="Jon Nicholson" w:date="2016-07-12T18:14:00Z">
        <w:r>
          <w:t>pr</w:t>
        </w:r>
      </w:ins>
      <w:ins w:id="1950" w:author="Jon Nicholson" w:date="2016-07-12T18:17:00Z">
        <w:r w:rsidR="00215B4B">
          <w:t>o</w:t>
        </w:r>
      </w:ins>
      <w:ins w:id="1951" w:author="Jon Nicholson" w:date="2016-07-12T18:14:00Z">
        <w:r>
          <w:t>vider</w:t>
        </w:r>
      </w:ins>
      <w:ins w:id="1952" w:author="Jon Nicholson" w:date="2016-07-12T18:13:00Z">
        <w:r>
          <w:t>.job.timeout.enabled</w:t>
        </w:r>
      </w:ins>
    </w:p>
    <w:p w:rsidR="00697AE1" w:rsidRDefault="00215B4B" w:rsidP="00697AE1">
      <w:pPr>
        <w:pStyle w:val="BodyText"/>
        <w:rPr>
          <w:ins w:id="1953" w:author="Jon Nicholson" w:date="2016-07-12T18:13:00Z"/>
        </w:rPr>
        <w:pPrChange w:id="1954" w:author="Jon Nicholson" w:date="2016-07-12T18:14:00Z">
          <w:pPr>
            <w:pStyle w:val="BodyText"/>
          </w:pPr>
        </w:pPrChange>
      </w:pPr>
      <w:ins w:id="1955" w:author="Jon Nicholson" w:date="2016-07-12T18:17:00Z">
        <w:r>
          <w:t xml:space="preserve">Determines </w:t>
        </w:r>
        <w:r>
          <w:t>if jobs should be checked to see if they have timed out</w:t>
        </w:r>
        <w:r>
          <w:t xml:space="preserve">. Value is </w:t>
        </w:r>
      </w:ins>
      <w:ins w:id="1956" w:author="Jon Nicholson" w:date="2016-07-12T18:18:00Z">
        <w:r>
          <w:t>a Boolean (true/false)</w:t>
        </w:r>
      </w:ins>
      <w:ins w:id="1957" w:author="Jon Nicholson" w:date="2016-07-12T18:17:00Z">
        <w:r>
          <w:t>. If unspecified the d</w:t>
        </w:r>
        <w:r>
          <w:t>efault is true.</w:t>
        </w:r>
      </w:ins>
    </w:p>
    <w:p w:rsidR="00697AE1" w:rsidRDefault="00697AE1" w:rsidP="00215B4B">
      <w:pPr>
        <w:pStyle w:val="Heading4"/>
        <w:rPr>
          <w:ins w:id="1958" w:author="Jon Nicholson" w:date="2016-07-12T18:17:00Z"/>
        </w:rPr>
        <w:pPrChange w:id="1959" w:author="Jon Nicholson" w:date="2016-07-12T18:16:00Z">
          <w:pPr>
            <w:pStyle w:val="BodyText"/>
          </w:pPr>
        </w:pPrChange>
      </w:pPr>
      <w:ins w:id="1960" w:author="Jon Nicholson" w:date="2016-07-12T18:14:00Z">
        <w:r>
          <w:t>provider</w:t>
        </w:r>
      </w:ins>
      <w:ins w:id="1961" w:author="Jon Nicholson" w:date="2016-07-12T18:13:00Z">
        <w:r>
          <w:t>.job.timeout.frequency</w:t>
        </w:r>
      </w:ins>
    </w:p>
    <w:p w:rsidR="00215B4B" w:rsidRDefault="00215B4B" w:rsidP="00215B4B">
      <w:pPr>
        <w:pStyle w:val="BodyText"/>
        <w:rPr>
          <w:ins w:id="1962" w:author="Jon Nicholson" w:date="2016-07-12T18:32:00Z"/>
        </w:rPr>
        <w:pPrChange w:id="1963" w:author="Jon Nicholson" w:date="2016-07-12T18:17:00Z">
          <w:pPr>
            <w:pStyle w:val="BodyText"/>
          </w:pPr>
        </w:pPrChange>
      </w:pPr>
      <w:ins w:id="1964" w:author="Jon Nicholson" w:date="2016-07-12T18:17:00Z">
        <w:r>
          <w:t>Determines h</w:t>
        </w:r>
        <w:r>
          <w:t>ow often to check for timed</w:t>
        </w:r>
        <w:r>
          <w:t xml:space="preserve"> </w:t>
        </w:r>
        <w:r>
          <w:t>out jobs</w:t>
        </w:r>
        <w:r>
          <w:t>. Value is numeric in</w:t>
        </w:r>
        <w:r>
          <w:t xml:space="preserve"> seconds. </w:t>
        </w:r>
        <w:r>
          <w:t>If unspecified the d</w:t>
        </w:r>
        <w:r>
          <w:t xml:space="preserve">efault </w:t>
        </w:r>
        <w:r>
          <w:t xml:space="preserve">is </w:t>
        </w:r>
        <w:r>
          <w:t>60.</w:t>
        </w:r>
      </w:ins>
    </w:p>
    <w:p w:rsidR="00EA10C4" w:rsidRDefault="00EA10C4" w:rsidP="00EA10C4">
      <w:pPr>
        <w:pStyle w:val="Heading4"/>
        <w:rPr>
          <w:ins w:id="1965" w:author="Jon Nicholson" w:date="2016-07-12T18:32:00Z"/>
        </w:rPr>
      </w:pPr>
      <w:ins w:id="1966" w:author="Jon Nicholson" w:date="2016-07-12T18:32:00Z">
        <w:r>
          <w:t>provider.startup.delay</w:t>
        </w:r>
      </w:ins>
    </w:p>
    <w:p w:rsidR="00EA10C4" w:rsidRPr="00215B4B" w:rsidRDefault="00EA10C4" w:rsidP="00215B4B">
      <w:pPr>
        <w:pStyle w:val="BodyText"/>
        <w:rPr>
          <w:ins w:id="1967" w:author="Jon Nicholson" w:date="2016-07-12T18:13:00Z"/>
          <w:rPrChange w:id="1968" w:author="Jon Nicholson" w:date="2016-07-12T18:17:00Z">
            <w:rPr>
              <w:ins w:id="1969" w:author="Jon Nicholson" w:date="2016-07-12T18:13:00Z"/>
            </w:rPr>
          </w:rPrChange>
        </w:rPr>
        <w:pPrChange w:id="1970" w:author="Jon Nicholson" w:date="2016-07-12T18:17:00Z">
          <w:pPr>
            <w:pStyle w:val="BodyText"/>
          </w:pPr>
        </w:pPrChange>
      </w:pPr>
      <w:ins w:id="1971" w:author="Jon Nicholson" w:date="2016-07-12T18:32:00Z">
        <w:r>
          <w:t>Determines how long to wait in seconds between starting each functional service. Value is numeric in seconds. If unspecified the default is 10.</w:t>
        </w:r>
      </w:ins>
      <w:bookmarkStart w:id="1972" w:name="_GoBack"/>
      <w:bookmarkEnd w:id="1972"/>
    </w:p>
    <w:p w:rsidR="00F6181C" w:rsidRDefault="00F6181C">
      <w:pPr>
        <w:pStyle w:val="Heading2"/>
        <w:rPr>
          <w:ins w:id="1973" w:author="Jon Nicholson" w:date="2016-05-10T13:09:00Z"/>
        </w:rPr>
        <w:pPrChange w:id="1974" w:author="Jon Nicholson" w:date="2016-05-10T15:30:00Z">
          <w:pPr>
            <w:pStyle w:val="Heading3"/>
          </w:pPr>
        </w:pPrChange>
      </w:pPr>
      <w:bookmarkStart w:id="1975" w:name="_Toc450659934"/>
      <w:ins w:id="1976" w:author="Jon Nicholson" w:date="2016-05-10T11:51:00Z">
        <w:r>
          <w:t>Implementing a Functional Service Consumer</w:t>
        </w:r>
      </w:ins>
      <w:bookmarkEnd w:id="1975"/>
    </w:p>
    <w:p w:rsidR="007F6CA0" w:rsidRPr="00EE0D48" w:rsidDel="00217133"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center"/>
        <w:rPr>
          <w:ins w:id="1977" w:author="Jon Nicholson" w:date="2016-05-10T13:09:00Z"/>
          <w:del w:id="1978" w:author="Ian Tasker" w:date="2016-07-06T20:03:00Z"/>
          <w:b/>
          <w:color w:val="FF0000"/>
        </w:rPr>
      </w:pPr>
      <w:ins w:id="1979" w:author="Jon Nicholson" w:date="2016-05-10T13:09:00Z">
        <w:del w:id="1980" w:author="Ian Tasker" w:date="2016-07-06T20:03:00Z">
          <w:r w:rsidDel="00217133">
            <w:rPr>
              <w:b/>
              <w:color w:val="FF0000"/>
            </w:rPr>
            <w:delText>IMPORTANT NOTE</w:delText>
          </w:r>
          <w:r w:rsidRPr="00EE0D48" w:rsidDel="00217133">
            <w:rPr>
              <w:b/>
              <w:color w:val="FF0000"/>
            </w:rPr>
            <w:delText xml:space="preserve">: </w:delText>
          </w:r>
          <w:r w:rsidDel="00217133">
            <w:rPr>
              <w:b/>
              <w:color w:val="FF0000"/>
            </w:rPr>
            <w:delText>As of</w:delText>
          </w:r>
          <w:r w:rsidRPr="00EE0D48" w:rsidDel="00217133">
            <w:rPr>
              <w:b/>
              <w:color w:val="FF0000"/>
            </w:rPr>
            <w:delText xml:space="preserve"> </w:delText>
          </w:r>
          <w:r w:rsidDel="00217133">
            <w:rPr>
              <w:b/>
              <w:color w:val="FF0000"/>
            </w:rPr>
            <w:delText>May</w:delText>
          </w:r>
          <w:r w:rsidRPr="00EE0D48" w:rsidDel="00217133">
            <w:rPr>
              <w:b/>
              <w:color w:val="FF0000"/>
            </w:rPr>
            <w:delText xml:space="preserve"> 201</w:delText>
          </w:r>
          <w:r w:rsidDel="00217133">
            <w:rPr>
              <w:b/>
              <w:color w:val="FF0000"/>
            </w:rPr>
            <w:delText>6</w:delText>
          </w:r>
          <w:r w:rsidRPr="00EE0D48" w:rsidDel="00217133">
            <w:rPr>
              <w:b/>
              <w:color w:val="FF0000"/>
            </w:rPr>
            <w:delText xml:space="preserve"> until further notice</w:delText>
          </w:r>
        </w:del>
      </w:ins>
    </w:p>
    <w:p w:rsidR="007F6CA0" w:rsidDel="00217133"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1981" w:author="Jon Nicholson" w:date="2016-05-10T13:09:00Z"/>
          <w:del w:id="1982" w:author="Ian Tasker" w:date="2016-07-06T20:03:00Z"/>
        </w:rPr>
      </w:pPr>
      <w:ins w:id="1983" w:author="Jon Nicholson" w:date="2016-05-10T13:09:00Z">
        <w:del w:id="1984" w:author="Ian Tasker" w:date="2016-07-06T20:03:00Z">
          <w:r w:rsidDel="00217133">
            <w:delText>The functionality described within this section is an early adoption of the “Functional Services” functionality. SIF 3.2 will support Functional Services, but in the interim you are advised to consult with your provider/consumer if Functional Services are supported.</w:delText>
          </w:r>
        </w:del>
      </w:ins>
    </w:p>
    <w:p w:rsidR="007F6CA0" w:rsidDel="00217133"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1985" w:author="Jon Nicholson" w:date="2016-05-10T13:09:00Z"/>
          <w:del w:id="1986" w:author="Ian Tasker" w:date="2016-07-06T20:03:00Z"/>
        </w:rPr>
      </w:pPr>
    </w:p>
    <w:p w:rsidR="007F6CA0" w:rsidDel="00217133" w:rsidRDefault="007F6CA0" w:rsidP="007F6CA0">
      <w:pPr>
        <w:pBdr>
          <w:top w:val="double" w:sz="4" w:space="1" w:color="auto"/>
          <w:left w:val="double" w:sz="4" w:space="4" w:color="auto"/>
          <w:bottom w:val="double" w:sz="4" w:space="1" w:color="auto"/>
          <w:right w:val="double" w:sz="4" w:space="4" w:color="auto"/>
        </w:pBdr>
        <w:shd w:val="clear" w:color="auto" w:fill="D9D9D9" w:themeFill="background1" w:themeFillShade="D9"/>
        <w:jc w:val="both"/>
        <w:rPr>
          <w:ins w:id="1987" w:author="Jon Nicholson" w:date="2016-05-10T13:09:00Z"/>
          <w:del w:id="1988" w:author="Ian Tasker" w:date="2016-07-06T20:03:00Z"/>
        </w:rPr>
      </w:pPr>
      <w:ins w:id="1989" w:author="Jon Nicholson" w:date="2016-05-10T13:09:00Z">
        <w:del w:id="1990" w:author="Ian Tasker" w:date="2016-07-06T20:03:00Z">
          <w:r w:rsidDel="00217133">
            <w:delText>Details are correct as of code committed 10 May 2016. The code, and its documentation, is subject to change until delivery of final product to the DfE in July.</w:delText>
          </w:r>
        </w:del>
      </w:ins>
    </w:p>
    <w:p w:rsidR="00F54E34" w:rsidRDefault="00F54E34" w:rsidP="00F54E34">
      <w:pPr>
        <w:pStyle w:val="BodyText"/>
        <w:rPr>
          <w:ins w:id="1991" w:author="Jon Nicholson" w:date="2016-07-12T17:59:00Z"/>
        </w:rPr>
        <w:pPrChange w:id="1992" w:author="Jon Nicholson" w:date="2016-07-12T16:48:00Z">
          <w:pPr>
            <w:pStyle w:val="Body1"/>
            <w:ind w:left="0"/>
          </w:pPr>
        </w:pPrChange>
      </w:pPr>
      <w:ins w:id="1993" w:author="Jon Nicholson" w:date="2016-07-12T16:47:00Z">
        <w:r>
          <w:t xml:space="preserve">A functional service consumer does not have to be implemented as a generic one is provided for you called </w:t>
        </w:r>
        <w:r w:rsidRPr="00F54E34">
          <w:rPr>
            <w:rStyle w:val="CodeInline"/>
            <w:rPrChange w:id="1994" w:author="Jon Nicholson" w:date="2016-07-12T16:48:00Z">
              <w:rPr/>
            </w:rPrChange>
          </w:rPr>
          <w:t>FunctionalServiceConsumer</w:t>
        </w:r>
        <w:r>
          <w:t>.</w:t>
        </w:r>
      </w:ins>
      <w:ins w:id="1995" w:author="Jon Nicholson" w:date="2016-07-12T16:48:00Z">
        <w:r>
          <w:t xml:space="preserve"> </w:t>
        </w:r>
        <w:r w:rsidR="006841C8">
          <w:t xml:space="preserve">To use the functional </w:t>
        </w:r>
      </w:ins>
      <w:ins w:id="1996" w:author="Jon Nicholson" w:date="2016-07-12T17:57:00Z">
        <w:r w:rsidR="006841C8">
          <w:t>service</w:t>
        </w:r>
      </w:ins>
      <w:ins w:id="1997" w:author="Jon Nicholson" w:date="2016-07-12T16:48:00Z">
        <w:r w:rsidR="006841C8">
          <w:t xml:space="preserve"> </w:t>
        </w:r>
      </w:ins>
      <w:ins w:id="1998" w:author="Jon Nicholson" w:date="2016-07-12T17:57:00Z">
        <w:r w:rsidR="006841C8">
          <w:t xml:space="preserve">consumer you need only instantiate </w:t>
        </w:r>
        <w:r w:rsidR="006841C8">
          <w:lastRenderedPageBreak/>
          <w:t xml:space="preserve">it, register it, and work with its API. The functional Service to which any given request is made is configured by the name of the job object assed as a parameter. When an individual job is required, such as when </w:t>
        </w:r>
      </w:ins>
      <w:ins w:id="1999" w:author="Jon Nicholson" w:date="2016-07-12T17:58:00Z">
        <w:r w:rsidR="006841C8">
          <w:t>operating</w:t>
        </w:r>
      </w:ins>
      <w:ins w:id="2000" w:author="Jon Nicholson" w:date="2016-07-12T17:57:00Z">
        <w:r w:rsidR="006841C8">
          <w:t xml:space="preserve"> </w:t>
        </w:r>
      </w:ins>
      <w:ins w:id="2001" w:author="Jon Nicholson" w:date="2016-07-12T17:58:00Z">
        <w:r w:rsidR="006841C8">
          <w:t>on a job’s phases, the job object’s refid is used. This allows the consumer to be reused against any functional service it has rights to access within it</w:t>
        </w:r>
      </w:ins>
      <w:ins w:id="2002" w:author="Jon Nicholson" w:date="2016-07-12T17:59:00Z">
        <w:r w:rsidR="006841C8">
          <w:t>s environment.</w:t>
        </w:r>
      </w:ins>
    </w:p>
    <w:p w:rsidR="006841C8" w:rsidRDefault="006841C8" w:rsidP="00F54E34">
      <w:pPr>
        <w:pStyle w:val="BodyText"/>
        <w:rPr>
          <w:ins w:id="2003" w:author="Jon Nicholson" w:date="2016-07-12T18:06:00Z"/>
        </w:rPr>
        <w:pPrChange w:id="2004" w:author="Jon Nicholson" w:date="2016-07-12T16:48:00Z">
          <w:pPr>
            <w:pStyle w:val="Body1"/>
            <w:ind w:left="0"/>
          </w:pPr>
        </w:pPrChange>
      </w:pPr>
      <w:ins w:id="2005" w:author="Jon Nicholson" w:date="2016-07-12T18:03:00Z">
        <w:r>
          <w:t>For example, to register a functional service consumer with the application key “Sif3DemoApp”</w:t>
        </w:r>
        <w:r w:rsidR="00831999">
          <w:t xml:space="preserve">, and create a new </w:t>
        </w:r>
      </w:ins>
      <w:ins w:id="2006" w:author="Jon Nicholson" w:date="2016-07-12T18:04:00Z">
        <w:r w:rsidR="00831999">
          <w:t>“</w:t>
        </w:r>
      </w:ins>
      <w:ins w:id="2007" w:author="Jon Nicholson" w:date="2016-07-12T18:03:00Z">
        <w:r w:rsidR="00831999">
          <w:t>ISBSubmission</w:t>
        </w:r>
      </w:ins>
      <w:ins w:id="2008" w:author="Jon Nicholson" w:date="2016-07-12T18:04:00Z">
        <w:r w:rsidR="00831999">
          <w:t>” job</w:t>
        </w:r>
      </w:ins>
      <w:ins w:id="2009" w:author="Jon Nicholson" w:date="2016-07-12T18:07:00Z">
        <w:r w:rsidR="00831999">
          <w:t xml:space="preserve"> in the default zone/context</w:t>
        </w:r>
      </w:ins>
      <w:ins w:id="2010" w:author="Jon Nicholson" w:date="2016-07-12T18:05:00Z">
        <w:r w:rsidR="00831999">
          <w:t xml:space="preserve"> is as simple as</w:t>
        </w:r>
      </w:ins>
      <w:ins w:id="2011" w:author="Jon Nicholson" w:date="2016-07-12T17:59:00Z">
        <w:r>
          <w:t>:</w:t>
        </w:r>
      </w:ins>
    </w:p>
    <w:p w:rsidR="00831999" w:rsidRDefault="00831999" w:rsidP="00F54E34">
      <w:pPr>
        <w:pStyle w:val="BodyText"/>
        <w:rPr>
          <w:ins w:id="2012" w:author="Jon Nicholson" w:date="2016-07-12T18:05:00Z"/>
        </w:rPr>
        <w:pPrChange w:id="2013" w:author="Jon Nicholson" w:date="2016-07-12T16:48:00Z">
          <w:pPr>
            <w:pStyle w:val="Body1"/>
            <w:ind w:left="0"/>
          </w:pPr>
        </w:pPrChange>
      </w:pPr>
      <w:ins w:id="2014" w:author="Jon Nicholson" w:date="2016-07-12T18:06:00Z">
        <w:r>
          <w:rPr>
            <w:noProof/>
            <w:lang w:val="en-GB" w:eastAsia="en-GB"/>
          </w:rPr>
          <w:drawing>
            <wp:inline distT="0" distB="0" distL="0" distR="0">
              <wp:extent cx="5544324" cy="676369"/>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502750.tmp"/>
                      <pic:cNvPicPr/>
                    </pic:nvPicPr>
                    <pic:blipFill>
                      <a:blip r:embed="rId23">
                        <a:extLst>
                          <a:ext uri="{28A0092B-C50C-407E-A947-70E740481C1C}">
                            <a14:useLocalDpi xmlns:a14="http://schemas.microsoft.com/office/drawing/2010/main" val="0"/>
                          </a:ext>
                        </a:extLst>
                      </a:blip>
                      <a:stretch>
                        <a:fillRect/>
                      </a:stretch>
                    </pic:blipFill>
                    <pic:spPr>
                      <a:xfrm>
                        <a:off x="0" y="0"/>
                        <a:ext cx="5544324" cy="676369"/>
                      </a:xfrm>
                      <a:prstGeom prst="rect">
                        <a:avLst/>
                      </a:prstGeom>
                    </pic:spPr>
                  </pic:pic>
                </a:graphicData>
              </a:graphic>
            </wp:inline>
          </w:drawing>
        </w:r>
      </w:ins>
    </w:p>
    <w:p w:rsidR="00831999" w:rsidRDefault="00831999" w:rsidP="00F54E34">
      <w:pPr>
        <w:pStyle w:val="BodyText"/>
        <w:rPr>
          <w:ins w:id="2015" w:author="Jon Nicholson" w:date="2016-07-12T16:50:00Z"/>
        </w:rPr>
        <w:pPrChange w:id="2016" w:author="Jon Nicholson" w:date="2016-07-12T16:48:00Z">
          <w:pPr>
            <w:pStyle w:val="Body1"/>
            <w:ind w:left="0"/>
          </w:pPr>
        </w:pPrChange>
      </w:pPr>
      <w:ins w:id="2017" w:author="Jon Nicholson" w:date="2016-07-12T18:05:00Z">
        <w:r w:rsidRPr="00831999">
          <w:rPr>
            <w:b/>
            <w:rPrChange w:id="2018" w:author="Jon Nicholson" w:date="2016-07-12T18:06:00Z">
              <w:rPr/>
            </w:rPrChange>
          </w:rPr>
          <w:t>Note:</w:t>
        </w:r>
        <w:r>
          <w:t xml:space="preserve"> The job name is always </w:t>
        </w:r>
        <w:r w:rsidRPr="00831999">
          <w:rPr>
            <w:b/>
            <w:rPrChange w:id="2019" w:author="Jon Nicholson" w:date="2016-07-12T18:05:00Z">
              <w:rPr/>
            </w:rPrChange>
          </w:rPr>
          <w:t>singular</w:t>
        </w:r>
        <w:r>
          <w:t xml:space="preserve">, the service name is </w:t>
        </w:r>
        <w:r w:rsidRPr="00831999">
          <w:rPr>
            <w:b/>
            <w:rPrChange w:id="2020" w:author="Jon Nicholson" w:date="2016-07-12T18:05:00Z">
              <w:rPr/>
            </w:rPrChange>
          </w:rPr>
          <w:t>plural</w:t>
        </w:r>
        <w:r>
          <w:t>. T</w:t>
        </w:r>
        <w:r>
          <w:t xml:space="preserve">hat is, </w:t>
        </w:r>
        <w:r>
          <w:t xml:space="preserve">in the case of creating an </w:t>
        </w:r>
      </w:ins>
      <w:ins w:id="2021" w:author="Jon Nicholson" w:date="2016-07-12T18:06:00Z">
        <w:r>
          <w:t xml:space="preserve">“ISBSubmission” job the expected service name is </w:t>
        </w:r>
      </w:ins>
      <w:ins w:id="2022" w:author="Jon Nicholson" w:date="2016-07-12T18:05:00Z">
        <w:r>
          <w:t>“ISBSubmission</w:t>
        </w:r>
        <w:r w:rsidRPr="00831999">
          <w:rPr>
            <w:b/>
            <w:i/>
            <w:rPrChange w:id="2023" w:author="Jon Nicholson" w:date="2016-07-12T18:06:00Z">
              <w:rPr>
                <w:b/>
              </w:rPr>
            </w:rPrChange>
          </w:rPr>
          <w:t>s</w:t>
        </w:r>
        <w:r>
          <w:t>”</w:t>
        </w:r>
      </w:ins>
      <w:ins w:id="2024" w:author="Jon Nicholson" w:date="2016-07-12T18:06:00Z">
        <w:r>
          <w:t>.</w:t>
        </w:r>
      </w:ins>
    </w:p>
    <w:p w:rsidR="00F54E34" w:rsidRDefault="00F54E34" w:rsidP="006841C8">
      <w:pPr>
        <w:pStyle w:val="Heading3"/>
        <w:rPr>
          <w:ins w:id="2025" w:author="Jon Nicholson" w:date="2016-07-12T16:50:00Z"/>
        </w:rPr>
        <w:pPrChange w:id="2026" w:author="Jon Nicholson" w:date="2016-07-12T17:56:00Z">
          <w:pPr>
            <w:pStyle w:val="Body1"/>
            <w:ind w:left="0"/>
          </w:pPr>
        </w:pPrChange>
      </w:pPr>
      <w:ins w:id="2027" w:author="Jon Nicholson" w:date="2016-07-12T16:50:00Z">
        <w:r>
          <w:t>Registration/Deregistration</w:t>
        </w:r>
      </w:ins>
    </w:p>
    <w:tbl>
      <w:tblPr>
        <w:tblStyle w:val="GeneralTable"/>
        <w:tblW w:w="4870" w:type="pct"/>
        <w:tblLook w:val="07E0" w:firstRow="1" w:lastRow="1" w:firstColumn="1" w:lastColumn="1" w:noHBand="1" w:noVBand="1"/>
        <w:tblPrChange w:id="2028" w:author="Jon Nicholson" w:date="2016-07-12T16:52:00Z">
          <w:tblPr>
            <w:tblStyle w:val="GeneralTable"/>
            <w:tblW w:w="5000" w:type="pct"/>
            <w:tblLook w:val="07E0" w:firstRow="1" w:lastRow="1" w:firstColumn="1" w:lastColumn="1" w:noHBand="1" w:noVBand="1"/>
          </w:tblPr>
        </w:tblPrChange>
      </w:tblPr>
      <w:tblGrid>
        <w:gridCol w:w="3376"/>
        <w:gridCol w:w="5819"/>
        <w:tblGridChange w:id="2029">
          <w:tblGrid>
            <w:gridCol w:w="2741"/>
            <w:gridCol w:w="6454"/>
          </w:tblGrid>
        </w:tblGridChange>
      </w:tblGrid>
      <w:tr w:rsidR="00F54E34" w:rsidTr="00F54E34">
        <w:trPr>
          <w:cnfStyle w:val="100000000000" w:firstRow="1" w:lastRow="0" w:firstColumn="0" w:lastColumn="0" w:oddVBand="0" w:evenVBand="0" w:oddHBand="0" w:evenHBand="0" w:firstRowFirstColumn="0" w:firstRowLastColumn="0" w:lastRowFirstColumn="0" w:lastRowLastColumn="0"/>
          <w:ins w:id="2030" w:author="Jon Nicholson" w:date="2016-07-12T16:52:00Z"/>
        </w:trPr>
        <w:tc>
          <w:tcPr>
            <w:tcW w:w="0" w:type="auto"/>
            <w:tcPrChange w:id="2031" w:author="Jon Nicholson" w:date="2016-07-12T16:52:00Z">
              <w:tcPr>
                <w:tcW w:w="0" w:type="auto"/>
              </w:tcPr>
            </w:tcPrChange>
          </w:tcPr>
          <w:p w:rsidR="00F54E34" w:rsidRDefault="00F54E34" w:rsidP="00F54E34">
            <w:pPr>
              <w:keepNext/>
              <w:cnfStyle w:val="100000000000" w:firstRow="1" w:lastRow="0" w:firstColumn="0" w:lastColumn="0" w:oddVBand="0" w:evenVBand="0" w:oddHBand="0" w:evenHBand="0" w:firstRowFirstColumn="0" w:firstRowLastColumn="0" w:lastRowFirstColumn="0" w:lastRowLastColumn="0"/>
              <w:rPr>
                <w:ins w:id="2032" w:author="Jon Nicholson" w:date="2016-07-12T16:52:00Z"/>
              </w:rPr>
            </w:pPr>
            <w:ins w:id="2033" w:author="Jon Nicholson" w:date="2016-07-12T16:52:00Z">
              <w:r>
                <w:t>Name</w:t>
              </w:r>
            </w:ins>
          </w:p>
        </w:tc>
        <w:tc>
          <w:tcPr>
            <w:tcW w:w="0" w:type="auto"/>
            <w:tcPrChange w:id="2034" w:author="Jon Nicholson" w:date="2016-07-12T16:52:00Z">
              <w:tcPr>
                <w:tcW w:w="0" w:type="auto"/>
              </w:tcPr>
            </w:tcPrChange>
          </w:tcPr>
          <w:p w:rsidR="00F54E34" w:rsidRDefault="00F54E34" w:rsidP="00F54E34">
            <w:pPr>
              <w:keepNext/>
              <w:cnfStyle w:val="100000000000" w:firstRow="1" w:lastRow="0" w:firstColumn="0" w:lastColumn="0" w:oddVBand="0" w:evenVBand="0" w:oddHBand="0" w:evenHBand="0" w:firstRowFirstColumn="0" w:firstRowLastColumn="0" w:lastRowFirstColumn="0" w:lastRowLastColumn="0"/>
              <w:rPr>
                <w:ins w:id="2035" w:author="Jon Nicholson" w:date="2016-07-12T16:52:00Z"/>
              </w:rPr>
            </w:pPr>
            <w:ins w:id="2036" w:author="Jon Nicholson" w:date="2016-07-12T16:52:00Z">
              <w:r>
                <w:t>Description</w:t>
              </w:r>
            </w:ins>
          </w:p>
        </w:tc>
      </w:tr>
      <w:tr w:rsidR="00F54E34" w:rsidTr="00F54E34">
        <w:trPr>
          <w:ins w:id="2037" w:author="Jon Nicholson" w:date="2016-07-12T16:52:00Z"/>
        </w:trPr>
        <w:tc>
          <w:tcPr>
            <w:tcW w:w="0" w:type="auto"/>
            <w:tcPrChange w:id="2038" w:author="Jon Nicholson" w:date="2016-07-12T16:52:00Z">
              <w:tcPr>
                <w:tcW w:w="0" w:type="auto"/>
              </w:tcPr>
            </w:tcPrChange>
          </w:tcPr>
          <w:p w:rsidR="00F54E34" w:rsidRPr="006841C8" w:rsidRDefault="00F54E34" w:rsidP="00F54E34">
            <w:pPr>
              <w:rPr>
                <w:ins w:id="2039" w:author="Jon Nicholson" w:date="2016-07-12T16:52:00Z"/>
                <w:rStyle w:val="CodeInline"/>
                <w:rPrChange w:id="2040" w:author="Jon Nicholson" w:date="2016-07-12T17:55:00Z">
                  <w:rPr>
                    <w:ins w:id="2041" w:author="Jon Nicholson" w:date="2016-07-12T16:52:00Z"/>
                  </w:rPr>
                </w:rPrChange>
              </w:rPr>
            </w:pPr>
            <w:ins w:id="2042" w:author="Jon Nicholson" w:date="2016-07-12T16:52:00Z">
              <w:r w:rsidRPr="006841C8">
                <w:rPr>
                  <w:rStyle w:val="CodeInline"/>
                  <w:rPrChange w:id="2043" w:author="Jon Nicholson" w:date="2016-07-12T17:55:00Z">
                    <w:rPr>
                      <w:rStyle w:val="Hyperlink"/>
                    </w:rPr>
                  </w:rPrChange>
                </w:rPr>
                <w:t>Register</w:t>
              </w:r>
              <w:r w:rsidRPr="006841C8">
                <w:rPr>
                  <w:rStyle w:val="CodeInline"/>
                  <w:rPrChange w:id="2044" w:author="Jon Nicholson" w:date="2016-07-12T17:55:00Z">
                    <w:rPr/>
                  </w:rPrChange>
                </w:rPr>
                <w:t>()</w:t>
              </w:r>
            </w:ins>
          </w:p>
        </w:tc>
        <w:tc>
          <w:tcPr>
            <w:tcW w:w="0" w:type="auto"/>
            <w:tcPrChange w:id="2045" w:author="Jon Nicholson" w:date="2016-07-12T16:52:00Z">
              <w:tcPr>
                <w:tcW w:w="0" w:type="auto"/>
              </w:tcPr>
            </w:tcPrChange>
          </w:tcPr>
          <w:p w:rsidR="00F54E34" w:rsidRDefault="00F54E34" w:rsidP="00F54E34">
            <w:pPr>
              <w:rPr>
                <w:ins w:id="2046" w:author="Jon Nicholson" w:date="2016-07-12T16:52:00Z"/>
              </w:rPr>
            </w:pPr>
            <w:ins w:id="2047" w:author="Jon Nicholson" w:date="2016-07-12T16:52:00Z">
              <w:r>
                <w:t>Register this Consumer.</w:t>
              </w:r>
            </w:ins>
          </w:p>
        </w:tc>
      </w:tr>
      <w:tr w:rsidR="00F54E34" w:rsidTr="00F54E34">
        <w:trPr>
          <w:ins w:id="2048" w:author="Jon Nicholson" w:date="2016-07-12T16:52:00Z"/>
        </w:trPr>
        <w:tc>
          <w:tcPr>
            <w:tcW w:w="0" w:type="auto"/>
            <w:tcPrChange w:id="2049" w:author="Jon Nicholson" w:date="2016-07-12T16:52:00Z">
              <w:tcPr>
                <w:tcW w:w="0" w:type="auto"/>
              </w:tcPr>
            </w:tcPrChange>
          </w:tcPr>
          <w:p w:rsidR="00F54E34" w:rsidRPr="006841C8" w:rsidRDefault="00F54E34" w:rsidP="00F54E34">
            <w:pPr>
              <w:rPr>
                <w:ins w:id="2050" w:author="Jon Nicholson" w:date="2016-07-12T16:52:00Z"/>
                <w:rStyle w:val="CodeInline"/>
                <w:rPrChange w:id="2051" w:author="Jon Nicholson" w:date="2016-07-12T17:55:00Z">
                  <w:rPr>
                    <w:ins w:id="2052" w:author="Jon Nicholson" w:date="2016-07-12T16:52:00Z"/>
                  </w:rPr>
                </w:rPrChange>
              </w:rPr>
            </w:pPr>
            <w:ins w:id="2053" w:author="Jon Nicholson" w:date="2016-07-12T16:52:00Z">
              <w:r w:rsidRPr="006841C8">
                <w:rPr>
                  <w:rStyle w:val="CodeInline"/>
                  <w:rPrChange w:id="2054" w:author="Jon Nicholson" w:date="2016-07-12T17:55:00Z">
                    <w:rPr>
                      <w:rStyle w:val="Hyperlink"/>
                    </w:rPr>
                  </w:rPrChange>
                </w:rPr>
                <w:t>Unregister</w:t>
              </w:r>
              <w:r w:rsidRPr="006841C8">
                <w:rPr>
                  <w:rStyle w:val="CodeInline"/>
                  <w:rPrChange w:id="2055" w:author="Jon Nicholson" w:date="2016-07-12T17:55:00Z">
                    <w:rPr/>
                  </w:rPrChange>
                </w:rPr>
                <w:t>()</w:t>
              </w:r>
            </w:ins>
          </w:p>
        </w:tc>
        <w:tc>
          <w:tcPr>
            <w:tcW w:w="0" w:type="auto"/>
            <w:tcPrChange w:id="2056" w:author="Jon Nicholson" w:date="2016-07-12T16:52:00Z">
              <w:tcPr>
                <w:tcW w:w="0" w:type="auto"/>
              </w:tcPr>
            </w:tcPrChange>
          </w:tcPr>
          <w:p w:rsidR="00F54E34" w:rsidRDefault="00F54E34" w:rsidP="00F54E34">
            <w:pPr>
              <w:rPr>
                <w:ins w:id="2057" w:author="Jon Nicholson" w:date="2016-07-12T16:52:00Z"/>
              </w:rPr>
            </w:pPr>
            <w:ins w:id="2058" w:author="Jon Nicholson" w:date="2016-07-12T16:52:00Z">
              <w:r>
                <w:t>Unregister this Consumer.</w:t>
              </w:r>
            </w:ins>
          </w:p>
        </w:tc>
      </w:tr>
    </w:tbl>
    <w:p w:rsidR="00F54E34" w:rsidRDefault="00F54E34" w:rsidP="006841C8">
      <w:pPr>
        <w:pStyle w:val="Heading3"/>
        <w:rPr>
          <w:ins w:id="2059" w:author="Jon Nicholson" w:date="2016-07-12T17:37:00Z"/>
        </w:rPr>
        <w:pPrChange w:id="2060" w:author="Jon Nicholson" w:date="2016-07-12T17:56:00Z">
          <w:pPr>
            <w:pStyle w:val="Body1"/>
            <w:ind w:left="0"/>
          </w:pPr>
        </w:pPrChange>
      </w:pPr>
      <w:ins w:id="2061" w:author="Jon Nicholson" w:date="2016-07-12T16:50:00Z">
        <w:r>
          <w:t>Job CRUD operations</w:t>
        </w:r>
      </w:ins>
    </w:p>
    <w:p w:rsidR="00F22346" w:rsidRDefault="00F22346" w:rsidP="00F54E34">
      <w:pPr>
        <w:pStyle w:val="BodyText"/>
        <w:rPr>
          <w:ins w:id="2062" w:author="Jon Nicholson" w:date="2016-07-12T16:51:00Z"/>
        </w:rPr>
        <w:pPrChange w:id="2063" w:author="Jon Nicholson" w:date="2016-07-12T16:48:00Z">
          <w:pPr>
            <w:pStyle w:val="Body1"/>
            <w:ind w:left="0"/>
          </w:pPr>
        </w:pPrChange>
      </w:pPr>
      <w:ins w:id="2064" w:author="Jon Nicholson" w:date="2016-07-12T17:37:00Z">
        <w:r>
          <w:t xml:space="preserve">In all operations the </w:t>
        </w:r>
        <w:r>
          <w:t xml:space="preserve">zone and context </w:t>
        </w:r>
        <w:r>
          <w:t xml:space="preserve">are strings that indicate the zone and context in </w:t>
        </w:r>
      </w:ins>
      <w:ins w:id="2065" w:author="Jon Nicholson" w:date="2016-07-12T17:38:00Z">
        <w:r>
          <w:t>which</w:t>
        </w:r>
      </w:ins>
      <w:ins w:id="2066" w:author="Jon Nicholson" w:date="2016-07-12T17:37:00Z">
        <w:r>
          <w:t xml:space="preserve"> </w:t>
        </w:r>
      </w:ins>
      <w:ins w:id="2067" w:author="Jon Nicholson" w:date="2016-07-12T17:38:00Z">
        <w:r>
          <w:t xml:space="preserve">to issue the request. They can be null </w:t>
        </w:r>
      </w:ins>
      <w:ins w:id="2068" w:author="Jon Nicholson" w:date="2016-07-12T17:37:00Z">
        <w:r>
          <w:t>values, in which case the default zone is assumed.</w:t>
        </w:r>
      </w:ins>
    </w:p>
    <w:tbl>
      <w:tblPr>
        <w:tblStyle w:val="GeneralTable"/>
        <w:tblW w:w="4827" w:type="pct"/>
        <w:tblLook w:val="07E0" w:firstRow="1" w:lastRow="1" w:firstColumn="1" w:lastColumn="1" w:noHBand="1" w:noVBand="1"/>
        <w:tblPrChange w:id="2069" w:author="Jon Nicholson" w:date="2016-07-12T17:45:00Z">
          <w:tblPr>
            <w:tblStyle w:val="GeneralTable"/>
            <w:tblW w:w="4827" w:type="pct"/>
            <w:tblLook w:val="07E0" w:firstRow="1" w:lastRow="1" w:firstColumn="1" w:lastColumn="1" w:noHBand="1" w:noVBand="1"/>
          </w:tblPr>
        </w:tblPrChange>
      </w:tblPr>
      <w:tblGrid>
        <w:gridCol w:w="3729"/>
        <w:gridCol w:w="5384"/>
        <w:tblGridChange w:id="2070">
          <w:tblGrid>
            <w:gridCol w:w="2787"/>
            <w:gridCol w:w="942"/>
            <w:gridCol w:w="5384"/>
          </w:tblGrid>
        </w:tblGridChange>
      </w:tblGrid>
      <w:tr w:rsidR="00294665" w:rsidTr="00294665">
        <w:trPr>
          <w:cnfStyle w:val="100000000000" w:firstRow="1" w:lastRow="0" w:firstColumn="0" w:lastColumn="0" w:oddVBand="0" w:evenVBand="0" w:oddHBand="0" w:evenHBand="0" w:firstRowFirstColumn="0" w:firstRowLastColumn="0" w:lastRowFirstColumn="0" w:lastRowLastColumn="0"/>
          <w:ins w:id="2071" w:author="Jon Nicholson" w:date="2016-07-12T16:52:00Z"/>
        </w:trPr>
        <w:tc>
          <w:tcPr>
            <w:tcW w:w="2046" w:type="pct"/>
            <w:tcPrChange w:id="2072" w:author="Jon Nicholson" w:date="2016-07-12T17:45:00Z">
              <w:tcPr>
                <w:tcW w:w="0" w:type="auto"/>
              </w:tcPr>
            </w:tcPrChange>
          </w:tcPr>
          <w:p w:rsidR="00F54E34" w:rsidRDefault="00F54E34" w:rsidP="00F54E34">
            <w:pPr>
              <w:keepNext/>
              <w:cnfStyle w:val="100000000000" w:firstRow="1" w:lastRow="0" w:firstColumn="0" w:lastColumn="0" w:oddVBand="0" w:evenVBand="0" w:oddHBand="0" w:evenHBand="0" w:firstRowFirstColumn="0" w:firstRowLastColumn="0" w:lastRowFirstColumn="0" w:lastRowLastColumn="0"/>
              <w:rPr>
                <w:ins w:id="2073" w:author="Jon Nicholson" w:date="2016-07-12T16:52:00Z"/>
              </w:rPr>
            </w:pPr>
            <w:ins w:id="2074" w:author="Jon Nicholson" w:date="2016-07-12T16:52:00Z">
              <w:r>
                <w:t>Name</w:t>
              </w:r>
            </w:ins>
          </w:p>
        </w:tc>
        <w:tc>
          <w:tcPr>
            <w:tcW w:w="2954" w:type="pct"/>
            <w:tcPrChange w:id="2075" w:author="Jon Nicholson" w:date="2016-07-12T17:45:00Z">
              <w:tcPr>
                <w:tcW w:w="0" w:type="auto"/>
                <w:gridSpan w:val="2"/>
              </w:tcPr>
            </w:tcPrChange>
          </w:tcPr>
          <w:p w:rsidR="00F54E34" w:rsidRDefault="00F54E34" w:rsidP="00F54E34">
            <w:pPr>
              <w:keepNext/>
              <w:cnfStyle w:val="100000000000" w:firstRow="1" w:lastRow="0" w:firstColumn="0" w:lastColumn="0" w:oddVBand="0" w:evenVBand="0" w:oddHBand="0" w:evenHBand="0" w:firstRowFirstColumn="0" w:firstRowLastColumn="0" w:lastRowFirstColumn="0" w:lastRowLastColumn="0"/>
              <w:rPr>
                <w:ins w:id="2076" w:author="Jon Nicholson" w:date="2016-07-12T16:52:00Z"/>
              </w:rPr>
            </w:pPr>
            <w:ins w:id="2077" w:author="Jon Nicholson" w:date="2016-07-12T16:52:00Z">
              <w:r>
                <w:t>Description</w:t>
              </w:r>
            </w:ins>
          </w:p>
        </w:tc>
      </w:tr>
      <w:tr w:rsidR="00294665" w:rsidTr="00294665">
        <w:trPr>
          <w:ins w:id="2078" w:author="Jon Nicholson" w:date="2016-07-12T16:52:00Z"/>
        </w:trPr>
        <w:tc>
          <w:tcPr>
            <w:tcW w:w="2046" w:type="pct"/>
            <w:tcPrChange w:id="2079" w:author="Jon Nicholson" w:date="2016-07-12T17:45:00Z">
              <w:tcPr>
                <w:tcW w:w="0" w:type="auto"/>
              </w:tcPr>
            </w:tcPrChange>
          </w:tcPr>
          <w:p w:rsidR="00F54E34" w:rsidRPr="00294665" w:rsidRDefault="00F54E34" w:rsidP="00F54E34">
            <w:pPr>
              <w:rPr>
                <w:ins w:id="2080" w:author="Jon Nicholson" w:date="2016-07-12T16:52:00Z"/>
                <w:rStyle w:val="CodeInline"/>
                <w:rPrChange w:id="2081" w:author="Jon Nicholson" w:date="2016-07-12T17:44:00Z">
                  <w:rPr>
                    <w:ins w:id="2082" w:author="Jon Nicholson" w:date="2016-07-12T16:52:00Z"/>
                  </w:rPr>
                </w:rPrChange>
              </w:rPr>
            </w:pPr>
            <w:ins w:id="2083" w:author="Jon Nicholson" w:date="2016-07-12T16:52:00Z">
              <w:r w:rsidRPr="00294665">
                <w:rPr>
                  <w:rStyle w:val="CodeInline"/>
                  <w:rPrChange w:id="2084" w:author="Jon Nicholson" w:date="2016-07-12T17:44:00Z">
                    <w:rPr>
                      <w:rStyle w:val="Hyperlink"/>
                    </w:rPr>
                  </w:rPrChange>
                </w:rPr>
                <w:t>Create(Job, Zone, Context)</w:t>
              </w:r>
            </w:ins>
          </w:p>
        </w:tc>
        <w:tc>
          <w:tcPr>
            <w:tcW w:w="2954" w:type="pct"/>
            <w:tcPrChange w:id="2085" w:author="Jon Nicholson" w:date="2016-07-12T17:45:00Z">
              <w:tcPr>
                <w:tcW w:w="0" w:type="auto"/>
                <w:gridSpan w:val="2"/>
              </w:tcPr>
            </w:tcPrChange>
          </w:tcPr>
          <w:p w:rsidR="00F54E34" w:rsidRDefault="00F54E34" w:rsidP="00791F4A">
            <w:pPr>
              <w:rPr>
                <w:ins w:id="2086" w:author="Jon Nicholson" w:date="2016-07-12T16:52:00Z"/>
              </w:rPr>
              <w:pPrChange w:id="2087" w:author="Jon Nicholson" w:date="2016-07-12T17:40:00Z">
                <w:pPr/>
              </w:pPrChange>
            </w:pPr>
            <w:ins w:id="2088" w:author="Jon Nicholson" w:date="2016-07-12T16:52:00Z">
              <w:r>
                <w:t>Create a single Job with the defaults provided</w:t>
              </w:r>
            </w:ins>
            <w:ins w:id="2089" w:author="Jon Nicholson" w:date="2016-07-12T17:40:00Z">
              <w:r w:rsidR="00791F4A">
                <w:t>.</w:t>
              </w:r>
            </w:ins>
          </w:p>
        </w:tc>
      </w:tr>
      <w:tr w:rsidR="00294665" w:rsidTr="00294665">
        <w:trPr>
          <w:ins w:id="2090" w:author="Jon Nicholson" w:date="2016-07-12T16:52:00Z"/>
        </w:trPr>
        <w:tc>
          <w:tcPr>
            <w:tcW w:w="2046" w:type="pct"/>
            <w:tcPrChange w:id="2091" w:author="Jon Nicholson" w:date="2016-07-12T17:45:00Z">
              <w:tcPr>
                <w:tcW w:w="0" w:type="auto"/>
              </w:tcPr>
            </w:tcPrChange>
          </w:tcPr>
          <w:p w:rsidR="00F54E34" w:rsidRPr="00294665" w:rsidRDefault="00F54E34" w:rsidP="00F54E34">
            <w:pPr>
              <w:rPr>
                <w:ins w:id="2092" w:author="Jon Nicholson" w:date="2016-07-12T16:52:00Z"/>
                <w:rStyle w:val="CodeInline"/>
                <w:rPrChange w:id="2093" w:author="Jon Nicholson" w:date="2016-07-12T17:44:00Z">
                  <w:rPr>
                    <w:ins w:id="2094" w:author="Jon Nicholson" w:date="2016-07-12T16:52:00Z"/>
                  </w:rPr>
                </w:rPrChange>
              </w:rPr>
            </w:pPr>
            <w:ins w:id="2095" w:author="Jon Nicholson" w:date="2016-07-12T16:52:00Z">
              <w:r w:rsidRPr="00294665">
                <w:rPr>
                  <w:rStyle w:val="CodeInline"/>
                  <w:rPrChange w:id="2096" w:author="Jon Nicholson" w:date="2016-07-12T17:44:00Z">
                    <w:rPr>
                      <w:rStyle w:val="Hyperlink"/>
                    </w:rPr>
                  </w:rPrChange>
                </w:rPr>
                <w:t>Create(List(Job), Zone, Context)</w:t>
              </w:r>
            </w:ins>
          </w:p>
        </w:tc>
        <w:tc>
          <w:tcPr>
            <w:tcW w:w="2954" w:type="pct"/>
            <w:tcPrChange w:id="2097" w:author="Jon Nicholson" w:date="2016-07-12T17:45:00Z">
              <w:tcPr>
                <w:tcW w:w="0" w:type="auto"/>
                <w:gridSpan w:val="2"/>
              </w:tcPr>
            </w:tcPrChange>
          </w:tcPr>
          <w:p w:rsidR="00F22346" w:rsidRPr="00F22346" w:rsidRDefault="00F54E34" w:rsidP="00791F4A">
            <w:pPr>
              <w:rPr>
                <w:ins w:id="2098" w:author="Jon Nicholson" w:date="2016-07-12T16:52:00Z"/>
              </w:rPr>
              <w:pPrChange w:id="2099" w:author="Jon Nicholson" w:date="2016-07-12T17:40:00Z">
                <w:pPr/>
              </w:pPrChange>
            </w:pPr>
            <w:ins w:id="2100" w:author="Jon Nicholson" w:date="2016-07-12T16:52:00Z">
              <w:r>
                <w:t>Create multiple Jobs with the defaults provided</w:t>
              </w:r>
            </w:ins>
            <w:ins w:id="2101" w:author="Jon Nicholson" w:date="2016-07-12T17:35:00Z">
              <w:r w:rsidR="00F22346">
                <w:t>.</w:t>
              </w:r>
            </w:ins>
          </w:p>
        </w:tc>
      </w:tr>
      <w:tr w:rsidR="00294665" w:rsidTr="00294665">
        <w:trPr>
          <w:ins w:id="2102" w:author="Jon Nicholson" w:date="2016-07-12T17:44:00Z"/>
        </w:trPr>
        <w:tc>
          <w:tcPr>
            <w:tcW w:w="2046" w:type="pct"/>
          </w:tcPr>
          <w:p w:rsidR="00294665" w:rsidRPr="003D4FB7" w:rsidRDefault="00294665" w:rsidP="003D4FB7">
            <w:pPr>
              <w:rPr>
                <w:ins w:id="2103" w:author="Jon Nicholson" w:date="2016-07-12T17:44:00Z"/>
                <w:rStyle w:val="CodeInline"/>
              </w:rPr>
            </w:pPr>
            <w:ins w:id="2104" w:author="Jon Nicholson" w:date="2016-07-12T17:44:00Z">
              <w:r w:rsidRPr="003D4FB7">
                <w:rPr>
                  <w:rStyle w:val="CodeInline"/>
                </w:rPr>
                <w:t>Query(Job, Zone, Context)</w:t>
              </w:r>
            </w:ins>
          </w:p>
        </w:tc>
        <w:tc>
          <w:tcPr>
            <w:tcW w:w="2954" w:type="pct"/>
          </w:tcPr>
          <w:p w:rsidR="00294665" w:rsidRPr="00F22346" w:rsidRDefault="00294665" w:rsidP="003D4FB7">
            <w:pPr>
              <w:rPr>
                <w:ins w:id="2105" w:author="Jon Nicholson" w:date="2016-07-12T17:44:00Z"/>
              </w:rPr>
            </w:pPr>
            <w:ins w:id="2106" w:author="Jon Nicholson" w:date="2016-07-12T17:44:00Z">
              <w:r>
                <w:t>Gets a single Job object by its refid.</w:t>
              </w:r>
            </w:ins>
          </w:p>
        </w:tc>
      </w:tr>
      <w:tr w:rsidR="00294665" w:rsidTr="00294665">
        <w:trPr>
          <w:ins w:id="2107" w:author="Jon Nicholson" w:date="2016-07-12T17:44:00Z"/>
        </w:trPr>
        <w:tc>
          <w:tcPr>
            <w:tcW w:w="2046" w:type="pct"/>
          </w:tcPr>
          <w:p w:rsidR="00294665" w:rsidRDefault="00294665" w:rsidP="003D4FB7">
            <w:pPr>
              <w:rPr>
                <w:ins w:id="2108" w:author="Jon Nicholson" w:date="2016-07-12T17:44:00Z"/>
                <w:rStyle w:val="CodeInline"/>
              </w:rPr>
            </w:pPr>
            <w:ins w:id="2109" w:author="Jon Nicholson" w:date="2016-07-12T17:44:00Z">
              <w:r w:rsidRPr="003D4FB7">
                <w:rPr>
                  <w:rStyle w:val="CodeInline"/>
                </w:rPr>
                <w:t>Query(jobName, navigationPage</w:t>
              </w:r>
              <w:r>
                <w:rPr>
                  <w:rStyle w:val="CodeInline"/>
                </w:rPr>
                <w:t>,</w:t>
              </w:r>
            </w:ins>
          </w:p>
          <w:p w:rsidR="00294665" w:rsidRDefault="00294665" w:rsidP="003D4FB7">
            <w:pPr>
              <w:rPr>
                <w:ins w:id="2110" w:author="Jon Nicholson" w:date="2016-07-12T17:44:00Z"/>
                <w:rStyle w:val="CodeInline"/>
              </w:rPr>
            </w:pPr>
            <w:ins w:id="2111" w:author="Jon Nicholson" w:date="2016-07-12T17:45:00Z">
              <w:r>
                <w:rPr>
                  <w:rStyle w:val="CodeInline"/>
                </w:rPr>
                <w:t xml:space="preserve">  </w:t>
              </w:r>
            </w:ins>
            <w:ins w:id="2112" w:author="Jon Nicholson" w:date="2016-07-12T17:44:00Z">
              <w:r w:rsidRPr="003D4FB7">
                <w:rPr>
                  <w:rStyle w:val="CodeInline"/>
                </w:rPr>
                <w:t>navigationPageSize</w:t>
              </w:r>
              <w:r>
                <w:rPr>
                  <w:rStyle w:val="CodeInline"/>
                </w:rPr>
                <w:t>,</w:t>
              </w:r>
            </w:ins>
          </w:p>
          <w:p w:rsidR="00294665" w:rsidRPr="003D4FB7" w:rsidRDefault="00294665" w:rsidP="003D4FB7">
            <w:pPr>
              <w:rPr>
                <w:ins w:id="2113" w:author="Jon Nicholson" w:date="2016-07-12T17:44:00Z"/>
                <w:rStyle w:val="CodeInline"/>
              </w:rPr>
            </w:pPr>
            <w:ins w:id="2114" w:author="Jon Nicholson" w:date="2016-07-12T17:45:00Z">
              <w:r>
                <w:rPr>
                  <w:rStyle w:val="CodeInline"/>
                </w:rPr>
                <w:t xml:space="preserve">  </w:t>
              </w:r>
            </w:ins>
            <w:ins w:id="2115" w:author="Jon Nicholson" w:date="2016-07-12T17:44:00Z">
              <w:r w:rsidRPr="003D4FB7">
                <w:rPr>
                  <w:rStyle w:val="CodeInline"/>
                </w:rPr>
                <w:t>Zone, Context)</w:t>
              </w:r>
            </w:ins>
          </w:p>
        </w:tc>
        <w:tc>
          <w:tcPr>
            <w:tcW w:w="2954" w:type="pct"/>
          </w:tcPr>
          <w:p w:rsidR="00294665" w:rsidRDefault="00294665" w:rsidP="003D4FB7">
            <w:pPr>
              <w:rPr>
                <w:ins w:id="2116" w:author="Jon Nicholson" w:date="2016-07-12T17:44:00Z"/>
              </w:rPr>
            </w:pPr>
            <w:ins w:id="2117" w:author="Jon Nicholson" w:date="2016-07-12T17:44:00Z">
              <w:r>
                <w:t>Get all jobs from the service that handles the specified jobname (a string) with (nullable) page number and page size parameters.</w:t>
              </w:r>
            </w:ins>
          </w:p>
        </w:tc>
      </w:tr>
      <w:tr w:rsidR="00294665" w:rsidTr="00294665">
        <w:trPr>
          <w:ins w:id="2118" w:author="Jon Nicholson" w:date="2016-07-12T17:44:00Z"/>
        </w:trPr>
        <w:tc>
          <w:tcPr>
            <w:tcW w:w="2046" w:type="pct"/>
          </w:tcPr>
          <w:p w:rsidR="00294665" w:rsidRDefault="00294665" w:rsidP="003D4FB7">
            <w:pPr>
              <w:rPr>
                <w:ins w:id="2119" w:author="Jon Nicholson" w:date="2016-07-12T17:44:00Z"/>
                <w:rStyle w:val="CodeInline"/>
              </w:rPr>
            </w:pPr>
            <w:ins w:id="2120" w:author="Jon Nicholson" w:date="2016-07-12T17:44:00Z">
              <w:r w:rsidRPr="003D4FB7">
                <w:rPr>
                  <w:rStyle w:val="CodeInline"/>
                </w:rPr>
                <w:t>QueryByExample(Job</w:t>
              </w:r>
              <w:r>
                <w:rPr>
                  <w:rStyle w:val="CodeInline"/>
                </w:rPr>
                <w:t>,</w:t>
              </w:r>
            </w:ins>
          </w:p>
          <w:p w:rsidR="00294665" w:rsidRDefault="00294665" w:rsidP="003D4FB7">
            <w:pPr>
              <w:rPr>
                <w:ins w:id="2121" w:author="Jon Nicholson" w:date="2016-07-12T17:44:00Z"/>
                <w:rStyle w:val="CodeInline"/>
              </w:rPr>
            </w:pPr>
            <w:ins w:id="2122" w:author="Jon Nicholson" w:date="2016-07-12T17:45:00Z">
              <w:r>
                <w:rPr>
                  <w:rStyle w:val="CodeInline"/>
                </w:rPr>
                <w:t xml:space="preserve">  </w:t>
              </w:r>
            </w:ins>
            <w:ins w:id="2123" w:author="Jon Nicholson" w:date="2016-07-12T17:44:00Z">
              <w:r w:rsidRPr="003D4FB7">
                <w:rPr>
                  <w:rStyle w:val="CodeInline"/>
                </w:rPr>
                <w:t>navigationPage</w:t>
              </w:r>
              <w:r>
                <w:rPr>
                  <w:rStyle w:val="CodeInline"/>
                </w:rPr>
                <w:t>,</w:t>
              </w:r>
            </w:ins>
          </w:p>
          <w:p w:rsidR="00294665" w:rsidRDefault="00294665" w:rsidP="003D4FB7">
            <w:pPr>
              <w:rPr>
                <w:ins w:id="2124" w:author="Jon Nicholson" w:date="2016-07-12T17:44:00Z"/>
                <w:rStyle w:val="CodeInline"/>
              </w:rPr>
            </w:pPr>
            <w:ins w:id="2125" w:author="Jon Nicholson" w:date="2016-07-12T17:45:00Z">
              <w:r>
                <w:rPr>
                  <w:rStyle w:val="CodeInline"/>
                </w:rPr>
                <w:t xml:space="preserve">  </w:t>
              </w:r>
            </w:ins>
            <w:ins w:id="2126" w:author="Jon Nicholson" w:date="2016-07-12T17:44:00Z">
              <w:r w:rsidRPr="003D4FB7">
                <w:rPr>
                  <w:rStyle w:val="CodeInline"/>
                </w:rPr>
                <w:t>navigationPageSize</w:t>
              </w:r>
              <w:r>
                <w:rPr>
                  <w:rStyle w:val="CodeInline"/>
                </w:rPr>
                <w:t>,</w:t>
              </w:r>
            </w:ins>
          </w:p>
          <w:p w:rsidR="00294665" w:rsidRPr="003D4FB7" w:rsidRDefault="00294665" w:rsidP="003D4FB7">
            <w:pPr>
              <w:rPr>
                <w:ins w:id="2127" w:author="Jon Nicholson" w:date="2016-07-12T17:44:00Z"/>
                <w:rStyle w:val="CodeInline"/>
              </w:rPr>
            </w:pPr>
            <w:ins w:id="2128" w:author="Jon Nicholson" w:date="2016-07-12T17:45:00Z">
              <w:r>
                <w:rPr>
                  <w:rStyle w:val="CodeInline"/>
                </w:rPr>
                <w:t xml:space="preserve">  </w:t>
              </w:r>
            </w:ins>
            <w:ins w:id="2129" w:author="Jon Nicholson" w:date="2016-07-12T17:44:00Z">
              <w:r w:rsidRPr="003D4FB7">
                <w:rPr>
                  <w:rStyle w:val="CodeInline"/>
                </w:rPr>
                <w:t>Zone, Context)</w:t>
              </w:r>
            </w:ins>
          </w:p>
        </w:tc>
        <w:tc>
          <w:tcPr>
            <w:tcW w:w="2954" w:type="pct"/>
          </w:tcPr>
          <w:p w:rsidR="00294665" w:rsidRDefault="00294665" w:rsidP="003D4FB7">
            <w:pPr>
              <w:rPr>
                <w:ins w:id="2130" w:author="Jon Nicholson" w:date="2016-07-12T17:44:00Z"/>
              </w:rPr>
            </w:pPr>
            <w:ins w:id="2131" w:author="Jon Nicholson" w:date="2016-07-12T17:44:00Z">
              <w:r>
                <w:t>Get a all Jobs that match the example provided.</w:t>
              </w:r>
            </w:ins>
          </w:p>
        </w:tc>
      </w:tr>
      <w:tr w:rsidR="00294665" w:rsidTr="00294665">
        <w:trPr>
          <w:ins w:id="2132" w:author="Jon Nicholson" w:date="2016-07-12T17:45:00Z"/>
        </w:trPr>
        <w:tc>
          <w:tcPr>
            <w:tcW w:w="2046" w:type="pct"/>
          </w:tcPr>
          <w:p w:rsidR="00294665" w:rsidRPr="003D4FB7" w:rsidRDefault="00294665" w:rsidP="003D4FB7">
            <w:pPr>
              <w:rPr>
                <w:ins w:id="2133" w:author="Jon Nicholson" w:date="2016-07-12T17:45:00Z"/>
                <w:rStyle w:val="CodeInline"/>
              </w:rPr>
            </w:pPr>
            <w:ins w:id="2134" w:author="Jon Nicholson" w:date="2016-07-12T17:45:00Z">
              <w:r w:rsidRPr="003D4FB7">
                <w:rPr>
                  <w:rStyle w:val="CodeInline"/>
                </w:rPr>
                <w:t>Update(Job, Zone, Context)</w:t>
              </w:r>
            </w:ins>
          </w:p>
        </w:tc>
        <w:tc>
          <w:tcPr>
            <w:tcW w:w="2954" w:type="pct"/>
          </w:tcPr>
          <w:p w:rsidR="00294665" w:rsidRDefault="00294665" w:rsidP="003D4FB7">
            <w:pPr>
              <w:rPr>
                <w:ins w:id="2135" w:author="Jon Nicholson" w:date="2016-07-12T17:45:00Z"/>
              </w:rPr>
            </w:pPr>
            <w:ins w:id="2136" w:author="Jon Nicholson" w:date="2016-07-12T17:45:00Z">
              <w:r>
                <w:t xml:space="preserve">Update single job object is </w:t>
              </w:r>
              <w:r w:rsidRPr="003D4FB7">
                <w:rPr>
                  <w:b/>
                </w:rPr>
                <w:t>not supported</w:t>
              </w:r>
              <w:r>
                <w:t xml:space="preserve"> for Functional Services. Throws a HttpResponseException with Forbidden status code.</w:t>
              </w:r>
            </w:ins>
          </w:p>
        </w:tc>
      </w:tr>
      <w:tr w:rsidR="00294665" w:rsidTr="00294665">
        <w:trPr>
          <w:ins w:id="2137" w:author="Jon Nicholson" w:date="2016-07-12T17:45:00Z"/>
        </w:trPr>
        <w:tc>
          <w:tcPr>
            <w:tcW w:w="2046" w:type="pct"/>
          </w:tcPr>
          <w:p w:rsidR="00294665" w:rsidRPr="003D4FB7" w:rsidRDefault="00294665" w:rsidP="003D4FB7">
            <w:pPr>
              <w:rPr>
                <w:ins w:id="2138" w:author="Jon Nicholson" w:date="2016-07-12T17:45:00Z"/>
                <w:rStyle w:val="CodeInline"/>
              </w:rPr>
            </w:pPr>
            <w:ins w:id="2139" w:author="Jon Nicholson" w:date="2016-07-12T17:45:00Z">
              <w:r w:rsidRPr="003D4FB7">
                <w:rPr>
                  <w:rStyle w:val="CodeInline"/>
                </w:rPr>
                <w:t>Update(List(Job), Zone, Context)</w:t>
              </w:r>
            </w:ins>
          </w:p>
        </w:tc>
        <w:tc>
          <w:tcPr>
            <w:tcW w:w="2954" w:type="pct"/>
          </w:tcPr>
          <w:p w:rsidR="00294665" w:rsidRDefault="00294665" w:rsidP="003D4FB7">
            <w:pPr>
              <w:rPr>
                <w:ins w:id="2140" w:author="Jon Nicholson" w:date="2016-07-12T17:45:00Z"/>
              </w:rPr>
            </w:pPr>
            <w:ins w:id="2141" w:author="Jon Nicholson" w:date="2016-07-12T17:45:00Z">
              <w:r>
                <w:t xml:space="preserve">Update multiple job objects is </w:t>
              </w:r>
              <w:r w:rsidRPr="003D4FB7">
                <w:rPr>
                  <w:b/>
                </w:rPr>
                <w:t>not supported</w:t>
              </w:r>
              <w:r>
                <w:t xml:space="preserve"> for Functional Services. Throws a HttpResponseException with Forbidden status code.</w:t>
              </w:r>
            </w:ins>
          </w:p>
        </w:tc>
      </w:tr>
      <w:tr w:rsidR="00294665" w:rsidTr="00294665">
        <w:trPr>
          <w:ins w:id="2142" w:author="Jon Nicholson" w:date="2016-07-12T16:52:00Z"/>
        </w:trPr>
        <w:tc>
          <w:tcPr>
            <w:tcW w:w="2046" w:type="pct"/>
            <w:tcPrChange w:id="2143" w:author="Jon Nicholson" w:date="2016-07-12T17:45:00Z">
              <w:tcPr>
                <w:tcW w:w="0" w:type="auto"/>
              </w:tcPr>
            </w:tcPrChange>
          </w:tcPr>
          <w:p w:rsidR="00F54E34" w:rsidRPr="00294665" w:rsidRDefault="00F54E34" w:rsidP="00F54E34">
            <w:pPr>
              <w:rPr>
                <w:ins w:id="2144" w:author="Jon Nicholson" w:date="2016-07-12T16:52:00Z"/>
                <w:rStyle w:val="CodeInline"/>
                <w:rPrChange w:id="2145" w:author="Jon Nicholson" w:date="2016-07-12T17:44:00Z">
                  <w:rPr>
                    <w:ins w:id="2146" w:author="Jon Nicholson" w:date="2016-07-12T16:52:00Z"/>
                  </w:rPr>
                </w:rPrChange>
              </w:rPr>
            </w:pPr>
            <w:ins w:id="2147" w:author="Jon Nicholson" w:date="2016-07-12T16:52:00Z">
              <w:r w:rsidRPr="00294665">
                <w:rPr>
                  <w:rStyle w:val="CodeInline"/>
                  <w:rPrChange w:id="2148" w:author="Jon Nicholson" w:date="2016-07-12T17:44:00Z">
                    <w:rPr>
                      <w:rStyle w:val="Hyperlink"/>
                    </w:rPr>
                  </w:rPrChange>
                </w:rPr>
                <w:t>Delete(Job, Zone, Context)</w:t>
              </w:r>
            </w:ins>
          </w:p>
        </w:tc>
        <w:tc>
          <w:tcPr>
            <w:tcW w:w="2954" w:type="pct"/>
            <w:tcPrChange w:id="2149" w:author="Jon Nicholson" w:date="2016-07-12T17:45:00Z">
              <w:tcPr>
                <w:tcW w:w="0" w:type="auto"/>
                <w:gridSpan w:val="2"/>
              </w:tcPr>
            </w:tcPrChange>
          </w:tcPr>
          <w:p w:rsidR="00F22346" w:rsidRPr="00F22346" w:rsidRDefault="00F54E34" w:rsidP="00791F4A">
            <w:pPr>
              <w:rPr>
                <w:ins w:id="2150" w:author="Jon Nicholson" w:date="2016-07-12T16:52:00Z"/>
              </w:rPr>
              <w:pPrChange w:id="2151" w:author="Jon Nicholson" w:date="2016-07-12T17:40:00Z">
                <w:pPr/>
              </w:pPrChange>
            </w:pPr>
            <w:ins w:id="2152" w:author="Jon Nicholson" w:date="2016-07-12T16:52:00Z">
              <w:r>
                <w:t>Delete a Job</w:t>
              </w:r>
            </w:ins>
            <w:ins w:id="2153" w:author="Jon Nicholson" w:date="2016-07-12T17:36:00Z">
              <w:r w:rsidR="00F22346">
                <w:t>. The job needs only its name and refid defined.</w:t>
              </w:r>
            </w:ins>
          </w:p>
        </w:tc>
      </w:tr>
      <w:tr w:rsidR="00294665" w:rsidTr="00294665">
        <w:trPr>
          <w:ins w:id="2154" w:author="Jon Nicholson" w:date="2016-07-12T16:52:00Z"/>
        </w:trPr>
        <w:tc>
          <w:tcPr>
            <w:tcW w:w="2046" w:type="pct"/>
            <w:tcPrChange w:id="2155" w:author="Jon Nicholson" w:date="2016-07-12T17:45:00Z">
              <w:tcPr>
                <w:tcW w:w="0" w:type="auto"/>
              </w:tcPr>
            </w:tcPrChange>
          </w:tcPr>
          <w:p w:rsidR="00F54E34" w:rsidRPr="00294665" w:rsidRDefault="00F54E34" w:rsidP="00F54E34">
            <w:pPr>
              <w:rPr>
                <w:ins w:id="2156" w:author="Jon Nicholson" w:date="2016-07-12T16:52:00Z"/>
                <w:rStyle w:val="CodeInline"/>
                <w:rPrChange w:id="2157" w:author="Jon Nicholson" w:date="2016-07-12T17:44:00Z">
                  <w:rPr>
                    <w:ins w:id="2158" w:author="Jon Nicholson" w:date="2016-07-12T16:52:00Z"/>
                  </w:rPr>
                </w:rPrChange>
              </w:rPr>
            </w:pPr>
            <w:ins w:id="2159" w:author="Jon Nicholson" w:date="2016-07-12T16:52:00Z">
              <w:r w:rsidRPr="00294665">
                <w:rPr>
                  <w:rStyle w:val="CodeInline"/>
                  <w:rPrChange w:id="2160" w:author="Jon Nicholson" w:date="2016-07-12T17:44:00Z">
                    <w:rPr>
                      <w:rStyle w:val="Hyperlink"/>
                    </w:rPr>
                  </w:rPrChange>
                </w:rPr>
                <w:t>Delete(List(Job), Zone, Context)</w:t>
              </w:r>
            </w:ins>
          </w:p>
        </w:tc>
        <w:tc>
          <w:tcPr>
            <w:tcW w:w="2954" w:type="pct"/>
            <w:tcPrChange w:id="2161" w:author="Jon Nicholson" w:date="2016-07-12T17:45:00Z">
              <w:tcPr>
                <w:tcW w:w="0" w:type="auto"/>
                <w:gridSpan w:val="2"/>
              </w:tcPr>
            </w:tcPrChange>
          </w:tcPr>
          <w:p w:rsidR="00F22346" w:rsidRPr="00F22346" w:rsidRDefault="00F22346" w:rsidP="00791F4A">
            <w:pPr>
              <w:rPr>
                <w:ins w:id="2162" w:author="Jon Nicholson" w:date="2016-07-12T16:52:00Z"/>
              </w:rPr>
              <w:pPrChange w:id="2163" w:author="Jon Nicholson" w:date="2016-07-12T17:40:00Z">
                <w:pPr/>
              </w:pPrChange>
            </w:pPr>
            <w:ins w:id="2164" w:author="Jon Nicholson" w:date="2016-07-12T16:52:00Z">
              <w:r>
                <w:t>Delete a series of Jobs.</w:t>
              </w:r>
            </w:ins>
            <w:ins w:id="2165" w:author="Jon Nicholson" w:date="2016-07-12T17:36:00Z">
              <w:r>
                <w:t xml:space="preserve"> Each job needs to have the same </w:t>
              </w:r>
              <w:r>
                <w:t xml:space="preserve">name and </w:t>
              </w:r>
            </w:ins>
            <w:ins w:id="2166" w:author="Jon Nicholson" w:date="2016-07-12T17:37:00Z">
              <w:r>
                <w:t xml:space="preserve">each should have a </w:t>
              </w:r>
            </w:ins>
            <w:ins w:id="2167" w:author="Jon Nicholson" w:date="2016-07-12T17:36:00Z">
              <w:r>
                <w:t>refid defined.</w:t>
              </w:r>
            </w:ins>
          </w:p>
        </w:tc>
      </w:tr>
    </w:tbl>
    <w:p w:rsidR="00F54E34" w:rsidRDefault="00F54E34" w:rsidP="00F54E34">
      <w:pPr>
        <w:pStyle w:val="BodyText"/>
        <w:rPr>
          <w:ins w:id="2168" w:author="Jon Nicholson" w:date="2016-07-12T16:51:00Z"/>
        </w:rPr>
        <w:pPrChange w:id="2169" w:author="Jon Nicholson" w:date="2016-07-12T16:48:00Z">
          <w:pPr>
            <w:pStyle w:val="Body1"/>
            <w:ind w:left="0"/>
          </w:pPr>
        </w:pPrChange>
      </w:pPr>
    </w:p>
    <w:p w:rsidR="00F54E34" w:rsidRDefault="00F54E34" w:rsidP="006841C8">
      <w:pPr>
        <w:pStyle w:val="Heading3"/>
        <w:rPr>
          <w:ins w:id="2170" w:author="Jon Nicholson" w:date="2016-07-12T17:38:00Z"/>
        </w:rPr>
        <w:pPrChange w:id="2171" w:author="Jon Nicholson" w:date="2016-07-12T17:56:00Z">
          <w:pPr>
            <w:pStyle w:val="Body1"/>
            <w:ind w:left="0"/>
          </w:pPr>
        </w:pPrChange>
      </w:pPr>
      <w:ins w:id="2172" w:author="Jon Nicholson" w:date="2016-07-12T16:51:00Z">
        <w:r>
          <w:lastRenderedPageBreak/>
          <w:t>Phase CRUD operations</w:t>
        </w:r>
      </w:ins>
    </w:p>
    <w:p w:rsidR="00294665" w:rsidRDefault="00F22346" w:rsidP="00F54E34">
      <w:pPr>
        <w:pStyle w:val="BodyText"/>
        <w:rPr>
          <w:ins w:id="2173" w:author="Jon Nicholson" w:date="2016-07-12T16:51:00Z"/>
        </w:rPr>
        <w:pPrChange w:id="2174" w:author="Jon Nicholson" w:date="2016-07-12T16:48:00Z">
          <w:pPr>
            <w:pStyle w:val="Body1"/>
            <w:ind w:left="0"/>
          </w:pPr>
        </w:pPrChange>
      </w:pPr>
      <w:ins w:id="2175" w:author="Jon Nicholson" w:date="2016-07-12T17:38:00Z">
        <w:r>
          <w:t>In all operations the zone and context are strings that indicate the zone and context in which to issue the request. They can be null values, in which case the default zone is assumed.</w:t>
        </w:r>
      </w:ins>
      <w:ins w:id="2176" w:author="Jon Nicholson" w:date="2016-07-12T17:47:00Z">
        <w:r w:rsidR="00294665">
          <w:t xml:space="preserve"> The body parameter is a </w:t>
        </w:r>
        <w:r w:rsidR="00294665" w:rsidRPr="00294665">
          <w:rPr>
            <w:rStyle w:val="CodeInline"/>
            <w:rPrChange w:id="2177" w:author="Jon Nicholson" w:date="2016-07-12T17:47:00Z">
              <w:rPr/>
            </w:rPrChange>
          </w:rPr>
          <w:t>string</w:t>
        </w:r>
        <w:r w:rsidR="00294665">
          <w:t xml:space="preserve"> (possibly </w:t>
        </w:r>
      </w:ins>
      <w:ins w:id="2178" w:author="Jon Nicholson" w:date="2016-07-12T17:48:00Z">
        <w:r w:rsidR="00294665">
          <w:t xml:space="preserve">the result of </w:t>
        </w:r>
      </w:ins>
      <w:ins w:id="2179" w:author="Jon Nicholson" w:date="2016-07-12T17:47:00Z">
        <w:r w:rsidR="00294665">
          <w:t xml:space="preserve">serialization by your consumer’s business logic) </w:t>
        </w:r>
      </w:ins>
      <w:ins w:id="2180" w:author="Jon Nicholson" w:date="2016-07-12T17:48:00Z">
        <w:r w:rsidR="00294665">
          <w:t xml:space="preserve">to be sent to the Provider. It can be null. Th arguments </w:t>
        </w:r>
      </w:ins>
      <w:ins w:id="2181" w:author="Jon Nicholson" w:date="2016-07-12T17:47:00Z">
        <w:r w:rsidR="00294665" w:rsidRPr="00294665">
          <w:t>contentTypeOverride</w:t>
        </w:r>
        <w:r w:rsidR="00294665">
          <w:t xml:space="preserve"> and</w:t>
        </w:r>
        <w:r w:rsidR="00294665" w:rsidRPr="00294665">
          <w:t xml:space="preserve"> acceptOverride</w:t>
        </w:r>
      </w:ins>
      <w:ins w:id="2182" w:author="Jon Nicholson" w:date="2016-07-12T17:48:00Z">
        <w:r w:rsidR="00294665">
          <w:t xml:space="preserve"> are both </w:t>
        </w:r>
        <w:r w:rsidR="00294665" w:rsidRPr="00294665">
          <w:rPr>
            <w:rStyle w:val="CodeInline"/>
            <w:rPrChange w:id="2183" w:author="Jon Nicholson" w:date="2016-07-12T17:48:00Z">
              <w:rPr/>
            </w:rPrChange>
          </w:rPr>
          <w:t>strings</w:t>
        </w:r>
        <w:r w:rsidR="00294665">
          <w:t xml:space="preserve"> that indicate what format the data is in and what format is expected back. These should be standard mime type</w:t>
        </w:r>
      </w:ins>
      <w:ins w:id="2184" w:author="Jon Nicholson" w:date="2016-07-12T17:49:00Z">
        <w:r w:rsidR="00294665">
          <w:t xml:space="preserve"> values and are also nullable</w:t>
        </w:r>
      </w:ins>
      <w:ins w:id="2185" w:author="Jon Nicholson" w:date="2016-07-12T17:48:00Z">
        <w:r w:rsidR="00294665">
          <w:t>.</w:t>
        </w:r>
      </w:ins>
    </w:p>
    <w:tbl>
      <w:tblPr>
        <w:tblStyle w:val="GeneralTable"/>
        <w:tblW w:w="4827" w:type="pct"/>
        <w:tblLook w:val="07E0" w:firstRow="1" w:lastRow="1" w:firstColumn="1" w:lastColumn="1" w:noHBand="1" w:noVBand="1"/>
      </w:tblPr>
      <w:tblGrid>
        <w:gridCol w:w="4296"/>
        <w:gridCol w:w="4817"/>
        <w:tblGridChange w:id="2186">
          <w:tblGrid>
            <w:gridCol w:w="4296"/>
            <w:gridCol w:w="4817"/>
          </w:tblGrid>
        </w:tblGridChange>
      </w:tblGrid>
      <w:tr w:rsidR="006841C8" w:rsidTr="006841C8">
        <w:trPr>
          <w:cnfStyle w:val="100000000000" w:firstRow="1" w:lastRow="0" w:firstColumn="0" w:lastColumn="0" w:oddVBand="0" w:evenVBand="0" w:oddHBand="0" w:evenHBand="0" w:firstRowFirstColumn="0" w:firstRowLastColumn="0" w:lastRowFirstColumn="0" w:lastRowLastColumn="0"/>
          <w:ins w:id="2187" w:author="Jon Nicholson" w:date="2016-07-12T16:51:00Z"/>
        </w:trPr>
        <w:tc>
          <w:tcPr>
            <w:tcW w:w="2357" w:type="pct"/>
          </w:tcPr>
          <w:p w:rsidR="00F22346" w:rsidRDefault="00F22346" w:rsidP="00F54E34">
            <w:pPr>
              <w:keepNext/>
              <w:rPr>
                <w:ins w:id="2188" w:author="Jon Nicholson" w:date="2016-07-12T16:51:00Z"/>
              </w:rPr>
            </w:pPr>
            <w:ins w:id="2189" w:author="Jon Nicholson" w:date="2016-07-12T16:51:00Z">
              <w:r>
                <w:t>Name</w:t>
              </w:r>
            </w:ins>
          </w:p>
        </w:tc>
        <w:tc>
          <w:tcPr>
            <w:tcW w:w="2643" w:type="pct"/>
          </w:tcPr>
          <w:p w:rsidR="00F22346" w:rsidRDefault="00F22346" w:rsidP="00F54E34">
            <w:pPr>
              <w:keepNext/>
              <w:rPr>
                <w:ins w:id="2190" w:author="Jon Nicholson" w:date="2016-07-12T16:51:00Z"/>
              </w:rPr>
            </w:pPr>
            <w:ins w:id="2191" w:author="Jon Nicholson" w:date="2016-07-12T16:51:00Z">
              <w:r>
                <w:t>Description</w:t>
              </w:r>
            </w:ins>
          </w:p>
        </w:tc>
      </w:tr>
      <w:tr w:rsidR="006841C8" w:rsidTr="006841C8">
        <w:trPr>
          <w:ins w:id="2192" w:author="Jon Nicholson" w:date="2016-07-12T16:51:00Z"/>
        </w:trPr>
        <w:tc>
          <w:tcPr>
            <w:tcW w:w="2357" w:type="pct"/>
          </w:tcPr>
          <w:p w:rsidR="00294665" w:rsidRPr="006841C8" w:rsidRDefault="00F22346" w:rsidP="00294665">
            <w:pPr>
              <w:rPr>
                <w:ins w:id="2193" w:author="Jon Nicholson" w:date="2016-07-12T17:49:00Z"/>
                <w:rStyle w:val="CodeInline"/>
                <w:rPrChange w:id="2194" w:author="Jon Nicholson" w:date="2016-07-12T17:55:00Z">
                  <w:rPr>
                    <w:ins w:id="2195" w:author="Jon Nicholson" w:date="2016-07-12T17:49:00Z"/>
                  </w:rPr>
                </w:rPrChange>
              </w:rPr>
              <w:pPrChange w:id="2196" w:author="Jon Nicholson" w:date="2016-07-12T17:46:00Z">
                <w:pPr/>
              </w:pPrChange>
            </w:pPr>
            <w:ins w:id="2197" w:author="Jon Nicholson" w:date="2016-07-12T16:51:00Z">
              <w:r w:rsidRPr="006841C8">
                <w:rPr>
                  <w:rStyle w:val="CodeInline"/>
                  <w:rPrChange w:id="2198" w:author="Jon Nicholson" w:date="2016-07-12T17:55:00Z">
                    <w:rPr>
                      <w:rStyle w:val="Hyperlink"/>
                    </w:rPr>
                  </w:rPrChange>
                </w:rPr>
                <w:t>CreateToPhase</w:t>
              </w:r>
            </w:ins>
            <w:ins w:id="2199" w:author="Jon Nicholson" w:date="2016-07-12T17:46:00Z">
              <w:r w:rsidR="00294665" w:rsidRPr="006841C8">
                <w:rPr>
                  <w:rStyle w:val="CodeInline"/>
                  <w:rPrChange w:id="2200" w:author="Jon Nicholson" w:date="2016-07-12T17:55:00Z">
                    <w:rPr/>
                  </w:rPrChange>
                </w:rPr>
                <w:t>(Job, phaseName, body,</w:t>
              </w:r>
            </w:ins>
          </w:p>
          <w:p w:rsidR="00294665" w:rsidRPr="006841C8" w:rsidRDefault="00294665" w:rsidP="00294665">
            <w:pPr>
              <w:rPr>
                <w:ins w:id="2201" w:author="Jon Nicholson" w:date="2016-07-12T17:46:00Z"/>
                <w:rStyle w:val="CodeInline"/>
                <w:rPrChange w:id="2202" w:author="Jon Nicholson" w:date="2016-07-12T17:55:00Z">
                  <w:rPr>
                    <w:ins w:id="2203" w:author="Jon Nicholson" w:date="2016-07-12T17:46:00Z"/>
                  </w:rPr>
                </w:rPrChange>
              </w:rPr>
              <w:pPrChange w:id="2204" w:author="Jon Nicholson" w:date="2016-07-12T17:46:00Z">
                <w:pPr/>
              </w:pPrChange>
            </w:pPr>
            <w:ins w:id="2205" w:author="Jon Nicholson" w:date="2016-07-12T17:49:00Z">
              <w:r w:rsidRPr="006841C8">
                <w:rPr>
                  <w:rStyle w:val="CodeInline"/>
                  <w:rPrChange w:id="2206" w:author="Jon Nicholson" w:date="2016-07-12T17:55:00Z">
                    <w:rPr/>
                  </w:rPrChange>
                </w:rPr>
                <w:t xml:space="preserve">   </w:t>
              </w:r>
            </w:ins>
            <w:ins w:id="2207" w:author="Jon Nicholson" w:date="2016-07-12T17:46:00Z">
              <w:r w:rsidRPr="006841C8">
                <w:rPr>
                  <w:rStyle w:val="CodeInline"/>
                  <w:rPrChange w:id="2208" w:author="Jon Nicholson" w:date="2016-07-12T17:55:00Z">
                    <w:rPr/>
                  </w:rPrChange>
                </w:rPr>
                <w:t>zone, context,</w:t>
              </w:r>
            </w:ins>
          </w:p>
          <w:p w:rsidR="00294665" w:rsidRPr="006841C8" w:rsidRDefault="00294665" w:rsidP="00294665">
            <w:pPr>
              <w:rPr>
                <w:ins w:id="2209" w:author="Jon Nicholson" w:date="2016-07-12T17:46:00Z"/>
                <w:rStyle w:val="CodeInline"/>
                <w:rPrChange w:id="2210" w:author="Jon Nicholson" w:date="2016-07-12T17:55:00Z">
                  <w:rPr>
                    <w:ins w:id="2211" w:author="Jon Nicholson" w:date="2016-07-12T17:46:00Z"/>
                  </w:rPr>
                </w:rPrChange>
              </w:rPr>
              <w:pPrChange w:id="2212" w:author="Jon Nicholson" w:date="2016-07-12T17:46:00Z">
                <w:pPr/>
              </w:pPrChange>
            </w:pPr>
            <w:ins w:id="2213" w:author="Jon Nicholson" w:date="2016-07-12T17:49:00Z">
              <w:r w:rsidRPr="006841C8">
                <w:rPr>
                  <w:rStyle w:val="CodeInline"/>
                  <w:rPrChange w:id="2214" w:author="Jon Nicholson" w:date="2016-07-12T17:55:00Z">
                    <w:rPr/>
                  </w:rPrChange>
                </w:rPr>
                <w:t xml:space="preserve">   </w:t>
              </w:r>
            </w:ins>
            <w:ins w:id="2215" w:author="Jon Nicholson" w:date="2016-07-12T17:46:00Z">
              <w:r w:rsidRPr="006841C8">
                <w:rPr>
                  <w:rStyle w:val="CodeInline"/>
                  <w:rPrChange w:id="2216" w:author="Jon Nicholson" w:date="2016-07-12T17:55:00Z">
                    <w:rPr/>
                  </w:rPrChange>
                </w:rPr>
                <w:t>contentTypeOverride,</w:t>
              </w:r>
            </w:ins>
          </w:p>
          <w:p w:rsidR="00F22346" w:rsidRPr="006841C8" w:rsidRDefault="00294665" w:rsidP="00294665">
            <w:pPr>
              <w:rPr>
                <w:ins w:id="2217" w:author="Jon Nicholson" w:date="2016-07-12T16:51:00Z"/>
                <w:rStyle w:val="CodeInline"/>
                <w:rPrChange w:id="2218" w:author="Jon Nicholson" w:date="2016-07-12T17:55:00Z">
                  <w:rPr>
                    <w:ins w:id="2219" w:author="Jon Nicholson" w:date="2016-07-12T16:51:00Z"/>
                  </w:rPr>
                </w:rPrChange>
              </w:rPr>
              <w:pPrChange w:id="2220" w:author="Jon Nicholson" w:date="2016-07-12T17:46:00Z">
                <w:pPr/>
              </w:pPrChange>
            </w:pPr>
            <w:ins w:id="2221" w:author="Jon Nicholson" w:date="2016-07-12T17:49:00Z">
              <w:r w:rsidRPr="006841C8">
                <w:rPr>
                  <w:rStyle w:val="CodeInline"/>
                  <w:rPrChange w:id="2222" w:author="Jon Nicholson" w:date="2016-07-12T17:55:00Z">
                    <w:rPr/>
                  </w:rPrChange>
                </w:rPr>
                <w:t xml:space="preserve">   </w:t>
              </w:r>
            </w:ins>
            <w:ins w:id="2223" w:author="Jon Nicholson" w:date="2016-07-12T17:46:00Z">
              <w:r w:rsidRPr="006841C8">
                <w:rPr>
                  <w:rStyle w:val="CodeInline"/>
                  <w:rPrChange w:id="2224" w:author="Jon Nicholson" w:date="2016-07-12T17:55:00Z">
                    <w:rPr/>
                  </w:rPrChange>
                </w:rPr>
                <w:t>acceptOverride)</w:t>
              </w:r>
            </w:ins>
          </w:p>
        </w:tc>
        <w:tc>
          <w:tcPr>
            <w:tcW w:w="2643" w:type="pct"/>
          </w:tcPr>
          <w:p w:rsidR="00F22346" w:rsidRDefault="00F22346" w:rsidP="00F54E34">
            <w:pPr>
              <w:rPr>
                <w:ins w:id="2225" w:author="Jon Nicholson" w:date="2016-07-12T16:51:00Z"/>
              </w:rPr>
            </w:pPr>
            <w:ins w:id="2226" w:author="Jon Nicholson" w:date="2016-07-12T16:51:00Z">
              <w:r>
                <w:t>Send a create operation to a speci</w:t>
              </w:r>
              <w:r w:rsidR="00294665">
                <w:t xml:space="preserve">fied phase on the specified job with a </w:t>
              </w:r>
            </w:ins>
            <w:ins w:id="2227" w:author="Jon Nicholson" w:date="2016-07-12T17:50:00Z">
              <w:r w:rsidR="00294665">
                <w:t>(</w:t>
              </w:r>
            </w:ins>
            <w:ins w:id="2228" w:author="Jon Nicholson" w:date="2016-07-12T16:51:00Z">
              <w:r w:rsidR="00294665">
                <w:t>possibly null</w:t>
              </w:r>
            </w:ins>
            <w:ins w:id="2229" w:author="Jon Nicholson" w:date="2016-07-12T17:50:00Z">
              <w:r w:rsidR="00294665">
                <w:t>)</w:t>
              </w:r>
            </w:ins>
            <w:ins w:id="2230" w:author="Jon Nicholson" w:date="2016-07-12T16:51:00Z">
              <w:r w:rsidR="00294665">
                <w:t xml:space="preserve"> payload.</w:t>
              </w:r>
            </w:ins>
          </w:p>
        </w:tc>
      </w:tr>
      <w:tr w:rsidR="006841C8" w:rsidTr="006841C8">
        <w:trPr>
          <w:ins w:id="2231" w:author="Jon Nicholson" w:date="2016-07-12T16:51:00Z"/>
        </w:trPr>
        <w:tc>
          <w:tcPr>
            <w:tcW w:w="2357" w:type="pct"/>
          </w:tcPr>
          <w:p w:rsidR="00294665" w:rsidRPr="006841C8" w:rsidRDefault="00F22346" w:rsidP="00294665">
            <w:pPr>
              <w:rPr>
                <w:ins w:id="2232" w:author="Jon Nicholson" w:date="2016-07-12T17:50:00Z"/>
                <w:rStyle w:val="CodeInline"/>
                <w:rPrChange w:id="2233" w:author="Jon Nicholson" w:date="2016-07-12T17:55:00Z">
                  <w:rPr>
                    <w:ins w:id="2234" w:author="Jon Nicholson" w:date="2016-07-12T17:50:00Z"/>
                  </w:rPr>
                </w:rPrChange>
              </w:rPr>
            </w:pPr>
            <w:ins w:id="2235" w:author="Jon Nicholson" w:date="2016-07-12T16:51:00Z">
              <w:r w:rsidRPr="006841C8">
                <w:rPr>
                  <w:rStyle w:val="CodeInline"/>
                  <w:rPrChange w:id="2236" w:author="Jon Nicholson" w:date="2016-07-12T17:55:00Z">
                    <w:rPr>
                      <w:rStyle w:val="Hyperlink"/>
                    </w:rPr>
                  </w:rPrChange>
                </w:rPr>
                <w:t>DeleteToPhase</w:t>
              </w:r>
            </w:ins>
            <w:ins w:id="2237" w:author="Jon Nicholson" w:date="2016-07-12T17:50:00Z">
              <w:r w:rsidR="00294665" w:rsidRPr="006841C8">
                <w:rPr>
                  <w:rStyle w:val="CodeInline"/>
                  <w:rPrChange w:id="2238" w:author="Jon Nicholson" w:date="2016-07-12T17:55:00Z">
                    <w:rPr/>
                  </w:rPrChange>
                </w:rPr>
                <w:t>(Job, phaseName, body,</w:t>
              </w:r>
            </w:ins>
          </w:p>
          <w:p w:rsidR="00294665" w:rsidRPr="006841C8" w:rsidRDefault="00294665" w:rsidP="00294665">
            <w:pPr>
              <w:rPr>
                <w:ins w:id="2239" w:author="Jon Nicholson" w:date="2016-07-12T17:50:00Z"/>
                <w:rStyle w:val="CodeInline"/>
                <w:rPrChange w:id="2240" w:author="Jon Nicholson" w:date="2016-07-12T17:55:00Z">
                  <w:rPr>
                    <w:ins w:id="2241" w:author="Jon Nicholson" w:date="2016-07-12T17:50:00Z"/>
                  </w:rPr>
                </w:rPrChange>
              </w:rPr>
            </w:pPr>
            <w:ins w:id="2242" w:author="Jon Nicholson" w:date="2016-07-12T17:50:00Z">
              <w:r w:rsidRPr="006841C8">
                <w:rPr>
                  <w:rStyle w:val="CodeInline"/>
                  <w:rPrChange w:id="2243" w:author="Jon Nicholson" w:date="2016-07-12T17:55:00Z">
                    <w:rPr/>
                  </w:rPrChange>
                </w:rPr>
                <w:t xml:space="preserve">   zone, context,</w:t>
              </w:r>
            </w:ins>
          </w:p>
          <w:p w:rsidR="00294665" w:rsidRPr="006841C8" w:rsidRDefault="00294665" w:rsidP="00294665">
            <w:pPr>
              <w:rPr>
                <w:ins w:id="2244" w:author="Jon Nicholson" w:date="2016-07-12T17:50:00Z"/>
                <w:rStyle w:val="CodeInline"/>
                <w:rPrChange w:id="2245" w:author="Jon Nicholson" w:date="2016-07-12T17:55:00Z">
                  <w:rPr>
                    <w:ins w:id="2246" w:author="Jon Nicholson" w:date="2016-07-12T17:50:00Z"/>
                  </w:rPr>
                </w:rPrChange>
              </w:rPr>
            </w:pPr>
            <w:ins w:id="2247" w:author="Jon Nicholson" w:date="2016-07-12T17:50:00Z">
              <w:r w:rsidRPr="006841C8">
                <w:rPr>
                  <w:rStyle w:val="CodeInline"/>
                  <w:rPrChange w:id="2248" w:author="Jon Nicholson" w:date="2016-07-12T17:55:00Z">
                    <w:rPr/>
                  </w:rPrChange>
                </w:rPr>
                <w:t xml:space="preserve">   contentTypeOverride,</w:t>
              </w:r>
            </w:ins>
          </w:p>
          <w:p w:rsidR="00F22346" w:rsidRPr="006841C8" w:rsidRDefault="00294665" w:rsidP="00294665">
            <w:pPr>
              <w:rPr>
                <w:ins w:id="2249" w:author="Jon Nicholson" w:date="2016-07-12T16:51:00Z"/>
                <w:rStyle w:val="CodeInline"/>
                <w:rPrChange w:id="2250" w:author="Jon Nicholson" w:date="2016-07-12T17:55:00Z">
                  <w:rPr>
                    <w:ins w:id="2251" w:author="Jon Nicholson" w:date="2016-07-12T16:51:00Z"/>
                  </w:rPr>
                </w:rPrChange>
              </w:rPr>
            </w:pPr>
            <w:ins w:id="2252" w:author="Jon Nicholson" w:date="2016-07-12T17:50:00Z">
              <w:r w:rsidRPr="006841C8">
                <w:rPr>
                  <w:rStyle w:val="CodeInline"/>
                  <w:rPrChange w:id="2253" w:author="Jon Nicholson" w:date="2016-07-12T17:55:00Z">
                    <w:rPr/>
                  </w:rPrChange>
                </w:rPr>
                <w:t xml:space="preserve">   acceptOverride)</w:t>
              </w:r>
            </w:ins>
          </w:p>
        </w:tc>
        <w:tc>
          <w:tcPr>
            <w:tcW w:w="2643" w:type="pct"/>
          </w:tcPr>
          <w:p w:rsidR="00F22346" w:rsidRDefault="00294665" w:rsidP="00294665">
            <w:pPr>
              <w:rPr>
                <w:ins w:id="2254" w:author="Jon Nicholson" w:date="2016-07-12T16:51:00Z"/>
              </w:rPr>
              <w:pPrChange w:id="2255" w:author="Jon Nicholson" w:date="2016-07-12T17:50:00Z">
                <w:pPr/>
              </w:pPrChange>
            </w:pPr>
            <w:ins w:id="2256" w:author="Jon Nicholson" w:date="2016-07-12T17:50:00Z">
              <w:r>
                <w:t xml:space="preserve">Send a </w:t>
              </w:r>
              <w:r>
                <w:t xml:space="preserve">delete </w:t>
              </w:r>
              <w:r>
                <w:t>operation to a specified phase on the specified job with a (possibly null) payload.</w:t>
              </w:r>
            </w:ins>
          </w:p>
        </w:tc>
      </w:tr>
      <w:tr w:rsidR="006841C8" w:rsidTr="006841C8">
        <w:trPr>
          <w:ins w:id="2257" w:author="Jon Nicholson" w:date="2016-07-12T16:51:00Z"/>
        </w:trPr>
        <w:tc>
          <w:tcPr>
            <w:tcW w:w="2357" w:type="pct"/>
          </w:tcPr>
          <w:p w:rsidR="00294665" w:rsidRPr="006841C8" w:rsidRDefault="00F22346" w:rsidP="00294665">
            <w:pPr>
              <w:rPr>
                <w:ins w:id="2258" w:author="Jon Nicholson" w:date="2016-07-12T17:50:00Z"/>
                <w:rStyle w:val="CodeInline"/>
                <w:rPrChange w:id="2259" w:author="Jon Nicholson" w:date="2016-07-12T17:55:00Z">
                  <w:rPr>
                    <w:ins w:id="2260" w:author="Jon Nicholson" w:date="2016-07-12T17:50:00Z"/>
                  </w:rPr>
                </w:rPrChange>
              </w:rPr>
            </w:pPr>
            <w:ins w:id="2261" w:author="Jon Nicholson" w:date="2016-07-12T16:51:00Z">
              <w:r w:rsidRPr="006841C8">
                <w:rPr>
                  <w:rStyle w:val="CodeInline"/>
                  <w:rPrChange w:id="2262" w:author="Jon Nicholson" w:date="2016-07-12T17:55:00Z">
                    <w:rPr>
                      <w:rStyle w:val="Hyperlink"/>
                    </w:rPr>
                  </w:rPrChange>
                </w:rPr>
                <w:t>RetrieveToPhase</w:t>
              </w:r>
            </w:ins>
            <w:ins w:id="2263" w:author="Jon Nicholson" w:date="2016-07-12T17:50:00Z">
              <w:r w:rsidR="00294665" w:rsidRPr="006841C8">
                <w:rPr>
                  <w:rStyle w:val="CodeInline"/>
                  <w:rPrChange w:id="2264" w:author="Jon Nicholson" w:date="2016-07-12T17:55:00Z">
                    <w:rPr/>
                  </w:rPrChange>
                </w:rPr>
                <w:t>(Job, phaseName, body,</w:t>
              </w:r>
            </w:ins>
          </w:p>
          <w:p w:rsidR="00294665" w:rsidRPr="006841C8" w:rsidRDefault="00294665" w:rsidP="00294665">
            <w:pPr>
              <w:rPr>
                <w:ins w:id="2265" w:author="Jon Nicholson" w:date="2016-07-12T17:50:00Z"/>
                <w:rStyle w:val="CodeInline"/>
                <w:rPrChange w:id="2266" w:author="Jon Nicholson" w:date="2016-07-12T17:55:00Z">
                  <w:rPr>
                    <w:ins w:id="2267" w:author="Jon Nicholson" w:date="2016-07-12T17:50:00Z"/>
                  </w:rPr>
                </w:rPrChange>
              </w:rPr>
            </w:pPr>
            <w:ins w:id="2268" w:author="Jon Nicholson" w:date="2016-07-12T17:50:00Z">
              <w:r w:rsidRPr="006841C8">
                <w:rPr>
                  <w:rStyle w:val="CodeInline"/>
                  <w:rPrChange w:id="2269" w:author="Jon Nicholson" w:date="2016-07-12T17:55:00Z">
                    <w:rPr/>
                  </w:rPrChange>
                </w:rPr>
                <w:t xml:space="preserve">   zone, context,</w:t>
              </w:r>
            </w:ins>
          </w:p>
          <w:p w:rsidR="00294665" w:rsidRPr="006841C8" w:rsidRDefault="00294665" w:rsidP="00294665">
            <w:pPr>
              <w:rPr>
                <w:ins w:id="2270" w:author="Jon Nicholson" w:date="2016-07-12T17:50:00Z"/>
                <w:rStyle w:val="CodeInline"/>
                <w:rPrChange w:id="2271" w:author="Jon Nicholson" w:date="2016-07-12T17:55:00Z">
                  <w:rPr>
                    <w:ins w:id="2272" w:author="Jon Nicholson" w:date="2016-07-12T17:50:00Z"/>
                  </w:rPr>
                </w:rPrChange>
              </w:rPr>
            </w:pPr>
            <w:ins w:id="2273" w:author="Jon Nicholson" w:date="2016-07-12T17:50:00Z">
              <w:r w:rsidRPr="006841C8">
                <w:rPr>
                  <w:rStyle w:val="CodeInline"/>
                  <w:rPrChange w:id="2274" w:author="Jon Nicholson" w:date="2016-07-12T17:55:00Z">
                    <w:rPr/>
                  </w:rPrChange>
                </w:rPr>
                <w:t xml:space="preserve">   contentTypeOverride,</w:t>
              </w:r>
            </w:ins>
          </w:p>
          <w:p w:rsidR="00F22346" w:rsidRPr="006841C8" w:rsidRDefault="00294665" w:rsidP="00294665">
            <w:pPr>
              <w:rPr>
                <w:ins w:id="2275" w:author="Jon Nicholson" w:date="2016-07-12T16:51:00Z"/>
                <w:rStyle w:val="CodeInline"/>
                <w:rPrChange w:id="2276" w:author="Jon Nicholson" w:date="2016-07-12T17:55:00Z">
                  <w:rPr>
                    <w:ins w:id="2277" w:author="Jon Nicholson" w:date="2016-07-12T16:51:00Z"/>
                  </w:rPr>
                </w:rPrChange>
              </w:rPr>
            </w:pPr>
            <w:ins w:id="2278" w:author="Jon Nicholson" w:date="2016-07-12T17:50:00Z">
              <w:r w:rsidRPr="006841C8">
                <w:rPr>
                  <w:rStyle w:val="CodeInline"/>
                  <w:rPrChange w:id="2279" w:author="Jon Nicholson" w:date="2016-07-12T17:55:00Z">
                    <w:rPr/>
                  </w:rPrChange>
                </w:rPr>
                <w:t xml:space="preserve">   acceptOverride)</w:t>
              </w:r>
            </w:ins>
          </w:p>
        </w:tc>
        <w:tc>
          <w:tcPr>
            <w:tcW w:w="2643" w:type="pct"/>
          </w:tcPr>
          <w:p w:rsidR="00F22346" w:rsidRDefault="00294665" w:rsidP="00EC1D89">
            <w:pPr>
              <w:pStyle w:val="BodyText"/>
              <w:rPr>
                <w:ins w:id="2280" w:author="Jon Nicholson" w:date="2016-07-12T17:50:00Z"/>
              </w:rPr>
              <w:pPrChange w:id="2281" w:author="Jon Nicholson" w:date="2016-07-12T17:51:00Z">
                <w:pPr/>
              </w:pPrChange>
            </w:pPr>
            <w:ins w:id="2282" w:author="Jon Nicholson" w:date="2016-07-12T17:50:00Z">
              <w:r>
                <w:t xml:space="preserve">Send a </w:t>
              </w:r>
              <w:r>
                <w:t xml:space="preserve">retrieve </w:t>
              </w:r>
              <w:r>
                <w:t>operation to a specified phase on the specified job with a (possibly null) payload.</w:t>
              </w:r>
            </w:ins>
          </w:p>
          <w:p w:rsidR="00294665" w:rsidRPr="00294665" w:rsidRDefault="00294665" w:rsidP="00EC1D89">
            <w:pPr>
              <w:pStyle w:val="BodyText"/>
              <w:rPr>
                <w:ins w:id="2283" w:author="Jon Nicholson" w:date="2016-07-12T16:51:00Z"/>
                <w:rPrChange w:id="2284" w:author="Jon Nicholson" w:date="2016-07-12T17:50:00Z">
                  <w:rPr>
                    <w:ins w:id="2285" w:author="Jon Nicholson" w:date="2016-07-12T16:51:00Z"/>
                  </w:rPr>
                </w:rPrChange>
              </w:rPr>
              <w:pPrChange w:id="2286" w:author="Jon Nicholson" w:date="2016-07-12T17:51:00Z">
                <w:pPr/>
              </w:pPrChange>
            </w:pPr>
            <w:ins w:id="2287" w:author="Jon Nicholson" w:date="2016-07-12T17:50:00Z">
              <w:r>
                <w:t xml:space="preserve">The payload may be used </w:t>
              </w:r>
            </w:ins>
            <w:ins w:id="2288" w:author="Jon Nicholson" w:date="2016-07-12T17:51:00Z">
              <w:r>
                <w:t>to contain criteria to apply on the phase’s actions.</w:t>
              </w:r>
            </w:ins>
          </w:p>
        </w:tc>
      </w:tr>
      <w:tr w:rsidR="006841C8" w:rsidTr="006841C8">
        <w:trPr>
          <w:ins w:id="2289" w:author="Jon Nicholson" w:date="2016-07-12T16:51:00Z"/>
        </w:trPr>
        <w:tc>
          <w:tcPr>
            <w:tcW w:w="2357" w:type="pct"/>
          </w:tcPr>
          <w:p w:rsidR="00294665" w:rsidRPr="006841C8" w:rsidRDefault="00F22346" w:rsidP="00294665">
            <w:pPr>
              <w:rPr>
                <w:ins w:id="2290" w:author="Jon Nicholson" w:date="2016-07-12T17:50:00Z"/>
                <w:rStyle w:val="CodeInline"/>
                <w:rPrChange w:id="2291" w:author="Jon Nicholson" w:date="2016-07-12T17:55:00Z">
                  <w:rPr>
                    <w:ins w:id="2292" w:author="Jon Nicholson" w:date="2016-07-12T17:50:00Z"/>
                  </w:rPr>
                </w:rPrChange>
              </w:rPr>
            </w:pPr>
            <w:ins w:id="2293" w:author="Jon Nicholson" w:date="2016-07-12T16:51:00Z">
              <w:r w:rsidRPr="006841C8">
                <w:rPr>
                  <w:rStyle w:val="CodeInline"/>
                  <w:rPrChange w:id="2294" w:author="Jon Nicholson" w:date="2016-07-12T17:55:00Z">
                    <w:rPr>
                      <w:rStyle w:val="Hyperlink"/>
                    </w:rPr>
                  </w:rPrChange>
                </w:rPr>
                <w:t>UpdateToPhase</w:t>
              </w:r>
            </w:ins>
            <w:ins w:id="2295" w:author="Jon Nicholson" w:date="2016-07-12T17:50:00Z">
              <w:r w:rsidR="00294665" w:rsidRPr="006841C8">
                <w:rPr>
                  <w:rStyle w:val="CodeInline"/>
                  <w:rPrChange w:id="2296" w:author="Jon Nicholson" w:date="2016-07-12T17:55:00Z">
                    <w:rPr/>
                  </w:rPrChange>
                </w:rPr>
                <w:t>(Job, phaseName, body,</w:t>
              </w:r>
            </w:ins>
          </w:p>
          <w:p w:rsidR="00294665" w:rsidRPr="006841C8" w:rsidRDefault="00294665" w:rsidP="00294665">
            <w:pPr>
              <w:rPr>
                <w:ins w:id="2297" w:author="Jon Nicholson" w:date="2016-07-12T17:50:00Z"/>
                <w:rStyle w:val="CodeInline"/>
                <w:rPrChange w:id="2298" w:author="Jon Nicholson" w:date="2016-07-12T17:55:00Z">
                  <w:rPr>
                    <w:ins w:id="2299" w:author="Jon Nicholson" w:date="2016-07-12T17:50:00Z"/>
                  </w:rPr>
                </w:rPrChange>
              </w:rPr>
            </w:pPr>
            <w:ins w:id="2300" w:author="Jon Nicholson" w:date="2016-07-12T17:50:00Z">
              <w:r w:rsidRPr="006841C8">
                <w:rPr>
                  <w:rStyle w:val="CodeInline"/>
                  <w:rPrChange w:id="2301" w:author="Jon Nicholson" w:date="2016-07-12T17:55:00Z">
                    <w:rPr/>
                  </w:rPrChange>
                </w:rPr>
                <w:t xml:space="preserve">   zone, context,</w:t>
              </w:r>
            </w:ins>
          </w:p>
          <w:p w:rsidR="00294665" w:rsidRPr="006841C8" w:rsidRDefault="00294665" w:rsidP="00294665">
            <w:pPr>
              <w:rPr>
                <w:ins w:id="2302" w:author="Jon Nicholson" w:date="2016-07-12T17:50:00Z"/>
                <w:rStyle w:val="CodeInline"/>
                <w:rPrChange w:id="2303" w:author="Jon Nicholson" w:date="2016-07-12T17:55:00Z">
                  <w:rPr>
                    <w:ins w:id="2304" w:author="Jon Nicholson" w:date="2016-07-12T17:50:00Z"/>
                  </w:rPr>
                </w:rPrChange>
              </w:rPr>
            </w:pPr>
            <w:ins w:id="2305" w:author="Jon Nicholson" w:date="2016-07-12T17:50:00Z">
              <w:r w:rsidRPr="006841C8">
                <w:rPr>
                  <w:rStyle w:val="CodeInline"/>
                  <w:rPrChange w:id="2306" w:author="Jon Nicholson" w:date="2016-07-12T17:55:00Z">
                    <w:rPr/>
                  </w:rPrChange>
                </w:rPr>
                <w:t xml:space="preserve">   contentTypeOverride,</w:t>
              </w:r>
            </w:ins>
          </w:p>
          <w:p w:rsidR="00F22346" w:rsidRPr="006841C8" w:rsidRDefault="00294665" w:rsidP="00294665">
            <w:pPr>
              <w:rPr>
                <w:ins w:id="2307" w:author="Jon Nicholson" w:date="2016-07-12T16:51:00Z"/>
                <w:rStyle w:val="CodeInline"/>
                <w:rPrChange w:id="2308" w:author="Jon Nicholson" w:date="2016-07-12T17:55:00Z">
                  <w:rPr>
                    <w:ins w:id="2309" w:author="Jon Nicholson" w:date="2016-07-12T16:51:00Z"/>
                  </w:rPr>
                </w:rPrChange>
              </w:rPr>
            </w:pPr>
            <w:ins w:id="2310" w:author="Jon Nicholson" w:date="2016-07-12T17:50:00Z">
              <w:r w:rsidRPr="006841C8">
                <w:rPr>
                  <w:rStyle w:val="CodeInline"/>
                  <w:rPrChange w:id="2311" w:author="Jon Nicholson" w:date="2016-07-12T17:55:00Z">
                    <w:rPr/>
                  </w:rPrChange>
                </w:rPr>
                <w:t xml:space="preserve">   acceptOverride)</w:t>
              </w:r>
            </w:ins>
          </w:p>
        </w:tc>
        <w:tc>
          <w:tcPr>
            <w:tcW w:w="2643" w:type="pct"/>
          </w:tcPr>
          <w:p w:rsidR="00F22346" w:rsidRDefault="00294665" w:rsidP="00294665">
            <w:pPr>
              <w:rPr>
                <w:ins w:id="2312" w:author="Jon Nicholson" w:date="2016-07-12T16:51:00Z"/>
              </w:rPr>
              <w:pPrChange w:id="2313" w:author="Jon Nicholson" w:date="2016-07-12T17:50:00Z">
                <w:pPr/>
              </w:pPrChange>
            </w:pPr>
            <w:ins w:id="2314" w:author="Jon Nicholson" w:date="2016-07-12T17:50:00Z">
              <w:r>
                <w:t xml:space="preserve">Send a </w:t>
              </w:r>
              <w:r>
                <w:t xml:space="preserve">update </w:t>
              </w:r>
              <w:r>
                <w:t>operation to a specified phase on the specified job with a (possibly null) payload.</w:t>
              </w:r>
            </w:ins>
          </w:p>
        </w:tc>
      </w:tr>
    </w:tbl>
    <w:p w:rsidR="00F54E34" w:rsidRDefault="00F54E34" w:rsidP="006841C8">
      <w:pPr>
        <w:pStyle w:val="Heading3"/>
        <w:rPr>
          <w:ins w:id="2315" w:author="Jon Nicholson" w:date="2016-07-12T17:38:00Z"/>
        </w:rPr>
        <w:pPrChange w:id="2316" w:author="Jon Nicholson" w:date="2016-07-12T17:56:00Z">
          <w:pPr>
            <w:pStyle w:val="Body1"/>
            <w:ind w:left="0"/>
          </w:pPr>
        </w:pPrChange>
      </w:pPr>
      <w:ins w:id="2317" w:author="Jon Nicholson" w:date="2016-07-12T16:51:00Z">
        <w:r>
          <w:t>Phase State CRUD operations</w:t>
        </w:r>
      </w:ins>
    </w:p>
    <w:p w:rsidR="00F22346" w:rsidRDefault="00F22346" w:rsidP="00F54E34">
      <w:pPr>
        <w:pStyle w:val="BodyText"/>
        <w:rPr>
          <w:ins w:id="2318" w:author="Jon Nicholson" w:date="2016-07-12T16:48:00Z"/>
        </w:rPr>
        <w:pPrChange w:id="2319" w:author="Jon Nicholson" w:date="2016-07-12T16:48:00Z">
          <w:pPr>
            <w:pStyle w:val="Body1"/>
            <w:ind w:left="0"/>
          </w:pPr>
        </w:pPrChange>
      </w:pPr>
      <w:ins w:id="2320" w:author="Jon Nicholson" w:date="2016-07-12T17:38:00Z">
        <w:r>
          <w:t>In all operations the zone and context are strings that indicate the zone and context in which to issue the request. They can be null values, in which case the default zone is assumed.</w:t>
        </w:r>
      </w:ins>
    </w:p>
    <w:tbl>
      <w:tblPr>
        <w:tblStyle w:val="GeneralTable"/>
        <w:tblW w:w="4817" w:type="pct"/>
        <w:tblLook w:val="07E0" w:firstRow="1" w:lastRow="1" w:firstColumn="1" w:lastColumn="1" w:noHBand="1" w:noVBand="1"/>
        <w:tblPrChange w:id="2321" w:author="Jon Nicholson" w:date="2016-07-12T17:55:00Z">
          <w:tblPr>
            <w:tblStyle w:val="GeneralTable"/>
            <w:tblW w:w="5000" w:type="pct"/>
            <w:tblLook w:val="07E0" w:firstRow="1" w:lastRow="1" w:firstColumn="1" w:lastColumn="1" w:noHBand="1" w:noVBand="1"/>
          </w:tblPr>
        </w:tblPrChange>
      </w:tblPr>
      <w:tblGrid>
        <w:gridCol w:w="4154"/>
        <w:gridCol w:w="4940"/>
        <w:tblGridChange w:id="2322">
          <w:tblGrid>
            <w:gridCol w:w="1451"/>
            <w:gridCol w:w="7643"/>
          </w:tblGrid>
        </w:tblGridChange>
      </w:tblGrid>
      <w:tr w:rsidR="00F22346" w:rsidTr="006841C8">
        <w:trPr>
          <w:cnfStyle w:val="100000000000" w:firstRow="1" w:lastRow="0" w:firstColumn="0" w:lastColumn="0" w:oddVBand="0" w:evenVBand="0" w:oddHBand="0" w:evenHBand="0" w:firstRowFirstColumn="0" w:firstRowLastColumn="0" w:lastRowFirstColumn="0" w:lastRowLastColumn="0"/>
          <w:ins w:id="2323" w:author="Jon Nicholson" w:date="2016-07-12T16:48:00Z"/>
        </w:trPr>
        <w:tc>
          <w:tcPr>
            <w:tcW w:w="2284" w:type="pct"/>
            <w:tcPrChange w:id="2324" w:author="Jon Nicholson" w:date="2016-07-12T17:55:00Z">
              <w:tcPr>
                <w:tcW w:w="0" w:type="auto"/>
              </w:tcPr>
            </w:tcPrChange>
          </w:tcPr>
          <w:p w:rsidR="00F22346" w:rsidRDefault="00F22346" w:rsidP="00F54E34">
            <w:pPr>
              <w:keepNext/>
              <w:cnfStyle w:val="100000000000" w:firstRow="1" w:lastRow="0" w:firstColumn="0" w:lastColumn="0" w:oddVBand="0" w:evenVBand="0" w:oddHBand="0" w:evenHBand="0" w:firstRowFirstColumn="0" w:firstRowLastColumn="0" w:lastRowFirstColumn="0" w:lastRowLastColumn="0"/>
              <w:rPr>
                <w:ins w:id="2325" w:author="Jon Nicholson" w:date="2016-07-12T16:48:00Z"/>
              </w:rPr>
            </w:pPr>
            <w:ins w:id="2326" w:author="Jon Nicholson" w:date="2016-07-12T16:48:00Z">
              <w:r>
                <w:t>Name</w:t>
              </w:r>
            </w:ins>
          </w:p>
        </w:tc>
        <w:tc>
          <w:tcPr>
            <w:tcW w:w="2716" w:type="pct"/>
            <w:tcPrChange w:id="2327" w:author="Jon Nicholson" w:date="2016-07-12T17:55:00Z">
              <w:tcPr>
                <w:tcW w:w="0" w:type="auto"/>
              </w:tcPr>
            </w:tcPrChange>
          </w:tcPr>
          <w:p w:rsidR="00F22346" w:rsidRDefault="00F22346" w:rsidP="00F54E34">
            <w:pPr>
              <w:keepNext/>
              <w:cnfStyle w:val="100000000000" w:firstRow="1" w:lastRow="0" w:firstColumn="0" w:lastColumn="0" w:oddVBand="0" w:evenVBand="0" w:oddHBand="0" w:evenHBand="0" w:firstRowFirstColumn="0" w:firstRowLastColumn="0" w:lastRowFirstColumn="0" w:lastRowLastColumn="0"/>
              <w:rPr>
                <w:ins w:id="2328" w:author="Jon Nicholson" w:date="2016-07-12T16:48:00Z"/>
              </w:rPr>
            </w:pPr>
            <w:ins w:id="2329" w:author="Jon Nicholson" w:date="2016-07-12T16:48:00Z">
              <w:r>
                <w:t>Description</w:t>
              </w:r>
            </w:ins>
          </w:p>
        </w:tc>
      </w:tr>
      <w:tr w:rsidR="00F22346" w:rsidTr="006841C8">
        <w:trPr>
          <w:ins w:id="2330" w:author="Jon Nicholson" w:date="2016-07-12T16:48:00Z"/>
        </w:trPr>
        <w:tc>
          <w:tcPr>
            <w:tcW w:w="2284" w:type="pct"/>
            <w:tcPrChange w:id="2331" w:author="Jon Nicholson" w:date="2016-07-12T17:55:00Z">
              <w:tcPr>
                <w:tcW w:w="0" w:type="auto"/>
              </w:tcPr>
            </w:tcPrChange>
          </w:tcPr>
          <w:p w:rsidR="00EC1D89" w:rsidRPr="006841C8" w:rsidRDefault="00F22346" w:rsidP="00EC1D89">
            <w:pPr>
              <w:rPr>
                <w:ins w:id="2332" w:author="Jon Nicholson" w:date="2016-07-12T17:52:00Z"/>
                <w:rStyle w:val="CodeInline"/>
                <w:rPrChange w:id="2333" w:author="Jon Nicholson" w:date="2016-07-12T17:55:00Z">
                  <w:rPr>
                    <w:ins w:id="2334" w:author="Jon Nicholson" w:date="2016-07-12T17:52:00Z"/>
                  </w:rPr>
                </w:rPrChange>
              </w:rPr>
            </w:pPr>
            <w:ins w:id="2335" w:author="Jon Nicholson" w:date="2016-07-12T16:48:00Z">
              <w:r w:rsidRPr="006841C8">
                <w:rPr>
                  <w:rStyle w:val="CodeInline"/>
                  <w:rPrChange w:id="2336" w:author="Jon Nicholson" w:date="2016-07-12T17:55:00Z">
                    <w:rPr>
                      <w:rStyle w:val="Hyperlink"/>
                    </w:rPr>
                  </w:rPrChange>
                </w:rPr>
                <w:t>CreateToState</w:t>
              </w:r>
            </w:ins>
            <w:ins w:id="2337" w:author="Jon Nicholson" w:date="2016-07-12T17:52:00Z">
              <w:r w:rsidR="00EC1D89" w:rsidRPr="006841C8">
                <w:rPr>
                  <w:rStyle w:val="CodeInline"/>
                  <w:rPrChange w:id="2338" w:author="Jon Nicholson" w:date="2016-07-12T17:55:00Z">
                    <w:rPr/>
                  </w:rPrChange>
                </w:rPr>
                <w:t>(Job, phaseName, state,</w:t>
              </w:r>
            </w:ins>
          </w:p>
          <w:p w:rsidR="00F22346" w:rsidRDefault="00EC1D89" w:rsidP="00EC1D89">
            <w:pPr>
              <w:rPr>
                <w:ins w:id="2339" w:author="Jon Nicholson" w:date="2016-07-12T16:48:00Z"/>
              </w:rPr>
            </w:pPr>
            <w:ins w:id="2340" w:author="Jon Nicholson" w:date="2016-07-12T17:52:00Z">
              <w:r w:rsidRPr="006841C8">
                <w:rPr>
                  <w:rStyle w:val="CodeInline"/>
                  <w:rPrChange w:id="2341" w:author="Jon Nicholson" w:date="2016-07-12T17:55:00Z">
                    <w:rPr/>
                  </w:rPrChange>
                </w:rPr>
                <w:t xml:space="preserve">   zone, context)</w:t>
              </w:r>
            </w:ins>
          </w:p>
        </w:tc>
        <w:tc>
          <w:tcPr>
            <w:tcW w:w="2716" w:type="pct"/>
            <w:tcPrChange w:id="2342" w:author="Jon Nicholson" w:date="2016-07-12T17:55:00Z">
              <w:tcPr>
                <w:tcW w:w="0" w:type="auto"/>
              </w:tcPr>
            </w:tcPrChange>
          </w:tcPr>
          <w:p w:rsidR="00F22346" w:rsidRDefault="00F22346" w:rsidP="001E15E3">
            <w:pPr>
              <w:rPr>
                <w:ins w:id="2343" w:author="Jon Nicholson" w:date="2016-07-12T16:48:00Z"/>
              </w:rPr>
              <w:pPrChange w:id="2344" w:author="Jon Nicholson" w:date="2016-07-12T17:54:00Z">
                <w:pPr/>
              </w:pPrChange>
            </w:pPr>
            <w:ins w:id="2345" w:author="Jon Nicholson" w:date="2016-07-12T16:48:00Z">
              <w:r>
                <w:t>Send a create operation to the state of the specified phase on the specified job.</w:t>
              </w:r>
            </w:ins>
            <w:ins w:id="2346" w:author="Jon Nicholson" w:date="2016-07-12T17:52:00Z">
              <w:r w:rsidR="000F25E0">
                <w:t xml:space="preserve"> The state object </w:t>
              </w:r>
            </w:ins>
            <w:ins w:id="2347" w:author="Jon Nicholson" w:date="2016-07-12T17:53:00Z">
              <w:r w:rsidR="000F25E0">
                <w:t>cannot be null. Returns the current state of the phase, which may not be the state sent for creation.</w:t>
              </w:r>
            </w:ins>
          </w:p>
        </w:tc>
      </w:tr>
    </w:tbl>
    <w:p w:rsidR="00F6181C" w:rsidDel="00F22346" w:rsidRDefault="007F5770" w:rsidP="00F54E34">
      <w:pPr>
        <w:pStyle w:val="BodyText"/>
        <w:rPr>
          <w:del w:id="2348" w:author="Jon Nicholson" w:date="2016-07-12T17:39:00Z"/>
        </w:rPr>
        <w:pPrChange w:id="2349" w:author="Jon Nicholson" w:date="2016-07-12T16:48:00Z">
          <w:pPr>
            <w:pStyle w:val="Body1"/>
            <w:ind w:left="0"/>
          </w:pPr>
        </w:pPrChange>
      </w:pPr>
      <w:del w:id="2350" w:author="Jon Nicholson" w:date="2016-07-12T16:48:00Z">
        <w:r w:rsidDel="00F54E34">
          <w:fldChar w:fldCharType="begin"/>
        </w:r>
        <w:r w:rsidDel="00F54E34">
          <w:fldChar w:fldCharType="separate"/>
        </w:r>
        <w:r w:rsidDel="00F54E34">
          <w:fldChar w:fldCharType="end"/>
        </w:r>
      </w:del>
    </w:p>
    <w:p w:rsidR="00487106" w:rsidRDefault="00487106">
      <w:pPr>
        <w:pStyle w:val="Heading1"/>
        <w:pPrChange w:id="2351" w:author="Jon Nicholson" w:date="2016-05-10T15:30:00Z">
          <w:pPr>
            <w:pStyle w:val="Heading2"/>
          </w:pPr>
        </w:pPrChange>
      </w:pPr>
      <w:bookmarkStart w:id="2352" w:name="_Toc450659935"/>
      <w:r>
        <w:t>Running</w:t>
      </w:r>
      <w:r w:rsidRPr="00EB77D7">
        <w:t xml:space="preserve"> the demo</w:t>
      </w:r>
      <w:r>
        <w:t xml:space="preserve"> over a LAN</w:t>
      </w:r>
      <w:bookmarkEnd w:id="2352"/>
    </w:p>
    <w:p w:rsidR="00487106" w:rsidRDefault="00487106">
      <w:pPr>
        <w:pStyle w:val="BodyText"/>
        <w:pPrChange w:id="2353" w:author="Jon Nicholson" w:date="2016-05-10T10:49:00Z">
          <w:pPr>
            <w:pStyle w:val="Body1"/>
            <w:ind w:left="0"/>
          </w:pPr>
        </w:pPrChange>
      </w:pPr>
      <w:r>
        <w:t xml:space="preserve">The </w:t>
      </w:r>
      <w:r w:rsidR="00376A3B">
        <w:t xml:space="preserve">Object Service </w:t>
      </w:r>
      <w:r>
        <w:t xml:space="preserve">Providers in this Sif3FrameworkDemo Solution are run using IIS Express within Visual Studio. As such, only </w:t>
      </w:r>
      <w:r w:rsidR="00376A3B">
        <w:t xml:space="preserve">Service </w:t>
      </w:r>
      <w:r>
        <w:t xml:space="preserve">Consumers on the same machine as the </w:t>
      </w:r>
      <w:r w:rsidR="00376A3B">
        <w:t xml:space="preserve">Object Service </w:t>
      </w:r>
      <w:r>
        <w:t xml:space="preserve">Providers will be able to connect to the </w:t>
      </w:r>
      <w:r w:rsidR="00376A3B">
        <w:t xml:space="preserve">Object Service </w:t>
      </w:r>
      <w:r>
        <w:t xml:space="preserve">Providers. To test the </w:t>
      </w:r>
      <w:r w:rsidR="00376A3B">
        <w:t xml:space="preserve">Object Service </w:t>
      </w:r>
      <w:r>
        <w:t xml:space="preserve">Providers against </w:t>
      </w:r>
      <w:r w:rsidR="00376A3B">
        <w:t xml:space="preserve">Service </w:t>
      </w:r>
      <w:r>
        <w:t>Consumers on another machine, the following steps are required.</w:t>
      </w:r>
    </w:p>
    <w:p w:rsidR="00487106" w:rsidRDefault="00487106">
      <w:pPr>
        <w:pStyle w:val="Heading2"/>
        <w:pPrChange w:id="2354" w:author="Jon Nicholson" w:date="2016-05-10T15:30:00Z">
          <w:pPr>
            <w:pStyle w:val="Heading3"/>
          </w:pPr>
        </w:pPrChange>
      </w:pPr>
      <w:bookmarkStart w:id="2355" w:name="_Toc450659936"/>
      <w:r>
        <w:t>Configure local IIS Express instance</w:t>
      </w:r>
      <w:bookmarkEnd w:id="2355"/>
    </w:p>
    <w:p w:rsidR="00487106" w:rsidRDefault="00487106">
      <w:pPr>
        <w:pStyle w:val="BodyText"/>
        <w:pPrChange w:id="2356" w:author="Jon Nicholson" w:date="2016-05-10T10:49:00Z">
          <w:pPr>
            <w:pStyle w:val="Body1"/>
            <w:ind w:left="0"/>
          </w:pPr>
        </w:pPrChange>
      </w:pPr>
      <w:r>
        <w:t xml:space="preserve">Configure IIS Express to bind to your machine (computer name) and appropriate port (that running the </w:t>
      </w:r>
      <w:r w:rsidR="00376A3B">
        <w:t xml:space="preserve">Object Service </w:t>
      </w:r>
      <w:r>
        <w:t xml:space="preserve">Providers). Your computer name can be found in the system settings </w:t>
      </w:r>
      <w:r w:rsidR="00631B78">
        <w:t>(Control Panel &gt; System and Security &gt; System)</w:t>
      </w:r>
      <w:r>
        <w:t xml:space="preserve">. The appropriate port numbers can be found in the properties of the </w:t>
      </w:r>
      <w:r>
        <w:lastRenderedPageBreak/>
        <w:t>Sif.Framework.EnvironmentProvider</w:t>
      </w:r>
      <w:r w:rsidR="00376A3B">
        <w:t>, Sif.Framework.Demo.Au.Provider</w:t>
      </w:r>
      <w:r>
        <w:t xml:space="preserve"> and Sif.Framework.Demo.</w:t>
      </w:r>
      <w:r w:rsidR="00376A3B">
        <w:t>Us.</w:t>
      </w:r>
      <w:r>
        <w:t>Provider projects.</w:t>
      </w:r>
    </w:p>
    <w:p w:rsidR="003F76AC" w:rsidRDefault="003F76AC">
      <w:pPr>
        <w:pStyle w:val="BodyText"/>
        <w:pPrChange w:id="2357" w:author="Jon Nicholson" w:date="2016-05-10T10:49:00Z">
          <w:pPr>
            <w:pStyle w:val="Body1"/>
            <w:ind w:left="0"/>
          </w:pPr>
        </w:pPrChange>
      </w:pPr>
      <w:r>
        <w:t>To configure IIS Express, open the “</w:t>
      </w:r>
      <w:r w:rsidRPr="003F76AC">
        <w:t>%userprofile%\My Documents\IISExpress\config\applicationhost.config</w:t>
      </w:r>
      <w:r>
        <w:t xml:space="preserve">” file. Add the following entry to the </w:t>
      </w:r>
      <w:r w:rsidRPr="003F76AC">
        <w:rPr>
          <w:i/>
        </w:rPr>
        <w:t>&lt;site name="Sif.Framework.EnvironmentProvider"&gt;</w:t>
      </w:r>
      <w:r>
        <w:t xml:space="preserve"> section:</w:t>
      </w:r>
    </w:p>
    <w:p w:rsidR="003F76AC" w:rsidRDefault="003F76AC">
      <w:pPr>
        <w:pStyle w:val="BodyText"/>
        <w:pPrChange w:id="2358" w:author="Jon Nicholson" w:date="2016-05-10T10:49:00Z">
          <w:pPr>
            <w:pStyle w:val="Body1"/>
            <w:ind w:left="0"/>
          </w:pPr>
        </w:pPrChange>
      </w:pPr>
      <w:r>
        <w:t xml:space="preserve">        </w:t>
      </w:r>
      <w:r w:rsidRPr="003F76AC">
        <w:t>&lt;binding protocol="http" bindingInformation="*:62921:</w:t>
      </w:r>
      <w:r>
        <w:t>&lt;computer_name</w:t>
      </w:r>
      <w:r w:rsidRPr="003F76AC">
        <w:t>" /&gt;</w:t>
      </w:r>
    </w:p>
    <w:p w:rsidR="003F76AC" w:rsidRDefault="003F76AC">
      <w:pPr>
        <w:pStyle w:val="BodyText"/>
        <w:pPrChange w:id="2359" w:author="Jon Nicholson" w:date="2016-05-10T10:49:00Z">
          <w:pPr>
            <w:pStyle w:val="Body1"/>
            <w:ind w:left="0"/>
          </w:pPr>
        </w:pPrChange>
      </w:pPr>
      <w:r>
        <w:t>The port value of 62921 should be that of the Environment Provider. The &lt;computer_name&gt; should be replaced with the name of the host machine.</w:t>
      </w:r>
    </w:p>
    <w:p w:rsidR="003F76AC" w:rsidRDefault="003F76AC">
      <w:pPr>
        <w:pStyle w:val="BodyText"/>
        <w:pPrChange w:id="2360" w:author="Jon Nicholson" w:date="2016-05-10T10:49:00Z">
          <w:pPr>
            <w:pStyle w:val="Body1"/>
            <w:ind w:left="0"/>
          </w:pPr>
        </w:pPrChange>
      </w:pPr>
      <w:r>
        <w:t xml:space="preserve">Add the following entry to the </w:t>
      </w:r>
      <w:r w:rsidRPr="003F76AC">
        <w:t>&lt;site name="Sif.Framework.</w:t>
      </w:r>
      <w:r>
        <w:t>Demo.</w:t>
      </w:r>
      <w:r w:rsidR="00376A3B">
        <w:t>Au.</w:t>
      </w:r>
      <w:r w:rsidRPr="003F76AC">
        <w:t>Provider"&gt;</w:t>
      </w:r>
      <w:r>
        <w:t xml:space="preserve"> section:</w:t>
      </w:r>
    </w:p>
    <w:p w:rsidR="003F76AC" w:rsidRDefault="003F76AC">
      <w:pPr>
        <w:pStyle w:val="BodyText"/>
        <w:pPrChange w:id="2361" w:author="Jon Nicholson" w:date="2016-05-10T10:49:00Z">
          <w:pPr>
            <w:pStyle w:val="Body1"/>
            <w:ind w:left="0"/>
          </w:pPr>
        </w:pPrChange>
      </w:pPr>
      <w:r>
        <w:t xml:space="preserve">        </w:t>
      </w:r>
      <w:r w:rsidRPr="003F76AC">
        <w:t>&lt;binding protocol="http" bindingInformation="*:</w:t>
      </w:r>
      <w:r>
        <w:t>50617</w:t>
      </w:r>
      <w:r w:rsidRPr="003F76AC">
        <w:t>:</w:t>
      </w:r>
      <w:r>
        <w:t>&lt;computer_name</w:t>
      </w:r>
      <w:ins w:id="2362" w:author="Ian Tasker" w:date="2016-07-06T20:05:00Z">
        <w:r w:rsidR="00217133">
          <w:t>&gt;</w:t>
        </w:r>
      </w:ins>
      <w:r w:rsidRPr="003F76AC">
        <w:t>" /&gt;</w:t>
      </w:r>
    </w:p>
    <w:p w:rsidR="003F76AC" w:rsidRDefault="003F76AC">
      <w:pPr>
        <w:pStyle w:val="BodyText"/>
        <w:pPrChange w:id="2363" w:author="Jon Nicholson" w:date="2016-05-10T10:49:00Z">
          <w:pPr>
            <w:pStyle w:val="Body1"/>
            <w:ind w:left="0"/>
          </w:pPr>
        </w:pPrChange>
      </w:pPr>
      <w:r>
        <w:t>The port value of 50617 should be that of the StudentPersonal Provider. The &lt;computer_name&gt; should be replaced with the name of the host machine.</w:t>
      </w:r>
    </w:p>
    <w:p w:rsidR="00B00F42" w:rsidRDefault="00B00F42">
      <w:pPr>
        <w:pStyle w:val="BodyText"/>
        <w:pPrChange w:id="2364" w:author="Jon Nicholson" w:date="2016-05-10T10:49:00Z">
          <w:pPr>
            <w:pStyle w:val="Body1"/>
            <w:ind w:left="0"/>
          </w:pPr>
        </w:pPrChange>
      </w:pPr>
      <w:r>
        <w:t xml:space="preserve">Add the following entry to the </w:t>
      </w:r>
      <w:r w:rsidRPr="003F76AC">
        <w:t>&lt;site name="Sif.Framework.</w:t>
      </w:r>
      <w:r>
        <w:t>Demo.Us.</w:t>
      </w:r>
      <w:r w:rsidRPr="003F76AC">
        <w:t>Provider"&gt;</w:t>
      </w:r>
      <w:r>
        <w:t xml:space="preserve"> section:</w:t>
      </w:r>
    </w:p>
    <w:p w:rsidR="00B00F42" w:rsidRDefault="00B00F42">
      <w:pPr>
        <w:pStyle w:val="BodyText"/>
        <w:pPrChange w:id="2365" w:author="Jon Nicholson" w:date="2016-05-10T10:49:00Z">
          <w:pPr>
            <w:pStyle w:val="Body1"/>
            <w:ind w:left="0"/>
          </w:pPr>
        </w:pPrChange>
      </w:pPr>
      <w:r>
        <w:t xml:space="preserve">        </w:t>
      </w:r>
      <w:r w:rsidRPr="003F76AC">
        <w:t>&lt;binding protocol="http" bindingInformation="*:</w:t>
      </w:r>
      <w:r>
        <w:t>53180</w:t>
      </w:r>
      <w:r w:rsidRPr="003F76AC">
        <w:t>:</w:t>
      </w:r>
      <w:r>
        <w:t>&lt;computer_name</w:t>
      </w:r>
      <w:ins w:id="2366" w:author="Ian Tasker" w:date="2016-07-06T20:05:00Z">
        <w:r w:rsidR="00217133">
          <w:t>&gt;</w:t>
        </w:r>
      </w:ins>
      <w:r w:rsidRPr="003F76AC">
        <w:t>" /&gt;</w:t>
      </w:r>
    </w:p>
    <w:p w:rsidR="00B00F42" w:rsidRDefault="00B00F42">
      <w:pPr>
        <w:pStyle w:val="BodyText"/>
        <w:rPr>
          <w:ins w:id="2367" w:author="Ian Tasker" w:date="2016-07-06T20:04:00Z"/>
        </w:rPr>
        <w:pPrChange w:id="2368" w:author="Jon Nicholson" w:date="2016-05-10T10:49:00Z">
          <w:pPr>
            <w:pStyle w:val="Body1"/>
            <w:ind w:left="0"/>
          </w:pPr>
        </w:pPrChange>
      </w:pPr>
      <w:r>
        <w:t xml:space="preserve">The port value of </w:t>
      </w:r>
      <w:r w:rsidR="00A6117F">
        <w:t>53180</w:t>
      </w:r>
      <w:r>
        <w:t xml:space="preserve"> should be that of the </w:t>
      </w:r>
      <w:r w:rsidR="00A6117F">
        <w:t>K12</w:t>
      </w:r>
      <w:r>
        <w:t>Student Provider. The &lt;computer_name&gt; should be replaced with the name of the host machine.</w:t>
      </w:r>
    </w:p>
    <w:p w:rsidR="00217133" w:rsidRDefault="00217133" w:rsidP="00217133">
      <w:pPr>
        <w:pStyle w:val="BodyText"/>
        <w:rPr>
          <w:ins w:id="2369" w:author="Ian Tasker" w:date="2016-07-06T20:04:00Z"/>
        </w:rPr>
      </w:pPr>
      <w:ins w:id="2370" w:author="Ian Tasker" w:date="2016-07-06T20:04:00Z">
        <w:r>
          <w:t xml:space="preserve">Add the following entry to the </w:t>
        </w:r>
        <w:r w:rsidRPr="003F76AC">
          <w:t>&lt;site name="Sif.Framework.</w:t>
        </w:r>
        <w:r>
          <w:t>Demo.Uk.</w:t>
        </w:r>
        <w:r w:rsidRPr="003F76AC">
          <w:t>Provider"&gt;</w:t>
        </w:r>
        <w:r>
          <w:t xml:space="preserve"> section:</w:t>
        </w:r>
      </w:ins>
    </w:p>
    <w:p w:rsidR="00217133" w:rsidRDefault="00217133" w:rsidP="00217133">
      <w:pPr>
        <w:pStyle w:val="BodyText"/>
        <w:rPr>
          <w:ins w:id="2371" w:author="Ian Tasker" w:date="2016-07-06T20:04:00Z"/>
        </w:rPr>
      </w:pPr>
      <w:ins w:id="2372" w:author="Ian Tasker" w:date="2016-07-06T20:04:00Z">
        <w:r>
          <w:t xml:space="preserve">        </w:t>
        </w:r>
        <w:r w:rsidRPr="003F76AC">
          <w:t>&lt;binding protocol="http" bindingInformation="*:</w:t>
        </w:r>
        <w:r>
          <w:t>51424</w:t>
        </w:r>
        <w:r w:rsidRPr="003F76AC">
          <w:t>:</w:t>
        </w:r>
        <w:r>
          <w:t>&lt;computer_name</w:t>
        </w:r>
      </w:ins>
      <w:ins w:id="2373" w:author="Ian Tasker" w:date="2016-07-06T20:05:00Z">
        <w:r>
          <w:t>&gt;</w:t>
        </w:r>
      </w:ins>
      <w:ins w:id="2374" w:author="Ian Tasker" w:date="2016-07-06T20:04:00Z">
        <w:r w:rsidRPr="003F76AC">
          <w:t>" /&gt;</w:t>
        </w:r>
      </w:ins>
    </w:p>
    <w:p w:rsidR="00217133" w:rsidRDefault="00217133">
      <w:pPr>
        <w:pStyle w:val="BodyText"/>
        <w:pPrChange w:id="2375" w:author="Jon Nicholson" w:date="2016-05-10T10:49:00Z">
          <w:pPr>
            <w:pStyle w:val="Body1"/>
            <w:ind w:left="0"/>
          </w:pPr>
        </w:pPrChange>
      </w:pPr>
      <w:ins w:id="2376" w:author="Ian Tasker" w:date="2016-07-06T20:04:00Z">
        <w:r>
          <w:t>The port value of 5</w:t>
        </w:r>
      </w:ins>
      <w:ins w:id="2377" w:author="Ian Tasker" w:date="2016-07-06T20:05:00Z">
        <w:r>
          <w:t xml:space="preserve">1424 </w:t>
        </w:r>
      </w:ins>
      <w:ins w:id="2378" w:author="Ian Tasker" w:date="2016-07-06T20:04:00Z">
        <w:r>
          <w:t xml:space="preserve">should be that of the </w:t>
        </w:r>
      </w:ins>
      <w:ins w:id="2379" w:author="Ian Tasker" w:date="2016-07-06T20:05:00Z">
        <w:r>
          <w:t>LeanerPersonal</w:t>
        </w:r>
      </w:ins>
      <w:ins w:id="2380" w:author="Ian Tasker" w:date="2016-07-06T20:04:00Z">
        <w:r>
          <w:t>Provider</w:t>
        </w:r>
      </w:ins>
      <w:ins w:id="2381" w:author="Ian Tasker" w:date="2016-07-06T20:05:00Z">
        <w:r>
          <w:t xml:space="preserve"> and Payloads Functional Service </w:t>
        </w:r>
      </w:ins>
      <w:ins w:id="2382" w:author="Ian Tasker" w:date="2016-07-06T20:06:00Z">
        <w:r>
          <w:t>Provider</w:t>
        </w:r>
      </w:ins>
      <w:ins w:id="2383" w:author="Ian Tasker" w:date="2016-07-06T20:04:00Z">
        <w:r>
          <w:t>. The &lt;computer_name&gt; should be replaced with the name of the host machine.</w:t>
        </w:r>
      </w:ins>
    </w:p>
    <w:p w:rsidR="00485FE7" w:rsidRDefault="00485FE7">
      <w:pPr>
        <w:pStyle w:val="Heading2"/>
        <w:pPrChange w:id="2384" w:author="Jon Nicholson" w:date="2016-05-10T15:30:00Z">
          <w:pPr>
            <w:pStyle w:val="Heading3"/>
          </w:pPr>
        </w:pPrChange>
      </w:pPr>
      <w:bookmarkStart w:id="2385" w:name="_Toc450659937"/>
      <w:r>
        <w:t>Grant remote access</w:t>
      </w:r>
      <w:bookmarkEnd w:id="2385"/>
    </w:p>
    <w:p w:rsidR="00487106" w:rsidRDefault="00485FE7">
      <w:pPr>
        <w:pStyle w:val="BodyText"/>
        <w:pPrChange w:id="2386" w:author="Jon Nicholson" w:date="2016-05-10T10:49:00Z">
          <w:pPr>
            <w:pStyle w:val="Body1"/>
            <w:ind w:left="0"/>
          </w:pPr>
        </w:pPrChange>
      </w:pPr>
      <w:r>
        <w:t>As an Administrator, run the following command</w:t>
      </w:r>
      <w:r w:rsidR="003B25A3">
        <w:t>s</w:t>
      </w:r>
      <w:r>
        <w:t>:</w:t>
      </w:r>
    </w:p>
    <w:p w:rsidR="00631B78" w:rsidRDefault="00631B78">
      <w:pPr>
        <w:pStyle w:val="BodyText"/>
        <w:pPrChange w:id="2387" w:author="Jon Nicholson" w:date="2016-05-10T10:49:00Z">
          <w:pPr>
            <w:pStyle w:val="Body1"/>
            <w:ind w:left="0"/>
          </w:pPr>
        </w:pPrChange>
      </w:pPr>
      <w:r>
        <w:t xml:space="preserve">        </w:t>
      </w:r>
      <w:r w:rsidRPr="00631B78">
        <w:t>ne</w:t>
      </w:r>
      <w:r>
        <w:t>tsh http add urlacl url=http://&lt;computer_name&gt;</w:t>
      </w:r>
      <w:r w:rsidRPr="00631B78">
        <w:t>:</w:t>
      </w:r>
      <w:r w:rsidR="003B25A3" w:rsidRPr="003F76AC">
        <w:t>62921</w:t>
      </w:r>
      <w:r w:rsidRPr="00631B78">
        <w:t>/ user=everyone</w:t>
      </w:r>
    </w:p>
    <w:p w:rsidR="003B25A3" w:rsidRDefault="003B25A3">
      <w:pPr>
        <w:pStyle w:val="BodyText"/>
        <w:pPrChange w:id="2388" w:author="Jon Nicholson" w:date="2016-05-10T10:49:00Z">
          <w:pPr>
            <w:pStyle w:val="Body1"/>
            <w:ind w:left="0"/>
          </w:pPr>
        </w:pPrChange>
      </w:pPr>
      <w:r>
        <w:t xml:space="preserve">        </w:t>
      </w:r>
      <w:r w:rsidRPr="00631B78">
        <w:t>ne</w:t>
      </w:r>
      <w:r>
        <w:t>tsh http add urlacl url=http://&lt;computer_name&gt;</w:t>
      </w:r>
      <w:r w:rsidRPr="00631B78">
        <w:t>:</w:t>
      </w:r>
      <w:r>
        <w:t>50617</w:t>
      </w:r>
      <w:r w:rsidRPr="00631B78">
        <w:t>/ user=everyone</w:t>
      </w:r>
    </w:p>
    <w:p w:rsidR="00217133" w:rsidRDefault="00A6117F">
      <w:pPr>
        <w:pStyle w:val="BodyText"/>
        <w:rPr>
          <w:ins w:id="2389" w:author="Ian Tasker" w:date="2016-07-06T20:06:00Z"/>
        </w:rPr>
      </w:pPr>
      <w:r>
        <w:t xml:space="preserve">        </w:t>
      </w:r>
      <w:r w:rsidRPr="00631B78">
        <w:t>ne</w:t>
      </w:r>
      <w:r>
        <w:t>tsh http add urlacl url=http://&lt;computer_name&gt;</w:t>
      </w:r>
      <w:r w:rsidRPr="00631B78">
        <w:t>:</w:t>
      </w:r>
      <w:r>
        <w:t>53180</w:t>
      </w:r>
      <w:r w:rsidRPr="00631B78">
        <w:t>/ user=everyone</w:t>
      </w:r>
    </w:p>
    <w:p w:rsidR="00217133" w:rsidRDefault="00217133">
      <w:pPr>
        <w:pStyle w:val="BodyText"/>
        <w:ind w:left="426" w:firstLine="1"/>
        <w:rPr>
          <w:ins w:id="2390" w:author="Ian Tasker" w:date="2016-07-06T20:06:00Z"/>
        </w:rPr>
        <w:pPrChange w:id="2391" w:author="Ian Tasker" w:date="2016-07-06T20:06:00Z">
          <w:pPr>
            <w:pStyle w:val="BodyText"/>
          </w:pPr>
        </w:pPrChange>
      </w:pPr>
      <w:ins w:id="2392" w:author="Ian Tasker" w:date="2016-07-06T20:06:00Z">
        <w:r w:rsidRPr="00631B78">
          <w:t>ne</w:t>
        </w:r>
        <w:r>
          <w:t>tsh http add urlacl url=http://&lt;computer_name&gt;</w:t>
        </w:r>
        <w:r w:rsidRPr="00631B78">
          <w:t>:</w:t>
        </w:r>
        <w:r>
          <w:t>51424</w:t>
        </w:r>
        <w:r w:rsidRPr="00631B78">
          <w:t>/ user=everyone</w:t>
        </w:r>
      </w:ins>
    </w:p>
    <w:p w:rsidR="00217133" w:rsidRDefault="00217133">
      <w:pPr>
        <w:pStyle w:val="BodyText"/>
        <w:pPrChange w:id="2393" w:author="Jon Nicholson" w:date="2016-05-10T10:49:00Z">
          <w:pPr>
            <w:pStyle w:val="Body1"/>
            <w:ind w:left="0"/>
          </w:pPr>
        </w:pPrChange>
      </w:pPr>
    </w:p>
    <w:p w:rsidR="00631B78" w:rsidRDefault="00631B78">
      <w:pPr>
        <w:pStyle w:val="Heading2"/>
        <w:pPrChange w:id="2394" w:author="Jon Nicholson" w:date="2016-05-10T15:31:00Z">
          <w:pPr>
            <w:pStyle w:val="Heading3"/>
          </w:pPr>
        </w:pPrChange>
      </w:pPr>
      <w:bookmarkStart w:id="2395" w:name="_Toc450659938"/>
      <w:r>
        <w:t>Configure firewall access</w:t>
      </w:r>
      <w:bookmarkEnd w:id="2395"/>
    </w:p>
    <w:p w:rsidR="00631B78" w:rsidRDefault="00306814">
      <w:pPr>
        <w:pStyle w:val="BodyText"/>
        <w:pPrChange w:id="2396" w:author="Jon Nicholson" w:date="2016-05-10T10:49:00Z">
          <w:pPr>
            <w:pStyle w:val="Body1"/>
            <w:ind w:left="0"/>
          </w:pPr>
        </w:pPrChange>
      </w:pPr>
      <w:r>
        <w:t>The firewall needs to be configured for the ports used. This can be performed by adding new Inbound Rule</w:t>
      </w:r>
      <w:r w:rsidR="00BA3E8E">
        <w:t xml:space="preserve">s for </w:t>
      </w:r>
      <w:r w:rsidR="00BA3E8E" w:rsidRPr="006A31F6">
        <w:rPr>
          <w:u w:val="single"/>
        </w:rPr>
        <w:t>both</w:t>
      </w:r>
      <w:r w:rsidR="00BA3E8E">
        <w:t xml:space="preserve"> ports</w:t>
      </w:r>
      <w:r>
        <w:t xml:space="preserve"> in the Windows Firewall with Advanced Security window (Control Panel &gt; System and Security &gt; Windows Firewall &gt; Advanced settings).</w:t>
      </w:r>
    </w:p>
    <w:p w:rsidR="00BA3E8E" w:rsidRDefault="001275AC">
      <w:pPr>
        <w:pStyle w:val="BodyText"/>
        <w:pPrChange w:id="2397" w:author="Jon Nicholson" w:date="2016-05-10T10:49:00Z">
          <w:pPr>
            <w:pStyle w:val="Body1"/>
            <w:ind w:left="0"/>
          </w:pPr>
        </w:pPrChange>
      </w:pPr>
      <w:r>
        <w:rPr>
          <w:noProof/>
          <w:lang w:val="en-GB" w:eastAsia="en-GB"/>
        </w:rPr>
        <w:lastRenderedPageBreak/>
        <w:drawing>
          <wp:inline distT="0" distB="0" distL="0" distR="0" wp14:anchorId="467D4844" wp14:editId="4F4A25CE">
            <wp:extent cx="5937250" cy="4794250"/>
            <wp:effectExtent l="0" t="0" r="0" b="0"/>
            <wp:docPr id="11" name="Picture 6" descr="Firewall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rewall 0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pPr>
        <w:pStyle w:val="BodyText"/>
        <w:pPrChange w:id="2398" w:author="Jon Nicholson" w:date="2016-05-10T10:49:00Z">
          <w:pPr>
            <w:pStyle w:val="Body1"/>
            <w:ind w:left="0"/>
          </w:pPr>
        </w:pPrChange>
      </w:pPr>
      <w:r>
        <w:rPr>
          <w:noProof/>
          <w:lang w:val="en-GB" w:eastAsia="en-GB"/>
        </w:rPr>
        <w:lastRenderedPageBreak/>
        <w:drawing>
          <wp:inline distT="0" distB="0" distL="0" distR="0" wp14:anchorId="6A992627" wp14:editId="1059899A">
            <wp:extent cx="5937250" cy="4794250"/>
            <wp:effectExtent l="0" t="0" r="0" b="0"/>
            <wp:docPr id="10" name="Picture 7" descr="Firewall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ewall 0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pPr>
        <w:pStyle w:val="BodyText"/>
        <w:pPrChange w:id="2399" w:author="Jon Nicholson" w:date="2016-05-10T10:49:00Z">
          <w:pPr>
            <w:pStyle w:val="Body1"/>
            <w:ind w:left="0"/>
          </w:pPr>
        </w:pPrChange>
      </w:pPr>
      <w:r>
        <w:rPr>
          <w:noProof/>
          <w:lang w:val="en-GB" w:eastAsia="en-GB"/>
        </w:rPr>
        <w:lastRenderedPageBreak/>
        <w:drawing>
          <wp:inline distT="0" distB="0" distL="0" distR="0" wp14:anchorId="56008DD8" wp14:editId="6E4E7A72">
            <wp:extent cx="5937250" cy="4794250"/>
            <wp:effectExtent l="0" t="0" r="0" b="0"/>
            <wp:docPr id="8" name="Picture 8" descr="Firewall 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rewall 0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BA3E8E" w:rsidRDefault="001275AC">
      <w:pPr>
        <w:pStyle w:val="BodyText"/>
        <w:pPrChange w:id="2400" w:author="Jon Nicholson" w:date="2016-05-10T10:49:00Z">
          <w:pPr>
            <w:pStyle w:val="Body1"/>
            <w:ind w:left="0"/>
          </w:pPr>
        </w:pPrChange>
      </w:pPr>
      <w:r>
        <w:rPr>
          <w:noProof/>
          <w:lang w:val="en-GB" w:eastAsia="en-GB"/>
        </w:rPr>
        <w:lastRenderedPageBreak/>
        <w:drawing>
          <wp:inline distT="0" distB="0" distL="0" distR="0" wp14:anchorId="53BC6598" wp14:editId="7D924D8F">
            <wp:extent cx="5937250" cy="4794250"/>
            <wp:effectExtent l="0" t="0" r="0" b="0"/>
            <wp:docPr id="9" name="Picture 9" descr="Firewall 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ewall 0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4794250"/>
                    </a:xfrm>
                    <a:prstGeom prst="rect">
                      <a:avLst/>
                    </a:prstGeom>
                    <a:noFill/>
                    <a:ln>
                      <a:noFill/>
                    </a:ln>
                  </pic:spPr>
                </pic:pic>
              </a:graphicData>
            </a:graphic>
          </wp:inline>
        </w:drawing>
      </w:r>
    </w:p>
    <w:p w:rsidR="003B25A3" w:rsidRDefault="003B25A3">
      <w:pPr>
        <w:pStyle w:val="Heading2"/>
        <w:pPrChange w:id="2401" w:author="Jon Nicholson" w:date="2016-05-10T15:31:00Z">
          <w:pPr>
            <w:pStyle w:val="Heading3"/>
          </w:pPr>
        </w:pPrChange>
      </w:pPr>
      <w:bookmarkStart w:id="2402" w:name="_Toc450659939"/>
      <w:r>
        <w:t>Configure Visual Studio</w:t>
      </w:r>
      <w:bookmarkEnd w:id="2402"/>
    </w:p>
    <w:p w:rsidR="003B25A3" w:rsidRDefault="003B25A3">
      <w:pPr>
        <w:pStyle w:val="BodyText"/>
        <w:pPrChange w:id="2403" w:author="Jon Nicholson" w:date="2016-05-10T10:49:00Z">
          <w:pPr>
            <w:pStyle w:val="Body1"/>
            <w:ind w:left="0"/>
          </w:pPr>
        </w:pPrChange>
      </w:pPr>
      <w:r>
        <w:t>In the Web Server properties of both the Sif.Framework.EnvironmentProvider</w:t>
      </w:r>
      <w:r w:rsidR="005E0925">
        <w:t>, Sif.Framework.Demo.Au.Provider</w:t>
      </w:r>
      <w:ins w:id="2404" w:author="Ian Tasker" w:date="2016-07-06T20:07:00Z">
        <w:r w:rsidR="00217133">
          <w:t xml:space="preserve">, </w:t>
        </w:r>
      </w:ins>
      <w:del w:id="2405" w:author="Ian Tasker" w:date="2016-07-06T20:07:00Z">
        <w:r w:rsidDel="00217133">
          <w:delText xml:space="preserve"> and </w:delText>
        </w:r>
      </w:del>
      <w:r>
        <w:t>Sif.Framework.Demo.</w:t>
      </w:r>
      <w:r w:rsidR="005E0925">
        <w:t>Us.</w:t>
      </w:r>
      <w:r>
        <w:t>Provider</w:t>
      </w:r>
      <w:ins w:id="2406" w:author="Ian Tasker" w:date="2016-07-06T20:07:00Z">
        <w:r w:rsidR="00217133">
          <w:t xml:space="preserve"> and Sif.Framework.Demo.Uk.Provider</w:t>
        </w:r>
      </w:ins>
      <w:r>
        <w:t xml:space="preserve"> projects, modify the Project Url so that the computer name replaces “localhost”.</w:t>
      </w:r>
    </w:p>
    <w:p w:rsidR="003B25A3" w:rsidRDefault="003B25A3">
      <w:pPr>
        <w:pStyle w:val="Heading2"/>
        <w:pPrChange w:id="2407" w:author="Jon Nicholson" w:date="2016-05-10T15:31:00Z">
          <w:pPr>
            <w:pStyle w:val="Heading3"/>
          </w:pPr>
        </w:pPrChange>
      </w:pPr>
      <w:bookmarkStart w:id="2408" w:name="_Toc450659940"/>
      <w:r>
        <w:t xml:space="preserve">Configure </w:t>
      </w:r>
      <w:r w:rsidR="006A31F6">
        <w:t xml:space="preserve">the </w:t>
      </w:r>
      <w:r>
        <w:t>StudentPersonal Consumer</w:t>
      </w:r>
      <w:bookmarkEnd w:id="2408"/>
    </w:p>
    <w:p w:rsidR="003B25A3" w:rsidRDefault="003B25A3">
      <w:pPr>
        <w:pStyle w:val="BodyText"/>
        <w:pPrChange w:id="2409" w:author="Jon Nicholson" w:date="2016-05-10T10:49:00Z">
          <w:pPr>
            <w:pStyle w:val="Body1"/>
            <w:ind w:left="0"/>
          </w:pPr>
        </w:pPrChange>
      </w:pPr>
      <w:r>
        <w:t xml:space="preserve">Update the SifFramework.config file and replace the “localhost” part of the </w:t>
      </w:r>
      <w:r w:rsidRPr="003B25A3">
        <w:t>consumer.environment.url</w:t>
      </w:r>
      <w:r>
        <w:t xml:space="preserve"> value to use the computer name.</w:t>
      </w:r>
    </w:p>
    <w:p w:rsidR="006A31F6" w:rsidRDefault="006A31F6">
      <w:pPr>
        <w:pStyle w:val="Heading2"/>
        <w:pPrChange w:id="2410" w:author="Jon Nicholson" w:date="2016-05-10T15:31:00Z">
          <w:pPr>
            <w:pStyle w:val="Heading3"/>
          </w:pPr>
        </w:pPrChange>
      </w:pPr>
      <w:bookmarkStart w:id="2411" w:name="_Toc450659941"/>
      <w:r>
        <w:t xml:space="preserve">Configure the Environment </w:t>
      </w:r>
      <w:r w:rsidR="005606CB">
        <w:t>definition</w:t>
      </w:r>
      <w:bookmarkEnd w:id="2411"/>
    </w:p>
    <w:p w:rsidR="004243A3" w:rsidRDefault="005606CB">
      <w:pPr>
        <w:pStyle w:val="BodyText"/>
        <w:rPr>
          <w:ins w:id="2412" w:author="Jon Nicholson" w:date="2016-05-10T10:50:00Z"/>
        </w:rPr>
        <w:pPrChange w:id="2413" w:author="Jon Nicholson" w:date="2016-05-10T10:50:00Z">
          <w:pPr>
            <w:pStyle w:val="Body1"/>
            <w:ind w:left="0"/>
          </w:pPr>
        </w:pPrChange>
      </w:pPr>
      <w:r>
        <w:t>In the Sif.Framework.Demo.Setup project, update</w:t>
      </w:r>
      <w:ins w:id="2414" w:author="Ian Tasker" w:date="2016-04-28T12:31:00Z">
        <w:r w:rsidR="00DA42C6">
          <w:t xml:space="preserve"> one of the following files</w:t>
        </w:r>
      </w:ins>
      <w:ins w:id="2415" w:author="Jon Nicholson" w:date="2016-05-10T10:50:00Z">
        <w:r w:rsidR="004243A3">
          <w:t>:</w:t>
        </w:r>
      </w:ins>
    </w:p>
    <w:p w:rsidR="004243A3" w:rsidRDefault="004243A3">
      <w:pPr>
        <w:pStyle w:val="Bullet1"/>
        <w:rPr>
          <w:ins w:id="2416" w:author="Jon Nicholson" w:date="2016-05-10T10:55:00Z"/>
        </w:rPr>
        <w:pPrChange w:id="2417" w:author="Jon Nicholson" w:date="2016-05-10T10:55:00Z">
          <w:pPr>
            <w:pStyle w:val="BodyText"/>
          </w:pPr>
        </w:pPrChange>
      </w:pPr>
      <w:ins w:id="2418" w:author="Jon Nicholson" w:date="2016-05-10T10:55:00Z">
        <w:r>
          <w:t>Data files/AU/</w:t>
        </w:r>
      </w:ins>
      <w:ins w:id="2419" w:author="Ian Tasker" w:date="2016-07-06T20:08:00Z">
        <w:r w:rsidR="00217133">
          <w:t>Sif3DemoApp/</w:t>
        </w:r>
      </w:ins>
      <w:ins w:id="2420" w:author="Jon Nicholson" w:date="2016-05-10T10:55:00Z">
        <w:r>
          <w:t xml:space="preserve">EnvironmentResponse.xml </w:t>
        </w:r>
      </w:ins>
    </w:p>
    <w:p w:rsidR="004243A3" w:rsidRDefault="004243A3">
      <w:pPr>
        <w:pStyle w:val="Bullet1"/>
        <w:rPr>
          <w:ins w:id="2421" w:author="Jon Nicholson" w:date="2016-05-10T10:55:00Z"/>
        </w:rPr>
        <w:pPrChange w:id="2422" w:author="Jon Nicholson" w:date="2016-05-10T10:55:00Z">
          <w:pPr>
            <w:pStyle w:val="BodyText"/>
          </w:pPr>
        </w:pPrChange>
      </w:pPr>
      <w:ins w:id="2423" w:author="Jon Nicholson" w:date="2016-05-10T10:55:00Z">
        <w:r>
          <w:t>Data files/US/</w:t>
        </w:r>
      </w:ins>
      <w:ins w:id="2424" w:author="Ian Tasker" w:date="2016-07-06T20:08:00Z">
        <w:r w:rsidR="00217133" w:rsidRPr="00217133">
          <w:t xml:space="preserve"> </w:t>
        </w:r>
        <w:r w:rsidR="00217133">
          <w:t>Sif3USDemoApp/</w:t>
        </w:r>
      </w:ins>
      <w:ins w:id="2425" w:author="Jon Nicholson" w:date="2016-05-10T10:55:00Z">
        <w:r>
          <w:t>EnvironmentResponse.xml</w:t>
        </w:r>
      </w:ins>
    </w:p>
    <w:p w:rsidR="004243A3" w:rsidRDefault="004243A3">
      <w:pPr>
        <w:pStyle w:val="Bullet1"/>
        <w:rPr>
          <w:ins w:id="2426" w:author="Jon Nicholson" w:date="2016-05-10T10:55:00Z"/>
        </w:rPr>
        <w:pPrChange w:id="2427" w:author="Jon Nicholson" w:date="2016-05-10T10:55:00Z">
          <w:pPr>
            <w:pStyle w:val="Body1"/>
            <w:ind w:left="0"/>
          </w:pPr>
        </w:pPrChange>
      </w:pPr>
      <w:ins w:id="2428" w:author="Jon Nicholson" w:date="2016-05-10T10:55:00Z">
        <w:r>
          <w:t>Data files/UK/</w:t>
        </w:r>
      </w:ins>
      <w:ins w:id="2429" w:author="Ian Tasker" w:date="2016-07-06T20:08:00Z">
        <w:r w:rsidR="00217133" w:rsidRPr="00217133">
          <w:t xml:space="preserve"> </w:t>
        </w:r>
        <w:r w:rsidR="00217133">
          <w:t>Sif3DemoApp/</w:t>
        </w:r>
      </w:ins>
      <w:ins w:id="2430" w:author="Jon Nicholson" w:date="2016-05-10T10:55:00Z">
        <w:r>
          <w:t>EnvironmentResponse.xml</w:t>
        </w:r>
      </w:ins>
    </w:p>
    <w:p w:rsidR="00DA42C6" w:rsidDel="004243A3" w:rsidRDefault="00DA42C6">
      <w:pPr>
        <w:pStyle w:val="BodyText"/>
        <w:rPr>
          <w:ins w:id="2431" w:author="Ian Tasker" w:date="2016-04-28T12:31:00Z"/>
          <w:del w:id="2432" w:author="Jon Nicholson" w:date="2016-05-10T10:55:00Z"/>
        </w:rPr>
        <w:pPrChange w:id="2433" w:author="Jon Nicholson" w:date="2016-05-10T10:49:00Z">
          <w:pPr>
            <w:pStyle w:val="Body1"/>
            <w:ind w:left="0"/>
          </w:pPr>
        </w:pPrChange>
      </w:pPr>
      <w:ins w:id="2434" w:author="Ian Tasker" w:date="2016-04-28T12:31:00Z">
        <w:del w:id="2435" w:author="Jon Nicholson" w:date="2016-05-10T10:50:00Z">
          <w:r w:rsidDel="004243A3">
            <w:delText xml:space="preserve"> </w:delText>
          </w:r>
        </w:del>
      </w:ins>
    </w:p>
    <w:p w:rsidR="00DA42C6" w:rsidDel="004243A3" w:rsidRDefault="005606CB">
      <w:pPr>
        <w:pStyle w:val="BodyText"/>
        <w:numPr>
          <w:ilvl w:val="0"/>
          <w:numId w:val="17"/>
        </w:numPr>
        <w:rPr>
          <w:ins w:id="2436" w:author="Ian Tasker" w:date="2016-04-28T12:32:00Z"/>
          <w:del w:id="2437" w:author="Jon Nicholson" w:date="2016-05-10T10:54:00Z"/>
        </w:rPr>
        <w:pPrChange w:id="2438" w:author="Jon Nicholson" w:date="2016-05-10T10:52:00Z">
          <w:pPr>
            <w:pStyle w:val="Body1"/>
            <w:ind w:left="0"/>
          </w:pPr>
        </w:pPrChange>
      </w:pPr>
      <w:del w:id="2439" w:author="Jon Nicholson" w:date="2016-05-10T10:54:00Z">
        <w:r w:rsidDel="004243A3">
          <w:delText xml:space="preserve"> the “Data files</w:delText>
        </w:r>
        <w:r w:rsidR="005E0925" w:rsidDel="004243A3">
          <w:delText>/AU</w:delText>
        </w:r>
        <w:r w:rsidDel="004243A3">
          <w:delText>/EnvironmentResponse.xml”</w:delText>
        </w:r>
      </w:del>
      <w:del w:id="2440" w:author="Jon Nicholson" w:date="2016-05-10T10:51:00Z">
        <w:r w:rsidDel="004243A3">
          <w:delText xml:space="preserve"> file</w:delText>
        </w:r>
      </w:del>
      <w:del w:id="2441" w:author="Jon Nicholson" w:date="2016-05-10T10:54:00Z">
        <w:r w:rsidR="005E0925" w:rsidDel="004243A3">
          <w:delText xml:space="preserve"> and the </w:delText>
        </w:r>
      </w:del>
    </w:p>
    <w:p w:rsidR="00DA42C6" w:rsidDel="004243A3" w:rsidRDefault="005E0925">
      <w:pPr>
        <w:pStyle w:val="BodyText"/>
        <w:numPr>
          <w:ilvl w:val="0"/>
          <w:numId w:val="17"/>
        </w:numPr>
        <w:rPr>
          <w:del w:id="2442" w:author="Jon Nicholson" w:date="2016-05-10T10:52:00Z"/>
        </w:rPr>
        <w:pPrChange w:id="2443" w:author="Jon Nicholson" w:date="2016-05-10T10:52:00Z">
          <w:pPr>
            <w:pStyle w:val="Body1"/>
            <w:ind w:left="0"/>
          </w:pPr>
        </w:pPrChange>
      </w:pPr>
      <w:del w:id="2444" w:author="Jon Nicholson" w:date="2016-05-10T10:54:00Z">
        <w:r w:rsidDel="004243A3">
          <w:delText>“Data files/US/EnvironmentResponse.xml”</w:delText>
        </w:r>
      </w:del>
    </w:p>
    <w:p w:rsidR="00DA42C6" w:rsidDel="004243A3" w:rsidRDefault="00DA42C6">
      <w:pPr>
        <w:pStyle w:val="BodyText"/>
        <w:numPr>
          <w:ilvl w:val="0"/>
          <w:numId w:val="17"/>
        </w:numPr>
        <w:rPr>
          <w:del w:id="2445" w:author="Jon Nicholson" w:date="2016-05-10T10:49:00Z"/>
        </w:rPr>
        <w:pPrChange w:id="2446" w:author="Jon Nicholson" w:date="2016-05-10T10:52:00Z">
          <w:pPr>
            <w:pStyle w:val="Body1"/>
            <w:ind w:left="0"/>
          </w:pPr>
        </w:pPrChange>
      </w:pPr>
      <w:ins w:id="2447" w:author="Ian Tasker" w:date="2016-04-28T12:32:00Z">
        <w:del w:id="2448" w:author="Jon Nicholson" w:date="2016-05-10T10:54:00Z">
          <w:r w:rsidDel="004243A3">
            <w:delText>Data files/UK/EnvironmentResponse.xml</w:delText>
          </w:r>
        </w:del>
      </w:ins>
      <w:del w:id="2449" w:author="Jon Nicholson" w:date="2016-05-10T10:54:00Z">
        <w:r w:rsidR="005E0925" w:rsidDel="004243A3">
          <w:delText xml:space="preserve"> </w:delText>
        </w:r>
      </w:del>
    </w:p>
    <w:p w:rsidR="00A25C51" w:rsidRDefault="004243A3">
      <w:pPr>
        <w:pStyle w:val="BodyText"/>
        <w:rPr>
          <w:ins w:id="2450" w:author="Ian Tasker" w:date="2016-04-28T12:33:00Z"/>
        </w:rPr>
        <w:pPrChange w:id="2451" w:author="Jon Nicholson" w:date="2016-05-10T10:50:00Z">
          <w:pPr>
            <w:pStyle w:val="Body1"/>
            <w:ind w:left="0"/>
          </w:pPr>
        </w:pPrChange>
      </w:pPr>
      <w:ins w:id="2452" w:author="Jon Nicholson" w:date="2016-05-10T10:51:00Z">
        <w:r>
          <w:t xml:space="preserve">by </w:t>
        </w:r>
      </w:ins>
      <w:del w:id="2453" w:author="Jon Nicholson" w:date="2016-05-10T10:51:00Z">
        <w:r w:rsidR="005E0925" w:rsidDel="004243A3">
          <w:delText>file</w:delText>
        </w:r>
        <w:r w:rsidR="005606CB" w:rsidDel="004243A3">
          <w:delText xml:space="preserve"> by r</w:delText>
        </w:r>
      </w:del>
      <w:ins w:id="2454" w:author="Jon Nicholson" w:date="2016-05-10T10:51:00Z">
        <w:r>
          <w:t>r</w:t>
        </w:r>
      </w:ins>
      <w:r w:rsidR="005606CB">
        <w:t>eplac</w:t>
      </w:r>
      <w:ins w:id="2455" w:author="Jon Nicholson" w:date="2016-05-10T10:51:00Z">
        <w:r>
          <w:t>ing</w:t>
        </w:r>
      </w:ins>
      <w:del w:id="2456" w:author="Jon Nicholson" w:date="2016-05-10T10:51:00Z">
        <w:r w:rsidR="005606CB" w:rsidDel="004243A3">
          <w:delText>ing</w:delText>
        </w:r>
      </w:del>
      <w:r w:rsidR="005606CB">
        <w:t xml:space="preserve"> URL reference</w:t>
      </w:r>
      <w:ins w:id="2457" w:author="Jon Nicholson" w:date="2016-05-10T10:51:00Z">
        <w:r>
          <w:t>s</w:t>
        </w:r>
      </w:ins>
      <w:r w:rsidR="005606CB">
        <w:t xml:space="preserve"> to “localhost” with the computer name. Once done, run </w:t>
      </w:r>
      <w:ins w:id="2458" w:author="Ian Tasker" w:date="2016-04-28T12:33:00Z">
        <w:r w:rsidR="00A25C51">
          <w:t>one fo the following</w:t>
        </w:r>
      </w:ins>
      <w:ins w:id="2459" w:author="Jon Nicholson" w:date="2016-05-10T10:51:00Z">
        <w:r>
          <w:t>:</w:t>
        </w:r>
      </w:ins>
      <w:ins w:id="2460" w:author="Ian Tasker" w:date="2016-04-28T12:33:00Z">
        <w:del w:id="2461" w:author="Jon Nicholson" w:date="2016-05-10T10:51:00Z">
          <w:r w:rsidR="00A25C51" w:rsidDel="004243A3">
            <w:delText xml:space="preserve"> </w:delText>
          </w:r>
        </w:del>
      </w:ins>
      <w:del w:id="2462" w:author="Ian Tasker" w:date="2016-04-28T12:33:00Z">
        <w:r w:rsidR="005606CB" w:rsidDel="00A25C51">
          <w:delText xml:space="preserve">the </w:delText>
        </w:r>
      </w:del>
    </w:p>
    <w:p w:rsidR="00A25C51" w:rsidRPr="007F6CA0" w:rsidRDefault="005606CB">
      <w:pPr>
        <w:pStyle w:val="Bullet1"/>
        <w:rPr>
          <w:ins w:id="2463" w:author="Ian Tasker" w:date="2016-04-28T12:33:00Z"/>
        </w:rPr>
        <w:pPrChange w:id="2464" w:author="Jon Nicholson" w:date="2016-05-10T10:55:00Z">
          <w:pPr>
            <w:pStyle w:val="Body1"/>
            <w:ind w:left="0"/>
          </w:pPr>
        </w:pPrChange>
      </w:pPr>
      <w:r w:rsidRPr="004243A3">
        <w:lastRenderedPageBreak/>
        <w:t>Scripts\BAT\</w:t>
      </w:r>
      <w:r w:rsidRPr="004243A3">
        <w:rPr>
          <w:rPrChange w:id="2465" w:author="Jon Nicholson" w:date="2016-05-10T10:51:00Z">
            <w:rPr>
              <w:i/>
            </w:rPr>
          </w:rPrChange>
        </w:rPr>
        <w:t>Demo</w:t>
      </w:r>
      <w:r w:rsidRPr="004243A3">
        <w:t xml:space="preserve"> execution\Demo</w:t>
      </w:r>
      <w:r w:rsidR="005E0925" w:rsidRPr="004243A3">
        <w:t>Au</w:t>
      </w:r>
      <w:r w:rsidRPr="001E0035">
        <w:t>Setup.bat</w:t>
      </w:r>
      <w:ins w:id="2466" w:author="Ian Tasker" w:date="2016-04-28T12:34:00Z">
        <w:del w:id="2467" w:author="Jon Nicholson" w:date="2016-05-10T10:56:00Z">
          <w:r w:rsidR="00A25C51" w:rsidRPr="007F6CA0" w:rsidDel="004243A3">
            <w:delText>.</w:delText>
          </w:r>
        </w:del>
      </w:ins>
      <w:del w:id="2468" w:author="Ian Tasker" w:date="2016-04-28T12:34:00Z">
        <w:r w:rsidRPr="007F6CA0" w:rsidDel="00A25C51">
          <w:delText xml:space="preserve"> script</w:delText>
        </w:r>
      </w:del>
      <w:del w:id="2469" w:author="Ian Tasker" w:date="2016-04-28T12:33:00Z">
        <w:r w:rsidR="005E0925" w:rsidRPr="007F6CA0" w:rsidDel="00A25C51">
          <w:delText xml:space="preserve"> and the </w:delText>
        </w:r>
      </w:del>
    </w:p>
    <w:p w:rsidR="006A31F6" w:rsidRPr="007F6CA0" w:rsidRDefault="005E0925">
      <w:pPr>
        <w:pStyle w:val="Bullet1"/>
        <w:rPr>
          <w:ins w:id="2470" w:author="Ian Tasker" w:date="2016-04-28T12:34:00Z"/>
        </w:rPr>
        <w:pPrChange w:id="2471" w:author="Jon Nicholson" w:date="2016-05-10T10:55:00Z">
          <w:pPr>
            <w:pStyle w:val="Body1"/>
            <w:ind w:left="0"/>
          </w:pPr>
        </w:pPrChange>
      </w:pPr>
      <w:r w:rsidRPr="004243A3">
        <w:t>Scripts\BAT\Demo execution\</w:t>
      </w:r>
      <w:r w:rsidRPr="004243A3">
        <w:rPr>
          <w:rPrChange w:id="2472" w:author="Jon Nicholson" w:date="2016-05-10T10:51:00Z">
            <w:rPr>
              <w:i/>
            </w:rPr>
          </w:rPrChange>
        </w:rPr>
        <w:t>DemoUsSetup</w:t>
      </w:r>
      <w:r w:rsidRPr="004243A3">
        <w:t>.bat</w:t>
      </w:r>
      <w:ins w:id="2473" w:author="Ian Tasker" w:date="2016-04-28T12:34:00Z">
        <w:del w:id="2474" w:author="Jon Nicholson" w:date="2016-05-10T10:56:00Z">
          <w:r w:rsidR="00A25C51" w:rsidRPr="004243A3" w:rsidDel="004243A3">
            <w:delText>.</w:delText>
          </w:r>
        </w:del>
      </w:ins>
      <w:del w:id="2475" w:author="Ian Tasker" w:date="2016-04-28T12:34:00Z">
        <w:r w:rsidRPr="001E0035" w:rsidDel="00A25C51">
          <w:delText xml:space="preserve"> script</w:delText>
        </w:r>
      </w:del>
      <w:del w:id="2476" w:author="Jon Nicholson" w:date="2016-05-10T10:50:00Z">
        <w:r w:rsidR="005606CB" w:rsidRPr="007F6CA0" w:rsidDel="004243A3">
          <w:delText>.</w:delText>
        </w:r>
      </w:del>
    </w:p>
    <w:p w:rsidR="00A25C51" w:rsidRPr="001E0035" w:rsidRDefault="00A25C51">
      <w:pPr>
        <w:pStyle w:val="Bullet1"/>
        <w:pPrChange w:id="2477" w:author="Jon Nicholson" w:date="2016-05-10T10:55:00Z">
          <w:pPr>
            <w:pStyle w:val="Body1"/>
            <w:ind w:left="0"/>
          </w:pPr>
        </w:pPrChange>
      </w:pPr>
      <w:ins w:id="2478" w:author="Ian Tasker" w:date="2016-04-28T12:34:00Z">
        <w:r w:rsidRPr="007F6CA0">
          <w:t>Scripts\BAT\Demo execution\</w:t>
        </w:r>
        <w:r w:rsidRPr="004243A3">
          <w:rPr>
            <w:rPrChange w:id="2479" w:author="Jon Nicholson" w:date="2016-05-10T10:51:00Z">
              <w:rPr>
                <w:i/>
              </w:rPr>
            </w:rPrChange>
          </w:rPr>
          <w:t>DemoUkSetup</w:t>
        </w:r>
        <w:r w:rsidRPr="004243A3">
          <w:t>.bat</w:t>
        </w:r>
        <w:del w:id="2480" w:author="Jon Nicholson" w:date="2016-05-10T10:56:00Z">
          <w:r w:rsidRPr="004243A3" w:rsidDel="004243A3">
            <w:delText>.</w:delText>
          </w:r>
        </w:del>
      </w:ins>
    </w:p>
    <w:p w:rsidR="005606CB" w:rsidRDefault="005606CB">
      <w:pPr>
        <w:pStyle w:val="BodyText"/>
        <w:rPr>
          <w:ins w:id="2481" w:author="Jon Nicholson" w:date="2016-05-10T15:31:00Z"/>
        </w:rPr>
        <w:pPrChange w:id="2482" w:author="Jon Nicholson" w:date="2016-05-10T10:49:00Z">
          <w:pPr>
            <w:pStyle w:val="Body1"/>
            <w:tabs>
              <w:tab w:val="left" w:pos="6330"/>
            </w:tabs>
            <w:ind w:left="0"/>
          </w:pPr>
        </w:pPrChange>
      </w:pPr>
      <w:r>
        <w:t>At this point, the demo can be re-run as per previous instructions.</w:t>
      </w:r>
      <w:r w:rsidR="005E0925">
        <w:tab/>
      </w:r>
    </w:p>
    <w:p w:rsidR="00550306" w:rsidRDefault="00550306">
      <w:pPr>
        <w:pStyle w:val="Heading1"/>
        <w:rPr>
          <w:ins w:id="2483" w:author="Jon Nicholson" w:date="2016-05-10T15:31:00Z"/>
        </w:rPr>
        <w:pPrChange w:id="2484" w:author="Jon Nicholson" w:date="2016-05-10T15:31:00Z">
          <w:pPr>
            <w:pStyle w:val="Body1"/>
            <w:tabs>
              <w:tab w:val="left" w:pos="6330"/>
            </w:tabs>
            <w:ind w:left="0"/>
          </w:pPr>
        </w:pPrChange>
      </w:pPr>
      <w:bookmarkStart w:id="2485" w:name="_Toc450659942"/>
      <w:ins w:id="2486" w:author="Jon Nicholson" w:date="2016-05-10T15:31:00Z">
        <w:r>
          <w:t>Code documentation</w:t>
        </w:r>
        <w:bookmarkEnd w:id="2485"/>
      </w:ins>
    </w:p>
    <w:p w:rsidR="00550306" w:rsidRDefault="00550306">
      <w:pPr>
        <w:pStyle w:val="BodyText"/>
        <w:rPr>
          <w:ins w:id="2487" w:author="Jon Nicholson" w:date="2016-05-10T15:33:00Z"/>
        </w:rPr>
        <w:pPrChange w:id="2488" w:author="Jon Nicholson" w:date="2016-05-10T15:31:00Z">
          <w:pPr>
            <w:pStyle w:val="Body1"/>
            <w:tabs>
              <w:tab w:val="left" w:pos="6330"/>
            </w:tabs>
            <w:ind w:left="0"/>
          </w:pPr>
        </w:pPrChange>
      </w:pPr>
      <w:ins w:id="2489" w:author="Jon Nicholson" w:date="2016-05-10T15:31:00Z">
        <w:r>
          <w:t xml:space="preserve">Where possible code has been commented using </w:t>
        </w:r>
      </w:ins>
      <w:ins w:id="2490" w:author="Jon Nicholson" w:date="2016-05-10T15:32:00Z">
        <w:r>
          <w:t xml:space="preserve">XML Documentation Comments (see </w:t>
        </w:r>
        <w:r>
          <w:fldChar w:fldCharType="begin"/>
        </w:r>
        <w:r>
          <w:instrText xml:space="preserve"> HYPERLINK "</w:instrText>
        </w:r>
        <w:r w:rsidRPr="00550306">
          <w:instrText>https://msdn.microsoft.com/en-us/library/b2s063f7.aspx</w:instrText>
        </w:r>
        <w:r>
          <w:instrText xml:space="preserve">" </w:instrText>
        </w:r>
        <w:r>
          <w:fldChar w:fldCharType="separate"/>
        </w:r>
        <w:r w:rsidRPr="00D40792">
          <w:rPr>
            <w:rStyle w:val="Hyperlink"/>
          </w:rPr>
          <w:t>https://msdn.microsoft.com/en-us/library/b2s063f7.aspx</w:t>
        </w:r>
        <w:r>
          <w:fldChar w:fldCharType="end"/>
        </w:r>
        <w:r>
          <w:t>). This provides some more details on how to use certain classes and methods</w:t>
        </w:r>
      </w:ins>
      <w:ins w:id="2491" w:author="Jon Nicholson" w:date="2016-05-10T15:33:00Z">
        <w:r>
          <w:t xml:space="preserve">. </w:t>
        </w:r>
      </w:ins>
    </w:p>
    <w:p w:rsidR="00550306" w:rsidRDefault="00872AB7">
      <w:pPr>
        <w:pStyle w:val="BodyText"/>
        <w:jc w:val="center"/>
        <w:rPr>
          <w:ins w:id="2492" w:author="Jon Nicholson" w:date="2016-05-10T16:06:00Z"/>
        </w:rPr>
        <w:pPrChange w:id="2493" w:author="Jon Nicholson" w:date="2016-05-10T15:44:00Z">
          <w:pPr>
            <w:pStyle w:val="Body1"/>
            <w:tabs>
              <w:tab w:val="left" w:pos="6330"/>
            </w:tabs>
            <w:ind w:left="0"/>
          </w:pPr>
        </w:pPrChange>
      </w:pPr>
      <w:ins w:id="2494" w:author="Jon Nicholson" w:date="2016-05-10T15:44:00Z">
        <w:r w:rsidRPr="00C06C65">
          <w:rPr>
            <w:noProof/>
            <w:lang w:val="en-GB" w:eastAsia="en-GB"/>
          </w:rPr>
          <w:drawing>
            <wp:inline distT="0" distB="0" distL="0" distR="0">
              <wp:extent cx="5939790" cy="261112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707C78.tmp"/>
                      <pic:cNvPicPr/>
                    </pic:nvPicPr>
                    <pic:blipFill>
                      <a:blip r:embed="rId28">
                        <a:extLst>
                          <a:ext uri="{28A0092B-C50C-407E-A947-70E740481C1C}">
                            <a14:useLocalDpi xmlns:a14="http://schemas.microsoft.com/office/drawing/2010/main" val="0"/>
                          </a:ext>
                        </a:extLst>
                      </a:blip>
                      <a:stretch>
                        <a:fillRect/>
                      </a:stretch>
                    </pic:blipFill>
                    <pic:spPr>
                      <a:xfrm>
                        <a:off x="0" y="0"/>
                        <a:ext cx="5939790" cy="2611120"/>
                      </a:xfrm>
                      <a:prstGeom prst="rect">
                        <a:avLst/>
                      </a:prstGeom>
                    </pic:spPr>
                  </pic:pic>
                </a:graphicData>
              </a:graphic>
            </wp:inline>
          </w:drawing>
        </w:r>
      </w:ins>
    </w:p>
    <w:p w:rsidR="00543FDC" w:rsidRPr="00C06C65" w:rsidRDefault="00543FDC">
      <w:pPr>
        <w:pStyle w:val="BodyText"/>
        <w:rPr>
          <w:ins w:id="2495" w:author="Jon Nicholson" w:date="2016-05-10T15:33:00Z"/>
        </w:rPr>
        <w:pPrChange w:id="2496" w:author="Jon Nicholson" w:date="2016-05-10T16:06:00Z">
          <w:pPr>
            <w:pStyle w:val="Body1"/>
            <w:tabs>
              <w:tab w:val="left" w:pos="6330"/>
            </w:tabs>
            <w:ind w:left="0"/>
          </w:pPr>
        </w:pPrChange>
      </w:pPr>
      <w:ins w:id="2497" w:author="Jon Nicholson" w:date="2016-05-10T16:06:00Z">
        <w:r>
          <w:t xml:space="preserve">Visual Studio uses these comments to generate </w:t>
        </w:r>
        <w:r w:rsidRPr="00550306">
          <w:t>IntelliSense</w:t>
        </w:r>
        <w:r>
          <w:t xml:space="preserve"> comments in Visual Studio. For example:</w:t>
        </w:r>
      </w:ins>
    </w:p>
    <w:p w:rsidR="00872AB7" w:rsidRDefault="00872AB7">
      <w:pPr>
        <w:pStyle w:val="BodyText"/>
        <w:rPr>
          <w:ins w:id="2498" w:author="Jon Nicholson" w:date="2016-05-10T15:48:00Z"/>
        </w:rPr>
        <w:pPrChange w:id="2499" w:author="Jon Nicholson" w:date="2016-05-10T15:31:00Z">
          <w:pPr>
            <w:pStyle w:val="Body1"/>
            <w:tabs>
              <w:tab w:val="left" w:pos="6330"/>
            </w:tabs>
            <w:ind w:left="0"/>
          </w:pPr>
        </w:pPrChange>
      </w:pPr>
      <w:ins w:id="2500" w:author="Jon Nicholson" w:date="2016-05-10T15:49:00Z">
        <w:r w:rsidRPr="00C06C65">
          <w:rPr>
            <w:noProof/>
            <w:lang w:val="en-GB" w:eastAsia="en-GB"/>
          </w:rPr>
          <w:drawing>
            <wp:inline distT="0" distB="0" distL="0" distR="0" wp14:anchorId="50DB3FBC" wp14:editId="2E51A07E">
              <wp:extent cx="5823654" cy="933040"/>
              <wp:effectExtent l="0" t="0" r="571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15875" t="36794" r="18057" b="44381"/>
                      <a:stretch/>
                    </pic:blipFill>
                    <pic:spPr bwMode="auto">
                      <a:xfrm>
                        <a:off x="0" y="0"/>
                        <a:ext cx="5879698" cy="942019"/>
                      </a:xfrm>
                      <a:prstGeom prst="rect">
                        <a:avLst/>
                      </a:prstGeom>
                      <a:ln>
                        <a:noFill/>
                      </a:ln>
                      <a:extLst>
                        <a:ext uri="{53640926-AAD7-44D8-BBD7-CCE9431645EC}">
                          <a14:shadowObscured xmlns:a14="http://schemas.microsoft.com/office/drawing/2010/main"/>
                        </a:ext>
                      </a:extLst>
                    </pic:spPr>
                  </pic:pic>
                </a:graphicData>
              </a:graphic>
            </wp:inline>
          </w:drawing>
        </w:r>
      </w:ins>
    </w:p>
    <w:p w:rsidR="00550306" w:rsidRPr="00C06C65" w:rsidRDefault="00550306">
      <w:pPr>
        <w:pStyle w:val="BodyText"/>
        <w:pPrChange w:id="2501" w:author="Jon Nicholson" w:date="2016-05-10T16:06:00Z">
          <w:pPr>
            <w:pStyle w:val="Body1"/>
            <w:tabs>
              <w:tab w:val="left" w:pos="6330"/>
            </w:tabs>
            <w:ind w:left="0"/>
          </w:pPr>
        </w:pPrChange>
      </w:pPr>
    </w:p>
    <w:sectPr w:rsidR="00550306" w:rsidRPr="00C06C65">
      <w:headerReference w:type="even" r:id="rId30"/>
      <w:headerReference w:type="default" r:id="rId31"/>
      <w:footerReference w:type="even" r:id="rId32"/>
      <w:footerReference w:type="default" r:id="rId33"/>
      <w:headerReference w:type="first" r:id="rId34"/>
      <w:pgSz w:w="11906" w:h="16838" w:code="9"/>
      <w:pgMar w:top="1701" w:right="1134" w:bottom="1304" w:left="1134" w:header="454" w:footer="340" w:gutter="284"/>
      <w:cols w:space="708"/>
      <w:titlePg/>
      <w:docGrid w:linePitch="360"/>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Entry wne:acdName="acd57"/>
      <wne:acdEntry wne:acdName="acd58"/>
      <wne:acdEntry wne:acdName="acd59"/>
      <wne:acdEntry wne:acdName="acd60"/>
      <wne:acdEntry wne:acdName="acd61"/>
      <wne:acdEntry wne:acdName="acd62"/>
      <wne:acdEntry wne:acdName="acd63"/>
      <wne:acdEntry wne:acdName="acd64"/>
    </wne:acdManifest>
    <wne:toolbarData r:id="rId1"/>
  </wne:toolbars>
  <wne:acds>
    <wne:acd wne:argValue="AgBCAG8AZAB5ACAAMQA=" wne:acdName="acd0" wne:fciIndexBasedOn="0065"/>
    <wne:acd wne:argValue="AgBCAG8AZAB5ACAAMgA=" wne:acdName="acd1" wne:fciIndexBasedOn="0065"/>
    <wne:acd wne:argValue="AgBCAG8AZAB5ACAAMwA=" wne:acdName="acd2" wne:fciIndexBasedOn="0065"/>
    <wne:acd wne:argValue="AgBCAG8AZAB5ACAANAA=" wne:acdName="acd3" wne:fciIndexBasedOn="0065"/>
    <wne:acd wne:argValue="AgBSAGUAcQB1AGkAcgBlAG0AZQBuAHQAcwAgAFMAdABhAHQAZQBtAGUAbgB0AA==" wne:acdName="acd4" wne:fciIndexBasedOn="0065"/>
    <wne:acd wne:argValue="AQAAAAEA" wne:acdName="acd5" wne:fciIndexBasedOn="0065"/>
    <wne:acd wne:argValue="AQAAAAIA" wne:acdName="acd6" wne:fciIndexBasedOn="0065"/>
    <wne:acd wne:argValue="AQAAAAMA" wne:acdName="acd7" wne:fciIndexBasedOn="0065"/>
    <wne:acd wne:argValue="AQAAAAQA" wne:acdName="acd8" wne:fciIndexBasedOn="0065"/>
    <wne:acd wne:argValue="AQAAAAUA" wne:acdName="acd9" wne:fciIndexBasedOn="0065"/>
    <wne:acd wne:argValue="AQAAAAYA" wne:acdName="acd10" wne:fciIndexBasedOn="0065"/>
    <wne:acd wne:argValue="AgBBAHAAcABlAG4AZABpAHgAIABIAGQAZwAgADEA" wne:acdName="acd11" wne:fciIndexBasedOn="0065"/>
    <wne:acd wne:argValue="AgBBAHAAcABlAG4AZABpAHgAIABIAGQAZwAgADIA" wne:acdName="acd12" wne:fciIndexBasedOn="0065"/>
    <wne:acd wne:argValue="AgBBAHAAcABlAG4AZABpAHgAIABIAGQAZwAgADMA" wne:acdName="acd13" wne:fciIndexBasedOn="0065"/>
    <wne:acd wne:argValue="AgBBAHAAcABlAG4AZABpAHgAIABIAGQAZwAgADQA" wne:acdName="acd14" wne:fciIndexBasedOn="0065"/>
    <wne:acd wne:argValue="AgBBAHAAcABlAG4AZABpAHgAIABIAGQAZwAgADUA" wne:acdName="acd15" wne:fciIndexBasedOn="0065"/>
    <wne:acd wne:argValue="AgBBAHAAcABlAG4AZABpAHgAIABIAGQAZwAgADYA" wne:acdName="acd16" wne:fciIndexBasedOn="0065"/>
    <wne:acd wne:argValue="AQAAAAkA" wne:acdName="acd17" wne:fciIndexBasedOn="0065"/>
    <wne:acd wne:argValue="AgBQAHIAbwBjAGUAZAB1AHIAZQAgAFQAaQB0AGwAZQA=" wne:acdName="acd18" wne:fciIndexBasedOn="0065"/>
    <wne:acd wne:argValue="AgBCAHUAbABsAGUAdAAgADEA" wne:acdName="acd19" wne:fciIndexBasedOn="0065"/>
    <wne:acd wne:argValue="AgBCAHUAbABsAGUAdAAgADIA" wne:acdName="acd20" wne:fciIndexBasedOn="0065"/>
    <wne:acd wne:argValue="AgBCAHUAbABsAGUAdAAgADMA" wne:acdName="acd21" wne:fciIndexBasedOn="0065"/>
    <wne:acd wne:argValue="AgBOAHUAbQBiAGUAcgBlAGQAIAAxAA==" wne:acdName="acd22" wne:fciIndexBasedOn="0065"/>
    <wne:acd wne:argValue="AgBOAHUAbQBiAGUAcgBlAGQAIAAyAA==" wne:acdName="acd23" wne:fciIndexBasedOn="0065"/>
    <wne:acd wne:argValue="AgBOAHUAbQBiAGUAcgBlAGQAIAAzAA==" wne:acdName="acd24" wne:fciIndexBasedOn="0065"/>
    <wne:acd wne:argValue="AgBDAGEAdQB0AGkAbwBuACAAMQA=" wne:acdName="acd25" wne:fciIndexBasedOn="0065"/>
    <wne:acd wne:argValue="AgBDAGEAdQB0AGkAbwBuACAAMgA=" wne:acdName="acd26" wne:fciIndexBasedOn="0065"/>
    <wne:acd wne:argValue="AgBDAGEAdQB0AGkAbwBuACAAMwA=" wne:acdName="acd27" wne:fciIndexBasedOn="0065"/>
    <wne:acd wne:argValue="AgBOAG8AdABlACAAMQA=" wne:acdName="acd28" wne:fciIndexBasedOn="0065"/>
    <wne:acd wne:argValue="AgBOAG8AdABlACAAMgA=" wne:acdName="acd29" wne:fciIndexBasedOn="0065"/>
    <wne:acd wne:argValue="AgBOAG8AdABlACAAMwA=" wne:acdName="acd30" wne:fciIndexBasedOn="0065"/>
    <wne:acd wne:argValue="AgBUAGkAcAAgADEA" wne:acdName="acd31" wne:fciIndexBasedOn="0065"/>
    <wne:acd wne:argValue="AgBUAGkAcAAgADIA" wne:acdName="acd32" wne:fciIndexBasedOn="0065"/>
    <wne:acd wne:argValue="AgBUAGkAcAAgADMA" wne:acdName="acd33" wne:fciIndexBasedOn="0065"/>
    <wne:acd wne:argValue="AgBDAG8AZABlACAAYgBsAG8AYwBrACAAMQA=" wne:acdName="acd34" wne:fciIndexBasedOn="0065"/>
    <wne:acd wne:argValue="AgBDAG8AZABlACAAYgBsAG8AYwBrACAAMgA=" wne:acdName="acd35" wne:fciIndexBasedOn="0065"/>
    <wne:acd wne:argValue="AgBDAG8AZABlACAAYgBsAG8AYwBrACAAMwA=" wne:acdName="acd36" wne:fciIndexBasedOn="0065"/>
    <wne:acd wne:argValue="AgBDAG8AZABlACAAYgBsAG8AYwBrACAANAA=" wne:acdName="acd37" wne:fciIndexBasedOn="0065"/>
    <wne:acd wne:argValue="AgBDAG8AZABlACAAYgBsAG8AYwBrACAANQA=" wne:acdName="acd38" wne:fciIndexBasedOn="0065"/>
    <wne:acd wne:argValue="AgBDAG8AZABlACAAYgBsAG8AYwBrACAANgA=" wne:acdName="acd39" wne:fciIndexBasedOn="0065"/>
    <wne:acd wne:argValue="AQAAAFgA" wne:acdName="acd40" wne:fciIndexBasedOn="0065"/>
    <wne:acd wne:argValue="AgBJAG4AbABpAG4AZQAgAGMAbwBkAGUA" wne:acdName="acd41" wne:fciIndexBasedOn="0065"/>
    <wne:acd wne:argValue="AQAAAFcA" wne:acdName="acd42" wne:fciIndexBasedOn="0065"/>
    <wne:acd wne:argValue="AgBTAHQAcgBvAG4AZwBFAG0AcABoAGEAcwBpAHMA" wne:acdName="acd43" wne:fciIndexBasedOn="0065"/>
    <wne:acd wne:argValue="AgBTAHQAcgBvAG4AZwAgAEkAbgBsAGkAbgBlACAAQwBvAGQAZQA=" wne:acdName="acd44" wne:fciIndexBasedOn="0065"/>
    <wne:acd wne:argValue="AQAAAEEA" wne:acdName="acd45" wne:fciIndexBasedOn="0065"/>
    <wne:acd wne:argValue="XwBBAHMAcwBlAHQARgBpAGcAdQByAGUA" wne:acdName="acd46" wne:fciIndexBasedOn="0211"/>
    <wne:acd wne:argValue="AgBGAGkAZwB1AHIAZQBBAG4AYwBoAG8AcgA=" wne:acdName="acd47" wne:fciIndexBasedOn="0065"/>
    <wne:acd wne:argValue="AQAAAAcA" wne:acdName="acd48" wne:fciIndexBasedOn="0065"/>
    <wne:acd wne:argValue="AgBBAHAAcABlAG4AZABpAHgAIABGAGkAZwB1AHIAZQAgAEMAYQBwAHQAaQBvAG4A" wne:acdName="acd49" wne:fciIndexBasedOn="0065"/>
    <wne:acd wne:argValue="XwBDAGEAbABsAG8AdQB0AEIAbAB1AGUATABpAG4AZQA=" wne:acdName="acd50" wne:fciIndexBasedOn="0211"/>
    <wne:acd wne:argValue="XwBBAHMAcwBlAHQAUwB0AGEAbgBkAGEAcgBkAFQAYQBiAGwAZQA=" wne:acdName="acd51" wne:fciIndexBasedOn="0211"/>
    <wne:acd wne:argValue="XwBBAHMAcwBlAHQAQQBkAG0AaQBuAEkAbgBmAG8AVABhAGIAbABlAA==" wne:acdName="acd52" wne:fciIndexBasedOn="0211"/>
    <wne:acd wne:argValue="AgBUAGEAYgBsAGUAQQBuAGMAaABvAHIA" wne:acdName="acd53" wne:fciIndexBasedOn="0065"/>
    <wne:acd wne:argValue="AQAAAAgA" wne:acdName="acd54" wne:fciIndexBasedOn="0065"/>
    <wne:acd wne:argValue="AgBBAHAAcABlAG4AZABpAHgAIABUAGEAYgBsAGUAIABDAGEAcAB0AGkAbwBuAA==" wne:acdName="acd55" wne:fciIndexBasedOn="0065"/>
    <wne:acd wne:argValue="AgBQAHIAZQBsAGkAbQBUAGkAdABsAGUA" wne:acdName="acd56" wne:fciIndexBasedOn="0065"/>
    <wne:acd wne:argValue="AgBQAG8AcwB0AFQAaQB0AGwAZQA=" wne:acdName="acd57" wne:fciIndexBasedOn="0065"/>
    <wne:acd wne:argValue="AgBQAHIAZQBQAG8AcwB0ACAASABlAGEAZABpAG4AZwA=" wne:acdName="acd58" wne:fciIndexBasedOn="0065"/>
    <wne:acd wne:argValue="AgBQAHIAZQBQAG8AcwB0ACAAYgBvAGQAeQAgADEA" wne:acdName="acd59" wne:fciIndexBasedOn="0065"/>
    <wne:acd wne:argValue="AgBQAHIAZQBQAG8AcwB0ACAAYgBvAGQAeQAgADIA" wne:acdName="acd60" wne:fciIndexBasedOn="0065"/>
    <wne:acd wne:argValue="AgBCAGwAYQBuAGsARQBuAGQAUABhAGcAZQA=" wne:acdName="acd61" wne:fciIndexBasedOn="0065"/>
    <wne:acd wne:argValue="AgBEAG8AYwB1AG0AZQBuAHQAIABUAGkAdABsAGUAIABCAGwAbwBjAGsA" wne:acdName="acd62" wne:fciIndexBasedOn="0065"/>
    <wne:acd wne:argValue="AgBEAG8AYwB1AG0AZQBuAHQAIABBAGQAbQBpAG4AIABCAGwAbwBjAGsA" wne:acdName="acd63" wne:fciIndexBasedOn="0065"/>
    <wne:acd wne:argValue="AgBUAG8ARABvAEkAdABlAG0A" wne:acdName="acd6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8D1" w:rsidRDefault="009118D1">
      <w:r>
        <w:separator/>
      </w:r>
    </w:p>
  </w:endnote>
  <w:endnote w:type="continuationSeparator" w:id="0">
    <w:p w:rsidR="009118D1" w:rsidRDefault="009118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640B0E">
    <w:pPr>
      <w:pStyle w:val="Footer"/>
    </w:pPr>
    <w:r>
      <w:fldChar w:fldCharType="begin"/>
    </w:r>
    <w:r>
      <w:instrText xml:space="preserve"> QUOTE "Revision: " </w:instrText>
    </w:r>
    <w:fldSimple w:instr=" DOCPROPERTY &quot;Revision&quot; ">
      <w:ins w:id="2502" w:author="Jon Nicholson" w:date="2016-05-10T12:14:00Z">
        <w:r>
          <w:instrText>1.0</w:instrText>
        </w:r>
      </w:ins>
      <w:del w:id="2503" w:author="Jon Nicholson" w:date="2016-05-10T10:46:00Z">
        <w:r w:rsidDel="005828EB">
          <w:delInstrText>1.04</w:delInstrText>
        </w:r>
      </w:del>
    </w:fldSimple>
    <w:r>
      <w:fldChar w:fldCharType="begin"/>
    </w:r>
    <w:r>
      <w:instrText xml:space="preserve"> IF </w:instrText>
    </w:r>
    <w:fldSimple w:instr=" DOCPROPERTY &quot;Status&quot; ">
      <w:ins w:id="2504" w:author="Jon Nicholson" w:date="2016-05-10T12:14:00Z">
        <w:r>
          <w:instrText>draft</w:instrText>
        </w:r>
      </w:ins>
      <w:del w:id="2505" w:author="Jon Nicholson" w:date="2016-05-10T10:46:00Z">
        <w:r w:rsidDel="005828EB">
          <w:delInstrText>final</w:delInstrText>
        </w:r>
      </w:del>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ins w:id="2506" w:author="Jon Nicholson" w:date="2016-05-10T12:14:00Z">
      <w:r>
        <w:rPr>
          <w:noProof/>
        </w:rPr>
        <w:instrText xml:space="preserve"> (</w:instrText>
      </w:r>
      <w:r>
        <w:rPr>
          <w:rStyle w:val="Emphasis"/>
          <w:noProof/>
        </w:rPr>
        <w:instrText>draft</w:instrText>
      </w:r>
      <w:r>
        <w:rPr>
          <w:noProof/>
        </w:rPr>
        <w:instrText>)</w:instrText>
      </w:r>
    </w:ins>
    <w:r>
      <w:fldChar w:fldCharType="end"/>
    </w:r>
    <w:r>
      <w:instrText xml:space="preserve"> </w:instrText>
    </w:r>
    <w:r>
      <w:fldChar w:fldCharType="separate"/>
    </w:r>
    <w:r w:rsidR="00EA10C4">
      <w:t xml:space="preserve">Revision: </w:t>
    </w:r>
    <w:ins w:id="2507" w:author="Jon Nicholson" w:date="2016-05-10T12:14:00Z">
      <w:r w:rsidR="00EA10C4">
        <w:t>1.0</w:t>
      </w:r>
      <w:r w:rsidR="00EA10C4">
        <w:rPr>
          <w:noProof/>
        </w:rPr>
        <w:t xml:space="preserve"> (</w:t>
      </w:r>
      <w:r w:rsidR="00EA10C4">
        <w:rPr>
          <w:rStyle w:val="Emphasis"/>
          <w:noProof/>
        </w:rPr>
        <w:t>draft</w:t>
      </w:r>
      <w:r w:rsidR="00EA10C4">
        <w:rPr>
          <w:noProof/>
        </w:rPr>
        <w:t>)</w:t>
      </w:r>
    </w:ins>
    <w:r>
      <w:fldChar w:fldCharType="end"/>
    </w:r>
    <w:r>
      <w:tab/>
    </w:r>
    <w:r>
      <w:tab/>
    </w:r>
    <w:fldSimple w:instr=" DOCPROPERTY &quot;Title&quot; ">
      <w:r>
        <w:t>Demo Usage Guide</w:t>
      </w:r>
    </w:fldSimple>
    <w:r>
      <w:t xml:space="preserve"> (</w:t>
    </w:r>
    <w:fldSimple w:instr=" DOCPROPERTY &quot;SystemAbbreviation&quot; ">
      <w:r>
        <w:t>SIF3-DEMO</w:t>
      </w:r>
    </w:fldSimple>
    <w:r>
      <w:t>)</w:t>
    </w:r>
  </w:p>
  <w:p w:rsidR="00640B0E" w:rsidRDefault="00640B0E">
    <w:pPr>
      <w:pStyle w:val="Footer"/>
    </w:pPr>
    <w:r>
      <w:fldChar w:fldCharType="begin"/>
    </w:r>
    <w:r>
      <w:instrText xml:space="preserve"> DOCPROPERTY "RevisionDate" \@ "MMM YYYY" </w:instrText>
    </w:r>
    <w:r>
      <w:fldChar w:fldCharType="separate"/>
    </w:r>
    <w:ins w:id="2508" w:author="Jon Nicholson" w:date="2016-05-10T12:14:00Z">
      <w:r>
        <w:t>May 2016</w:t>
      </w:r>
    </w:ins>
    <w:del w:id="2509" w:author="Jon Nicholson" w:date="2016-05-10T10:46:00Z">
      <w:r w:rsidDel="005828EB">
        <w:delText>Jan 2016</w:delText>
      </w:r>
    </w:del>
    <w:r>
      <w:fldChar w:fldCharType="end"/>
    </w:r>
    <w:r>
      <w:tab/>
    </w:r>
    <w:r>
      <w:tab/>
      <w:t xml:space="preserve">Version </w:t>
    </w:r>
    <w:fldSimple w:instr=" DOCPROPERTY &quot;SystemVersion&quot; ">
      <w:ins w:id="2510" w:author="Jon Nicholson" w:date="2016-05-10T12:14:00Z">
        <w:r>
          <w:t>1.1.0</w:t>
        </w:r>
      </w:ins>
      <w:del w:id="2511" w:author="Jon Nicholson" w:date="2016-05-10T10:46:00Z">
        <w:r w:rsidDel="005828EB">
          <w:delText>1.0.0</w:delText>
        </w:r>
      </w:del>
    </w:fldSimple>
  </w:p>
  <w:p w:rsidR="00640B0E" w:rsidRDefault="00640B0E">
    <w:pPr>
      <w:pStyle w:val="Footer"/>
    </w:pPr>
    <w:r>
      <w:tab/>
      <w:t xml:space="preserve">Page </w:t>
    </w:r>
    <w:r>
      <w:fldChar w:fldCharType="begin"/>
    </w:r>
    <w:r>
      <w:instrText xml:space="preserve"> PAGE </w:instrText>
    </w:r>
    <w:r>
      <w:fldChar w:fldCharType="separate"/>
    </w:r>
    <w:r w:rsidR="00EA10C4">
      <w:rPr>
        <w:noProof/>
      </w:rPr>
      <w:t>18</w:t>
    </w:r>
    <w:r>
      <w:fldChar w:fldCharType="end"/>
    </w:r>
    <w:r>
      <w:t xml:space="preserve"> of </w:t>
    </w:r>
    <w:fldSimple w:instr=" NUMPAGES ">
      <w:r w:rsidR="00EA10C4">
        <w:rPr>
          <w:noProof/>
        </w:rPr>
        <w:t>25</w:t>
      </w:r>
    </w:fldSimple>
    <w:r>
      <w:rPr>
        <w:noProof/>
        <w:lang w:val="en-GB" w:eastAsia="en-GB"/>
      </w:rPr>
      <mc:AlternateContent>
        <mc:Choice Requires="wps">
          <w:drawing>
            <wp:anchor distT="0" distB="0" distL="114300" distR="114300" simplePos="0" relativeHeight="251657216" behindDoc="0" locked="1" layoutInCell="0" allowOverlap="0" wp14:anchorId="4EF48EF0" wp14:editId="171C5B6A">
              <wp:simplePos x="0" y="0"/>
              <wp:positionH relativeFrom="page">
                <wp:posOffset>720090</wp:posOffset>
              </wp:positionH>
              <wp:positionV relativeFrom="page">
                <wp:posOffset>9973310</wp:posOffset>
              </wp:positionV>
              <wp:extent cx="5939790" cy="0"/>
              <wp:effectExtent l="0" t="0" r="0" b="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B3638A"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640B0E">
    <w:pPr>
      <w:pStyle w:val="Footer"/>
    </w:pPr>
    <w:fldSimple w:instr=" DOCPROPERTY &quot;SystemAbbreviation&quot; ">
      <w:r>
        <w:t>SIF3-DEMO</w:t>
      </w:r>
    </w:fldSimple>
    <w:r>
      <w:t xml:space="preserve"> Version </w:t>
    </w:r>
    <w:fldSimple w:instr=" DOCPROPERTY &quot;SystemVersion&quot; ">
      <w:ins w:id="2512" w:author="Jon Nicholson" w:date="2016-05-10T12:14:00Z">
        <w:r>
          <w:t>1.1.0</w:t>
        </w:r>
      </w:ins>
      <w:del w:id="2513" w:author="Jon Nicholson" w:date="2016-05-10T12:14:00Z">
        <w:r w:rsidDel="001E0035">
          <w:delText>1.0.0</w:delText>
        </w:r>
      </w:del>
    </w:fldSimple>
    <w:r>
      <w:tab/>
    </w:r>
    <w:r>
      <w:tab/>
    </w:r>
    <w:r>
      <w:fldChar w:fldCharType="begin"/>
    </w:r>
    <w:r>
      <w:instrText xml:space="preserve"> QUOTE "Revision: " </w:instrText>
    </w:r>
    <w:fldSimple w:instr=" DOCPROPERTY &quot;Revision&quot; ">
      <w:ins w:id="2514" w:author="Jon Nicholson" w:date="2016-05-10T12:14:00Z">
        <w:r>
          <w:instrText>1.0</w:instrText>
        </w:r>
      </w:ins>
      <w:del w:id="2515" w:author="Jon Nicholson" w:date="2016-05-10T12:14:00Z">
        <w:r w:rsidDel="001E0035">
          <w:delInstrText>1.04</w:delInstrText>
        </w:r>
      </w:del>
    </w:fldSimple>
    <w:r>
      <w:fldChar w:fldCharType="begin"/>
    </w:r>
    <w:r>
      <w:instrText xml:space="preserve"> IF </w:instrText>
    </w:r>
    <w:fldSimple w:instr=" DOCPROPERTY &quot;Status&quot; ">
      <w:ins w:id="2516" w:author="Jon Nicholson" w:date="2016-05-10T12:14:00Z">
        <w:r>
          <w:instrText>draft</w:instrText>
        </w:r>
      </w:ins>
      <w:del w:id="2517" w:author="Jon Nicholson" w:date="2016-05-10T12:14:00Z">
        <w:r w:rsidDel="001E0035">
          <w:delInstrText>final</w:delInstrText>
        </w:r>
      </w:del>
    </w:fldSimple>
    <w:r>
      <w:instrText xml:space="preserve"> = "draft" " (</w:instrText>
    </w:r>
    <w:r>
      <w:fldChar w:fldCharType="begin"/>
    </w:r>
    <w:r>
      <w:instrText xml:space="preserve"> </w:instrText>
    </w:r>
    <w:r>
      <w:rPr>
        <w:rStyle w:val="Emphasis"/>
      </w:rPr>
      <w:instrText>D</w:instrText>
    </w:r>
    <w:r>
      <w:instrText>OCPROPERTY "Status" \* CHARFORMAT</w:instrText>
    </w:r>
    <w:r>
      <w:fldChar w:fldCharType="separate"/>
    </w:r>
    <w:r>
      <w:rPr>
        <w:rStyle w:val="Emphasis"/>
      </w:rPr>
      <w:instrText>draft</w:instrText>
    </w:r>
    <w:r>
      <w:fldChar w:fldCharType="end"/>
    </w:r>
    <w:r>
      <w:instrText xml:space="preserve">)" </w:instrText>
    </w:r>
    <w:r>
      <w:fldChar w:fldCharType="separate"/>
    </w:r>
    <w:ins w:id="2518" w:author="Jon Nicholson" w:date="2016-05-10T12:14:00Z">
      <w:r>
        <w:rPr>
          <w:noProof/>
        </w:rPr>
        <w:instrText xml:space="preserve"> (</w:instrText>
      </w:r>
      <w:r>
        <w:rPr>
          <w:rStyle w:val="Emphasis"/>
          <w:noProof/>
        </w:rPr>
        <w:instrText>draft</w:instrText>
      </w:r>
      <w:r>
        <w:rPr>
          <w:noProof/>
        </w:rPr>
        <w:instrText>)</w:instrText>
      </w:r>
    </w:ins>
    <w:r>
      <w:fldChar w:fldCharType="end"/>
    </w:r>
    <w:r>
      <w:instrText xml:space="preserve"> </w:instrText>
    </w:r>
    <w:r>
      <w:fldChar w:fldCharType="separate"/>
    </w:r>
    <w:r w:rsidR="00EA10C4">
      <w:t xml:space="preserve">Revision: </w:t>
    </w:r>
    <w:ins w:id="2519" w:author="Jon Nicholson" w:date="2016-05-10T12:14:00Z">
      <w:r w:rsidR="00EA10C4">
        <w:t>1.0</w:t>
      </w:r>
      <w:r w:rsidR="00EA10C4">
        <w:rPr>
          <w:noProof/>
        </w:rPr>
        <w:t xml:space="preserve"> (</w:t>
      </w:r>
      <w:r w:rsidR="00EA10C4">
        <w:rPr>
          <w:rStyle w:val="Emphasis"/>
          <w:noProof/>
        </w:rPr>
        <w:t>draft</w:t>
      </w:r>
      <w:r w:rsidR="00EA10C4">
        <w:rPr>
          <w:noProof/>
        </w:rPr>
        <w:t>)</w:t>
      </w:r>
    </w:ins>
    <w:r>
      <w:fldChar w:fldCharType="end"/>
    </w:r>
  </w:p>
  <w:p w:rsidR="00640B0E" w:rsidRDefault="00640B0E">
    <w:pPr>
      <w:pStyle w:val="Footer"/>
    </w:pPr>
    <w:fldSimple w:instr=" DOCPROPERTY &quot;Title&quot; ">
      <w:r>
        <w:t>Demo Usage Guide</w:t>
      </w:r>
    </w:fldSimple>
    <w:r>
      <w:tab/>
    </w:r>
    <w:r>
      <w:tab/>
    </w:r>
    <w:r>
      <w:fldChar w:fldCharType="begin"/>
    </w:r>
    <w:r>
      <w:instrText xml:space="preserve"> DOCPROPERTY "RevisionDate" \@ "MMM YYYY"</w:instrText>
    </w:r>
    <w:r>
      <w:fldChar w:fldCharType="separate"/>
    </w:r>
    <w:ins w:id="2520" w:author="Jon Nicholson" w:date="2016-05-10T12:14:00Z">
      <w:r>
        <w:t>May 2016</w:t>
      </w:r>
    </w:ins>
    <w:del w:id="2521" w:author="Jon Nicholson" w:date="2016-05-10T12:14:00Z">
      <w:r w:rsidDel="001E0035">
        <w:delText>Jan 2016</w:delText>
      </w:r>
    </w:del>
    <w:r>
      <w:fldChar w:fldCharType="end"/>
    </w:r>
  </w:p>
  <w:p w:rsidR="00640B0E" w:rsidRDefault="00640B0E">
    <w:pPr>
      <w:pStyle w:val="Footer"/>
    </w:pPr>
    <w:r>
      <w:tab/>
      <w:t xml:space="preserve">Page </w:t>
    </w:r>
    <w:r>
      <w:fldChar w:fldCharType="begin"/>
    </w:r>
    <w:r>
      <w:instrText xml:space="preserve"> PAGE </w:instrText>
    </w:r>
    <w:r>
      <w:fldChar w:fldCharType="separate"/>
    </w:r>
    <w:r w:rsidR="00EA10C4">
      <w:rPr>
        <w:noProof/>
      </w:rPr>
      <w:t>21</w:t>
    </w:r>
    <w:r>
      <w:fldChar w:fldCharType="end"/>
    </w:r>
    <w:r>
      <w:t xml:space="preserve"> of </w:t>
    </w:r>
    <w:fldSimple w:instr=" NUMPAGES ">
      <w:r w:rsidR="00EA10C4">
        <w:rPr>
          <w:noProof/>
        </w:rPr>
        <w:t>25</w:t>
      </w:r>
    </w:fldSimple>
    <w:r>
      <w:rPr>
        <w:noProof/>
        <w:lang w:val="en-GB" w:eastAsia="en-GB"/>
      </w:rPr>
      <mc:AlternateContent>
        <mc:Choice Requires="wps">
          <w:drawing>
            <wp:anchor distT="0" distB="0" distL="114300" distR="114300" simplePos="0" relativeHeight="251656192" behindDoc="0" locked="1" layoutInCell="0" allowOverlap="0" wp14:anchorId="35EBBD43" wp14:editId="2FC87F52">
              <wp:simplePos x="0" y="0"/>
              <wp:positionH relativeFrom="page">
                <wp:posOffset>900430</wp:posOffset>
              </wp:positionH>
              <wp:positionV relativeFrom="page">
                <wp:posOffset>9973310</wp:posOffset>
              </wp:positionV>
              <wp:extent cx="5939790" cy="0"/>
              <wp:effectExtent l="0" t="0" r="0" b="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C40158"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8D1" w:rsidRDefault="009118D1">
      <w:r>
        <w:separator/>
      </w:r>
    </w:p>
  </w:footnote>
  <w:footnote w:type="continuationSeparator" w:id="0">
    <w:p w:rsidR="009118D1" w:rsidRDefault="009118D1">
      <w:r>
        <w:continuationSeparator/>
      </w:r>
    </w:p>
  </w:footnote>
  <w:footnote w:id="1">
    <w:p w:rsidR="00640B0E" w:rsidRPr="00440083" w:rsidRDefault="00640B0E">
      <w:pPr>
        <w:pStyle w:val="FootnoteText"/>
        <w:rPr>
          <w:lang w:val="en-GB"/>
          <w:rPrChange w:id="1142" w:author="Jon Nicholson" w:date="2016-07-12T15:22:00Z">
            <w:rPr/>
          </w:rPrChange>
        </w:rPr>
      </w:pPr>
      <w:ins w:id="1143" w:author="Jon Nicholson" w:date="2016-07-12T15:22:00Z">
        <w:r>
          <w:rPr>
            <w:rStyle w:val="FootnoteReference"/>
          </w:rPr>
          <w:footnoteRef/>
        </w:r>
        <w:r>
          <w:t xml:space="preserve"> </w:t>
        </w:r>
        <w:r>
          <w:rPr>
            <w:i/>
          </w:rPr>
          <w:t>CompileDemos</w:t>
        </w:r>
        <w:r w:rsidRPr="00EF0768">
          <w:rPr>
            <w:i/>
          </w:rPr>
          <w:t>.bat</w:t>
        </w:r>
        <w:r>
          <w:t xml:space="preserve"> requires editing so that it can find your copies of </w:t>
        </w:r>
        <w:r w:rsidRPr="00276888">
          <w:rPr>
            <w:rStyle w:val="CodeInline"/>
          </w:rPr>
          <w:t>nugget.exe</w:t>
        </w:r>
        <w:r>
          <w:t xml:space="preserve"> and </w:t>
        </w:r>
        <w:r w:rsidRPr="00276888">
          <w:rPr>
            <w:rStyle w:val="CodeInline"/>
          </w:rPr>
          <w:t>msbuild.exe</w:t>
        </w:r>
        <w:r>
          <w:t xml:space="preserve">. </w:t>
        </w:r>
      </w:ins>
      <w:ins w:id="1144" w:author="Jon Nicholson" w:date="2016-07-12T15:23:00Z">
        <w:r>
          <w:t xml:space="preserve">You will also have to open the Demos solution in Visual Studio at least once to generate the correct </w:t>
        </w:r>
        <w:r w:rsidRPr="00440083">
          <w:rPr>
            <w:rStyle w:val="CodeInline"/>
            <w:rPrChange w:id="1145" w:author="Jon Nicholson" w:date="2016-07-12T15:24:00Z">
              <w:rPr/>
            </w:rPrChange>
          </w:rPr>
          <w:t>ApplicationHosts.config</w:t>
        </w:r>
        <w:r>
          <w:t xml:space="preserve"> file used by the other scripts.</w:t>
        </w:r>
      </w:ins>
    </w:p>
  </w:footnote>
  <w:footnote w:id="2">
    <w:p w:rsidR="004E4784" w:rsidRPr="004E4784" w:rsidRDefault="004E4784">
      <w:pPr>
        <w:pStyle w:val="FootnoteText"/>
        <w:rPr>
          <w:lang w:val="en-GB"/>
          <w:rPrChange w:id="1640" w:author="Jon Nicholson" w:date="2016-07-12T15:56:00Z">
            <w:rPr/>
          </w:rPrChange>
        </w:rPr>
      </w:pPr>
      <w:ins w:id="1641" w:author="Jon Nicholson" w:date="2016-07-12T15:56:00Z">
        <w:r>
          <w:rPr>
            <w:rStyle w:val="FootnoteReference"/>
          </w:rPr>
          <w:footnoteRef/>
        </w:r>
        <w:r>
          <w:t xml:space="preserve"> See </w:t>
        </w:r>
        <w:r>
          <w:fldChar w:fldCharType="begin"/>
        </w:r>
        <w:r>
          <w:instrText xml:space="preserve"> HYPERLINK "http://lepus.org.uk" </w:instrText>
        </w:r>
        <w:r>
          <w:fldChar w:fldCharType="separate"/>
        </w:r>
        <w:r w:rsidRPr="00AE6521">
          <w:rPr>
            <w:rStyle w:val="Hyperlink"/>
          </w:rPr>
          <w:t>http://lepus.org.uk</w:t>
        </w:r>
        <w:r>
          <w:fldChar w:fldCharType="end"/>
        </w:r>
        <w:r>
          <w:t xml:space="preserve"> for a more thorough account of Codecharts.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640B0E">
    <w:pPr>
      <w:pStyle w:val="Header"/>
    </w:pPr>
    <w:r>
      <w:rPr>
        <w:noProof/>
        <w:lang w:val="en-GB" w:eastAsia="en-GB"/>
      </w:rPr>
      <mc:AlternateContent>
        <mc:Choice Requires="wps">
          <w:drawing>
            <wp:anchor distT="0" distB="0" distL="114300" distR="114300" simplePos="0" relativeHeight="251658240" behindDoc="0" locked="1" layoutInCell="0" allowOverlap="0" wp14:anchorId="6BEE4AA2" wp14:editId="2FB22010">
              <wp:simplePos x="0" y="0"/>
              <wp:positionH relativeFrom="page">
                <wp:posOffset>720090</wp:posOffset>
              </wp:positionH>
              <wp:positionV relativeFrom="page">
                <wp:posOffset>900430</wp:posOffset>
              </wp:positionV>
              <wp:extent cx="5939790" cy="0"/>
              <wp:effectExtent l="0" t="0" r="0" b="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A665D"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fldSimple w:instr=" DOCPROPERTY &quot;SystemTitle&quot; ">
      <w:r>
        <w:t>SIF 3.0 Framework</w:t>
      </w:r>
    </w:fldSimple>
    <w:r>
      <w:tab/>
    </w:r>
    <w:r>
      <w:tab/>
    </w:r>
    <w:r>
      <w:rPr>
        <w:noProof/>
        <w:lang w:val="en-GB" w:eastAsia="en-GB"/>
      </w:rPr>
      <w:drawing>
        <wp:inline distT="0" distB="0" distL="0" distR="0" wp14:anchorId="5F84DF5A" wp14:editId="07795BDC">
          <wp:extent cx="2012950" cy="361950"/>
          <wp:effectExtent l="0" t="0" r="0"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640B0E">
    <w:pPr>
      <w:pStyle w:val="Header"/>
    </w:pPr>
    <w:r>
      <w:rPr>
        <w:noProof/>
        <w:lang w:val="en-GB" w:eastAsia="en-GB"/>
      </w:rPr>
      <w:drawing>
        <wp:inline distT="0" distB="0" distL="0" distR="0" wp14:anchorId="55C5CA6E" wp14:editId="1FF3D10E">
          <wp:extent cx="2012950" cy="361950"/>
          <wp:effectExtent l="0" t="0" r="0"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2950" cy="361950"/>
                  </a:xfrm>
                  <a:prstGeom prst="rect">
                    <a:avLst/>
                  </a:prstGeom>
                  <a:noFill/>
                  <a:ln>
                    <a:noFill/>
                  </a:ln>
                </pic:spPr>
              </pic:pic>
            </a:graphicData>
          </a:graphic>
        </wp:inline>
      </w:drawing>
    </w:r>
    <w:r>
      <w:rPr>
        <w:noProof/>
        <w:lang w:val="en-GB" w:eastAsia="en-GB"/>
      </w:rPr>
      <mc:AlternateContent>
        <mc:Choice Requires="wps">
          <w:drawing>
            <wp:anchor distT="0" distB="0" distL="114300" distR="114300" simplePos="0" relativeHeight="251659264" behindDoc="0" locked="1" layoutInCell="0" allowOverlap="0" wp14:anchorId="67A7B98F" wp14:editId="28869AFC">
              <wp:simplePos x="0" y="0"/>
              <wp:positionH relativeFrom="page">
                <wp:posOffset>900430</wp:posOffset>
              </wp:positionH>
              <wp:positionV relativeFrom="page">
                <wp:posOffset>900430</wp:posOffset>
              </wp:positionV>
              <wp:extent cx="5939790" cy="0"/>
              <wp:effectExtent l="0" t="0" r="0" b="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EBCDAA"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fldSimple w:instr=" DOCPROPERTY &quot;SystemTitle&quot; ">
      <w:r>
        <w:t>SIF 3.0 Framework</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B0E" w:rsidRDefault="00640B0E">
    <w:pPr>
      <w:pStyle w:val="Header"/>
      <w:tabs>
        <w:tab w:val="clear" w:pos="4678"/>
      </w:tabs>
      <w:spacing w:before="5760"/>
      <w:jc w:val="right"/>
    </w:pPr>
    <w:r>
      <w:rPr>
        <w:noProof/>
        <w:lang w:val="en-GB" w:eastAsia="en-GB"/>
      </w:rPr>
      <w:drawing>
        <wp:inline distT="0" distB="0" distL="0" distR="0" wp14:anchorId="39C9274F" wp14:editId="74F5D637">
          <wp:extent cx="288290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8290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E71B4"/>
    <w:multiLevelType w:val="hybridMultilevel"/>
    <w:tmpl w:val="CD3AAC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886BC4"/>
    <w:multiLevelType w:val="hybridMultilevel"/>
    <w:tmpl w:val="172C6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8167BE"/>
    <w:multiLevelType w:val="hybridMultilevel"/>
    <w:tmpl w:val="7C9AAF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BA1482"/>
    <w:multiLevelType w:val="hybridMultilevel"/>
    <w:tmpl w:val="FD3215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A76772"/>
    <w:multiLevelType w:val="hybridMultilevel"/>
    <w:tmpl w:val="AD96D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BC51C5"/>
    <w:multiLevelType w:val="hybridMultilevel"/>
    <w:tmpl w:val="97485038"/>
    <w:lvl w:ilvl="0" w:tplc="08090001">
      <w:start w:val="1"/>
      <w:numFmt w:val="bullet"/>
      <w:lvlText w:val=""/>
      <w:lvlJc w:val="left"/>
      <w:pPr>
        <w:ind w:left="1125" w:hanging="360"/>
      </w:pPr>
      <w:rPr>
        <w:rFonts w:ascii="Symbol" w:hAnsi="Symbol"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abstractNum w:abstractNumId="6" w15:restartNumberingAfterBreak="0">
    <w:nsid w:val="1CC85FE8"/>
    <w:multiLevelType w:val="hybridMultilevel"/>
    <w:tmpl w:val="1DAEF73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15C0E39"/>
    <w:multiLevelType w:val="hybridMultilevel"/>
    <w:tmpl w:val="B04839CA"/>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B3072C"/>
    <w:multiLevelType w:val="hybridMultilevel"/>
    <w:tmpl w:val="B010FB52"/>
    <w:lvl w:ilvl="0" w:tplc="4AFE5752">
      <w:start w:val="1"/>
      <w:numFmt w:val="none"/>
      <w:pStyle w:val="ToDoItem"/>
      <w:lvlText w:val="%1TO DO"/>
      <w:lvlJc w:val="left"/>
      <w:pPr>
        <w:tabs>
          <w:tab w:val="num" w:pos="2155"/>
        </w:tabs>
        <w:ind w:left="2155" w:hanging="1021"/>
      </w:pPr>
      <w:rPr>
        <w:rFonts w:hint="default"/>
        <w:b/>
        <w:i w:val="0"/>
      </w:rPr>
    </w:lvl>
    <w:lvl w:ilvl="1" w:tplc="4CC469B0" w:tentative="1">
      <w:start w:val="1"/>
      <w:numFmt w:val="lowerLetter"/>
      <w:lvlText w:val="%2."/>
      <w:lvlJc w:val="left"/>
      <w:pPr>
        <w:tabs>
          <w:tab w:val="num" w:pos="1440"/>
        </w:tabs>
        <w:ind w:left="1440" w:hanging="360"/>
      </w:pPr>
    </w:lvl>
    <w:lvl w:ilvl="2" w:tplc="0518E7D4" w:tentative="1">
      <w:start w:val="1"/>
      <w:numFmt w:val="lowerRoman"/>
      <w:lvlText w:val="%3."/>
      <w:lvlJc w:val="right"/>
      <w:pPr>
        <w:tabs>
          <w:tab w:val="num" w:pos="2160"/>
        </w:tabs>
        <w:ind w:left="2160" w:hanging="180"/>
      </w:pPr>
    </w:lvl>
    <w:lvl w:ilvl="3" w:tplc="52284640" w:tentative="1">
      <w:start w:val="1"/>
      <w:numFmt w:val="decimal"/>
      <w:lvlText w:val="%4."/>
      <w:lvlJc w:val="left"/>
      <w:pPr>
        <w:tabs>
          <w:tab w:val="num" w:pos="2880"/>
        </w:tabs>
        <w:ind w:left="2880" w:hanging="360"/>
      </w:pPr>
    </w:lvl>
    <w:lvl w:ilvl="4" w:tplc="95B24762" w:tentative="1">
      <w:start w:val="1"/>
      <w:numFmt w:val="lowerLetter"/>
      <w:lvlText w:val="%5."/>
      <w:lvlJc w:val="left"/>
      <w:pPr>
        <w:tabs>
          <w:tab w:val="num" w:pos="3600"/>
        </w:tabs>
        <w:ind w:left="3600" w:hanging="360"/>
      </w:pPr>
    </w:lvl>
    <w:lvl w:ilvl="5" w:tplc="EE9A0B4C" w:tentative="1">
      <w:start w:val="1"/>
      <w:numFmt w:val="lowerRoman"/>
      <w:lvlText w:val="%6."/>
      <w:lvlJc w:val="right"/>
      <w:pPr>
        <w:tabs>
          <w:tab w:val="num" w:pos="4320"/>
        </w:tabs>
        <w:ind w:left="4320" w:hanging="180"/>
      </w:pPr>
    </w:lvl>
    <w:lvl w:ilvl="6" w:tplc="D10680E8" w:tentative="1">
      <w:start w:val="1"/>
      <w:numFmt w:val="decimal"/>
      <w:lvlText w:val="%7."/>
      <w:lvlJc w:val="left"/>
      <w:pPr>
        <w:tabs>
          <w:tab w:val="num" w:pos="5040"/>
        </w:tabs>
        <w:ind w:left="5040" w:hanging="360"/>
      </w:pPr>
    </w:lvl>
    <w:lvl w:ilvl="7" w:tplc="E96C9464" w:tentative="1">
      <w:start w:val="1"/>
      <w:numFmt w:val="lowerLetter"/>
      <w:lvlText w:val="%8."/>
      <w:lvlJc w:val="left"/>
      <w:pPr>
        <w:tabs>
          <w:tab w:val="num" w:pos="5760"/>
        </w:tabs>
        <w:ind w:left="5760" w:hanging="360"/>
      </w:pPr>
    </w:lvl>
    <w:lvl w:ilvl="8" w:tplc="5166092C" w:tentative="1">
      <w:start w:val="1"/>
      <w:numFmt w:val="lowerRoman"/>
      <w:lvlText w:val="%9."/>
      <w:lvlJc w:val="right"/>
      <w:pPr>
        <w:tabs>
          <w:tab w:val="num" w:pos="6480"/>
        </w:tabs>
        <w:ind w:left="6480" w:hanging="180"/>
      </w:pPr>
    </w:lvl>
  </w:abstractNum>
  <w:abstractNum w:abstractNumId="9" w15:restartNumberingAfterBreak="0">
    <w:nsid w:val="27720D08"/>
    <w:multiLevelType w:val="multilevel"/>
    <w:tmpl w:val="55B43530"/>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0" w15:restartNumberingAfterBreak="0">
    <w:nsid w:val="278973A5"/>
    <w:multiLevelType w:val="hybridMultilevel"/>
    <w:tmpl w:val="9FAC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B5647C0"/>
    <w:multiLevelType w:val="hybridMultilevel"/>
    <w:tmpl w:val="8D743F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393F3E"/>
    <w:multiLevelType w:val="hybridMultilevel"/>
    <w:tmpl w:val="F16C67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4E2F9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1117DA5"/>
    <w:multiLevelType w:val="hybridMultilevel"/>
    <w:tmpl w:val="E8DA76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3EF6500"/>
    <w:multiLevelType w:val="hybridMultilevel"/>
    <w:tmpl w:val="11D0CE5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440E11A3"/>
    <w:multiLevelType w:val="multilevel"/>
    <w:tmpl w:val="3358FF80"/>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17" w15:restartNumberingAfterBreak="0">
    <w:nsid w:val="475A7D21"/>
    <w:multiLevelType w:val="hybridMultilevel"/>
    <w:tmpl w:val="3C4A57D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603E4B"/>
    <w:multiLevelType w:val="hybridMultilevel"/>
    <w:tmpl w:val="9CFE2D0C"/>
    <w:lvl w:ilvl="0" w:tplc="843A36DA">
      <w:numFmt w:val="bullet"/>
      <w:lvlText w:val="•"/>
      <w:lvlJc w:val="left"/>
      <w:pPr>
        <w:ind w:left="720" w:hanging="360"/>
      </w:pPr>
      <w:rPr>
        <w:rFonts w:ascii="Calibri" w:eastAsia="Times New Roman"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1F1B0F"/>
    <w:multiLevelType w:val="hybridMultilevel"/>
    <w:tmpl w:val="A2DA0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29A1362"/>
    <w:multiLevelType w:val="hybridMultilevel"/>
    <w:tmpl w:val="95FE974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1" w15:restartNumberingAfterBreak="0">
    <w:nsid w:val="5A8905DF"/>
    <w:multiLevelType w:val="multilevel"/>
    <w:tmpl w:val="86443F36"/>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2" w15:restartNumberingAfterBreak="0">
    <w:nsid w:val="5D6407A3"/>
    <w:multiLevelType w:val="hybridMultilevel"/>
    <w:tmpl w:val="4CF49BF0"/>
    <w:lvl w:ilvl="0" w:tplc="FFFFFFFF">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60346C5"/>
    <w:multiLevelType w:val="hybridMultilevel"/>
    <w:tmpl w:val="825460E4"/>
    <w:lvl w:ilvl="0" w:tplc="0C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692543"/>
    <w:multiLevelType w:val="hybridMultilevel"/>
    <w:tmpl w:val="437A1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164BA4"/>
    <w:multiLevelType w:val="multilevel"/>
    <w:tmpl w:val="8C38EB48"/>
    <w:lvl w:ilvl="0">
      <w:start w:val="1"/>
      <w:numFmt w:val="bullet"/>
      <w:pStyle w:val="Bullet1"/>
      <w:lvlText w:val="•"/>
      <w:lvlJc w:val="left"/>
      <w:pPr>
        <w:tabs>
          <w:tab w:val="num" w:pos="1470"/>
        </w:tabs>
        <w:ind w:left="1470" w:hanging="340"/>
      </w:pPr>
      <w:rPr>
        <w:rFonts w:ascii="Calibri" w:hAnsi="Calibri" w:hint="default"/>
      </w:rPr>
    </w:lvl>
    <w:lvl w:ilvl="1">
      <w:start w:val="1"/>
      <w:numFmt w:val="bullet"/>
      <w:lvlRestart w:val="0"/>
      <w:pStyle w:val="Bullet2"/>
      <w:lvlText w:val="•"/>
      <w:lvlJc w:val="left"/>
      <w:pPr>
        <w:tabs>
          <w:tab w:val="num" w:pos="1810"/>
        </w:tabs>
        <w:ind w:left="1810" w:hanging="340"/>
      </w:pPr>
      <w:rPr>
        <w:rFonts w:ascii="Calibri" w:hAnsi="Calibri" w:hint="default"/>
      </w:rPr>
    </w:lvl>
    <w:lvl w:ilvl="2">
      <w:start w:val="1"/>
      <w:numFmt w:val="bullet"/>
      <w:lvlRestart w:val="0"/>
      <w:pStyle w:val="Bullet3"/>
      <w:lvlText w:val="•"/>
      <w:lvlJc w:val="left"/>
      <w:pPr>
        <w:tabs>
          <w:tab w:val="num" w:pos="2151"/>
        </w:tabs>
        <w:ind w:left="2151" w:hanging="341"/>
      </w:pPr>
      <w:rPr>
        <w:rFonts w:ascii="Calibri" w:hAnsi="Calibri" w:hint="default"/>
      </w:rPr>
    </w:lvl>
    <w:lvl w:ilvl="3">
      <w:start w:val="1"/>
      <w:numFmt w:val="bullet"/>
      <w:lvlRestart w:val="0"/>
      <w:lvlText w:val="•"/>
      <w:lvlJc w:val="left"/>
      <w:pPr>
        <w:tabs>
          <w:tab w:val="num" w:pos="2037"/>
        </w:tabs>
        <w:ind w:left="2037" w:hanging="227"/>
      </w:pPr>
      <w:rPr>
        <w:rFonts w:ascii="Calibri" w:hAnsi="Calibri" w:hint="default"/>
      </w:rPr>
    </w:lvl>
    <w:lvl w:ilvl="4">
      <w:start w:val="1"/>
      <w:numFmt w:val="bullet"/>
      <w:lvlRestart w:val="0"/>
      <w:lvlText w:val="•"/>
      <w:lvlJc w:val="left"/>
      <w:pPr>
        <w:tabs>
          <w:tab w:val="num" w:pos="2264"/>
        </w:tabs>
        <w:ind w:left="2264" w:hanging="227"/>
      </w:pPr>
      <w:rPr>
        <w:rFonts w:ascii="Calibri" w:hAnsi="Calibri" w:hint="default"/>
      </w:rPr>
    </w:lvl>
    <w:lvl w:ilvl="5">
      <w:start w:val="1"/>
      <w:numFmt w:val="bullet"/>
      <w:lvlRestart w:val="0"/>
      <w:lvlText w:val="•"/>
      <w:lvlJc w:val="left"/>
      <w:pPr>
        <w:tabs>
          <w:tab w:val="num" w:pos="2491"/>
        </w:tabs>
        <w:ind w:left="2491" w:hanging="227"/>
      </w:pPr>
      <w:rPr>
        <w:rFonts w:ascii="Calibri" w:hAnsi="Calibri" w:hint="default"/>
      </w:rPr>
    </w:lvl>
    <w:lvl w:ilvl="6">
      <w:start w:val="1"/>
      <w:numFmt w:val="bullet"/>
      <w:lvlRestart w:val="0"/>
      <w:lvlText w:val="•"/>
      <w:lvlJc w:val="left"/>
      <w:pPr>
        <w:tabs>
          <w:tab w:val="num" w:pos="2718"/>
        </w:tabs>
        <w:ind w:left="2718" w:hanging="227"/>
      </w:pPr>
      <w:rPr>
        <w:rFonts w:ascii="Calibri" w:hAnsi="Calibri" w:hint="default"/>
      </w:rPr>
    </w:lvl>
    <w:lvl w:ilvl="7">
      <w:start w:val="1"/>
      <w:numFmt w:val="bullet"/>
      <w:lvlRestart w:val="0"/>
      <w:lvlText w:val="•"/>
      <w:lvlJc w:val="left"/>
      <w:pPr>
        <w:tabs>
          <w:tab w:val="num" w:pos="2944"/>
        </w:tabs>
        <w:ind w:left="2944" w:hanging="226"/>
      </w:pPr>
      <w:rPr>
        <w:rFonts w:ascii="Calibri" w:hAnsi="Calibri" w:hint="default"/>
      </w:rPr>
    </w:lvl>
    <w:lvl w:ilvl="8">
      <w:start w:val="1"/>
      <w:numFmt w:val="bullet"/>
      <w:lvlRestart w:val="0"/>
      <w:lvlText w:val="•"/>
      <w:lvlJc w:val="left"/>
      <w:pPr>
        <w:tabs>
          <w:tab w:val="num" w:pos="3171"/>
        </w:tabs>
        <w:ind w:left="3171" w:hanging="227"/>
      </w:pPr>
      <w:rPr>
        <w:rFonts w:ascii="Calibri" w:hAnsi="Calibri" w:hint="default"/>
      </w:rPr>
    </w:lvl>
  </w:abstractNum>
  <w:num w:numId="1">
    <w:abstractNumId w:val="25"/>
  </w:num>
  <w:num w:numId="2">
    <w:abstractNumId w:val="9"/>
  </w:num>
  <w:num w:numId="3">
    <w:abstractNumId w:val="21"/>
  </w:num>
  <w:num w:numId="4">
    <w:abstractNumId w:val="16"/>
  </w:num>
  <w:num w:numId="5">
    <w:abstractNumId w:val="8"/>
  </w:num>
  <w:num w:numId="6">
    <w:abstractNumId w:val="22"/>
  </w:num>
  <w:num w:numId="7">
    <w:abstractNumId w:val="7"/>
  </w:num>
  <w:num w:numId="8">
    <w:abstractNumId w:val="14"/>
  </w:num>
  <w:num w:numId="9">
    <w:abstractNumId w:val="6"/>
  </w:num>
  <w:num w:numId="10">
    <w:abstractNumId w:val="20"/>
  </w:num>
  <w:num w:numId="11">
    <w:abstractNumId w:val="19"/>
  </w:num>
  <w:num w:numId="12">
    <w:abstractNumId w:val="10"/>
  </w:num>
  <w:num w:numId="13">
    <w:abstractNumId w:val="24"/>
  </w:num>
  <w:num w:numId="14">
    <w:abstractNumId w:val="15"/>
  </w:num>
  <w:num w:numId="15">
    <w:abstractNumId w:val="5"/>
  </w:num>
  <w:num w:numId="16">
    <w:abstractNumId w:val="3"/>
  </w:num>
  <w:num w:numId="17">
    <w:abstractNumId w:val="4"/>
  </w:num>
  <w:num w:numId="18">
    <w:abstractNumId w:val="1"/>
  </w:num>
  <w:num w:numId="19">
    <w:abstractNumId w:val="18"/>
  </w:num>
  <w:num w:numId="20">
    <w:abstractNumId w:val="0"/>
  </w:num>
  <w:num w:numId="21">
    <w:abstractNumId w:val="12"/>
  </w:num>
  <w:num w:numId="22">
    <w:abstractNumId w:val="11"/>
  </w:num>
  <w:num w:numId="23">
    <w:abstractNumId w:val="17"/>
  </w:num>
  <w:num w:numId="24">
    <w:abstractNumId w:val="2"/>
  </w:num>
  <w:num w:numId="25">
    <w:abstractNumId w:val="13"/>
  </w:num>
  <w:num w:numId="26">
    <w:abstractNumId w:val="2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Nicholson">
    <w15:presenceInfo w15:providerId="Windows Live" w15:userId="2eba69b5ba8ac440"/>
  </w15:person>
  <w15:person w15:author="Ian Tasker @ ZiNET HQ">
    <w15:presenceInfo w15:providerId="None" w15:userId="Ian Tasker @ ZiNET H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0C2"/>
    <w:rsid w:val="0001560D"/>
    <w:rsid w:val="00015678"/>
    <w:rsid w:val="00022275"/>
    <w:rsid w:val="000251CB"/>
    <w:rsid w:val="00043D6E"/>
    <w:rsid w:val="0006368A"/>
    <w:rsid w:val="00070816"/>
    <w:rsid w:val="00072C6D"/>
    <w:rsid w:val="00084842"/>
    <w:rsid w:val="00085E28"/>
    <w:rsid w:val="00091764"/>
    <w:rsid w:val="000A2913"/>
    <w:rsid w:val="000A5CBA"/>
    <w:rsid w:val="000B3570"/>
    <w:rsid w:val="000E76B5"/>
    <w:rsid w:val="000F25E0"/>
    <w:rsid w:val="00113AFB"/>
    <w:rsid w:val="001275AC"/>
    <w:rsid w:val="001402D4"/>
    <w:rsid w:val="001474F8"/>
    <w:rsid w:val="00154FF9"/>
    <w:rsid w:val="00194984"/>
    <w:rsid w:val="001A07AB"/>
    <w:rsid w:val="001B14FA"/>
    <w:rsid w:val="001B386F"/>
    <w:rsid w:val="001D159C"/>
    <w:rsid w:val="001D598A"/>
    <w:rsid w:val="001E0035"/>
    <w:rsid w:val="001E0A9C"/>
    <w:rsid w:val="001E14AE"/>
    <w:rsid w:val="001E15E3"/>
    <w:rsid w:val="001F6FCB"/>
    <w:rsid w:val="001F7F7B"/>
    <w:rsid w:val="00213D82"/>
    <w:rsid w:val="00215B4B"/>
    <w:rsid w:val="00217133"/>
    <w:rsid w:val="0022196C"/>
    <w:rsid w:val="00230C76"/>
    <w:rsid w:val="00247D96"/>
    <w:rsid w:val="00281956"/>
    <w:rsid w:val="002875B5"/>
    <w:rsid w:val="00294665"/>
    <w:rsid w:val="002A47C8"/>
    <w:rsid w:val="002C0916"/>
    <w:rsid w:val="002D7A44"/>
    <w:rsid w:val="002E2C03"/>
    <w:rsid w:val="002F5341"/>
    <w:rsid w:val="00301298"/>
    <w:rsid w:val="00305CC5"/>
    <w:rsid w:val="00306814"/>
    <w:rsid w:val="00345114"/>
    <w:rsid w:val="00355CCA"/>
    <w:rsid w:val="00366376"/>
    <w:rsid w:val="00367AC3"/>
    <w:rsid w:val="0037522B"/>
    <w:rsid w:val="00376A3B"/>
    <w:rsid w:val="00394EE9"/>
    <w:rsid w:val="003B25A3"/>
    <w:rsid w:val="003B5B30"/>
    <w:rsid w:val="003B5D46"/>
    <w:rsid w:val="003C0EE4"/>
    <w:rsid w:val="003C53CD"/>
    <w:rsid w:val="003D3F6A"/>
    <w:rsid w:val="003D4601"/>
    <w:rsid w:val="003E3B14"/>
    <w:rsid w:val="003F24AB"/>
    <w:rsid w:val="003F76AC"/>
    <w:rsid w:val="004027B6"/>
    <w:rsid w:val="00402C89"/>
    <w:rsid w:val="00414574"/>
    <w:rsid w:val="004243A3"/>
    <w:rsid w:val="0042711B"/>
    <w:rsid w:val="00437390"/>
    <w:rsid w:val="00440083"/>
    <w:rsid w:val="00444A37"/>
    <w:rsid w:val="00445F6A"/>
    <w:rsid w:val="00466FEE"/>
    <w:rsid w:val="00471CA0"/>
    <w:rsid w:val="00474DFB"/>
    <w:rsid w:val="00484DB6"/>
    <w:rsid w:val="00485FE7"/>
    <w:rsid w:val="00487106"/>
    <w:rsid w:val="004A2AAC"/>
    <w:rsid w:val="004A6107"/>
    <w:rsid w:val="004D0D53"/>
    <w:rsid w:val="004D22F2"/>
    <w:rsid w:val="004D7F5E"/>
    <w:rsid w:val="004E4784"/>
    <w:rsid w:val="00512287"/>
    <w:rsid w:val="00543FDC"/>
    <w:rsid w:val="00550306"/>
    <w:rsid w:val="005530EE"/>
    <w:rsid w:val="005606CB"/>
    <w:rsid w:val="00566A6C"/>
    <w:rsid w:val="005808BA"/>
    <w:rsid w:val="005828EB"/>
    <w:rsid w:val="00583A96"/>
    <w:rsid w:val="00584DCF"/>
    <w:rsid w:val="00585363"/>
    <w:rsid w:val="005A2561"/>
    <w:rsid w:val="005A28D7"/>
    <w:rsid w:val="005B059F"/>
    <w:rsid w:val="005B54E6"/>
    <w:rsid w:val="005B73A2"/>
    <w:rsid w:val="005C2305"/>
    <w:rsid w:val="005D4EC5"/>
    <w:rsid w:val="005E0925"/>
    <w:rsid w:val="005E6593"/>
    <w:rsid w:val="005F4BC9"/>
    <w:rsid w:val="00621E4C"/>
    <w:rsid w:val="00631B78"/>
    <w:rsid w:val="00640B0E"/>
    <w:rsid w:val="0064716E"/>
    <w:rsid w:val="00652038"/>
    <w:rsid w:val="00653ED8"/>
    <w:rsid w:val="00666D84"/>
    <w:rsid w:val="00677A15"/>
    <w:rsid w:val="006841C8"/>
    <w:rsid w:val="006858CC"/>
    <w:rsid w:val="00697AE1"/>
    <w:rsid w:val="006A1B21"/>
    <w:rsid w:val="006A31F6"/>
    <w:rsid w:val="006B0DB1"/>
    <w:rsid w:val="006B490E"/>
    <w:rsid w:val="006B79BB"/>
    <w:rsid w:val="006C3885"/>
    <w:rsid w:val="006C75B5"/>
    <w:rsid w:val="00704676"/>
    <w:rsid w:val="007444C3"/>
    <w:rsid w:val="007738A5"/>
    <w:rsid w:val="00783F50"/>
    <w:rsid w:val="007871ED"/>
    <w:rsid w:val="00790E03"/>
    <w:rsid w:val="00791F4A"/>
    <w:rsid w:val="0079373C"/>
    <w:rsid w:val="007B7545"/>
    <w:rsid w:val="007F5770"/>
    <w:rsid w:val="007F6CA0"/>
    <w:rsid w:val="00802DFA"/>
    <w:rsid w:val="00815275"/>
    <w:rsid w:val="008221E1"/>
    <w:rsid w:val="00831999"/>
    <w:rsid w:val="00832AA7"/>
    <w:rsid w:val="008335EF"/>
    <w:rsid w:val="0084714D"/>
    <w:rsid w:val="008605C9"/>
    <w:rsid w:val="0086102D"/>
    <w:rsid w:val="00872AB7"/>
    <w:rsid w:val="00872F46"/>
    <w:rsid w:val="00882DAE"/>
    <w:rsid w:val="008C6056"/>
    <w:rsid w:val="008D3BA5"/>
    <w:rsid w:val="008D60C2"/>
    <w:rsid w:val="008E6AA9"/>
    <w:rsid w:val="008F3BD3"/>
    <w:rsid w:val="009118D1"/>
    <w:rsid w:val="00920CF8"/>
    <w:rsid w:val="009464FB"/>
    <w:rsid w:val="00952C71"/>
    <w:rsid w:val="009539CF"/>
    <w:rsid w:val="00954772"/>
    <w:rsid w:val="009728E4"/>
    <w:rsid w:val="00984216"/>
    <w:rsid w:val="00990283"/>
    <w:rsid w:val="00991E99"/>
    <w:rsid w:val="00995817"/>
    <w:rsid w:val="00997F63"/>
    <w:rsid w:val="009C355B"/>
    <w:rsid w:val="009C5F6E"/>
    <w:rsid w:val="009D5EA0"/>
    <w:rsid w:val="009D6A22"/>
    <w:rsid w:val="009D7F62"/>
    <w:rsid w:val="009F5E88"/>
    <w:rsid w:val="00A214FB"/>
    <w:rsid w:val="00A25C51"/>
    <w:rsid w:val="00A33782"/>
    <w:rsid w:val="00A361F0"/>
    <w:rsid w:val="00A560A2"/>
    <w:rsid w:val="00A6117F"/>
    <w:rsid w:val="00A91107"/>
    <w:rsid w:val="00A978B1"/>
    <w:rsid w:val="00AB1CD6"/>
    <w:rsid w:val="00AD1B2D"/>
    <w:rsid w:val="00B00F42"/>
    <w:rsid w:val="00B263D7"/>
    <w:rsid w:val="00B314B2"/>
    <w:rsid w:val="00B51CBE"/>
    <w:rsid w:val="00B53328"/>
    <w:rsid w:val="00B546DF"/>
    <w:rsid w:val="00B5729D"/>
    <w:rsid w:val="00B853B6"/>
    <w:rsid w:val="00B85A2C"/>
    <w:rsid w:val="00BA3E8E"/>
    <w:rsid w:val="00BA4114"/>
    <w:rsid w:val="00BB7782"/>
    <w:rsid w:val="00BC4FA3"/>
    <w:rsid w:val="00C03C8E"/>
    <w:rsid w:val="00C06C65"/>
    <w:rsid w:val="00C12226"/>
    <w:rsid w:val="00C22070"/>
    <w:rsid w:val="00C237A9"/>
    <w:rsid w:val="00C47458"/>
    <w:rsid w:val="00C54563"/>
    <w:rsid w:val="00C967DB"/>
    <w:rsid w:val="00CA0863"/>
    <w:rsid w:val="00CB5F25"/>
    <w:rsid w:val="00CC1937"/>
    <w:rsid w:val="00CC64D3"/>
    <w:rsid w:val="00CE1A6C"/>
    <w:rsid w:val="00CF32BC"/>
    <w:rsid w:val="00D205E5"/>
    <w:rsid w:val="00D21A11"/>
    <w:rsid w:val="00D2460A"/>
    <w:rsid w:val="00D2618E"/>
    <w:rsid w:val="00D2678B"/>
    <w:rsid w:val="00D31B6C"/>
    <w:rsid w:val="00D550D7"/>
    <w:rsid w:val="00D72C4E"/>
    <w:rsid w:val="00D82590"/>
    <w:rsid w:val="00D937F9"/>
    <w:rsid w:val="00D9411C"/>
    <w:rsid w:val="00DA42C6"/>
    <w:rsid w:val="00DD1F95"/>
    <w:rsid w:val="00DD5E5B"/>
    <w:rsid w:val="00DF00D5"/>
    <w:rsid w:val="00DF4442"/>
    <w:rsid w:val="00E13577"/>
    <w:rsid w:val="00E20C66"/>
    <w:rsid w:val="00E25CA4"/>
    <w:rsid w:val="00E802D6"/>
    <w:rsid w:val="00E900A3"/>
    <w:rsid w:val="00E90992"/>
    <w:rsid w:val="00E928EF"/>
    <w:rsid w:val="00EA10C4"/>
    <w:rsid w:val="00EA2FB9"/>
    <w:rsid w:val="00EB77D7"/>
    <w:rsid w:val="00EC1D89"/>
    <w:rsid w:val="00ED456E"/>
    <w:rsid w:val="00EF0768"/>
    <w:rsid w:val="00EF3CE4"/>
    <w:rsid w:val="00F00E2F"/>
    <w:rsid w:val="00F132D9"/>
    <w:rsid w:val="00F16F3E"/>
    <w:rsid w:val="00F22346"/>
    <w:rsid w:val="00F33DC2"/>
    <w:rsid w:val="00F37604"/>
    <w:rsid w:val="00F54E34"/>
    <w:rsid w:val="00F6181C"/>
    <w:rsid w:val="00F82093"/>
    <w:rsid w:val="00FB16EE"/>
    <w:rsid w:val="00FB2C69"/>
    <w:rsid w:val="00FC0DD9"/>
    <w:rsid w:val="00FD758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560386AD-9BBF-4FD7-A27D-3A88253BE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Body1"/>
    <w:qFormat/>
    <w:rsid w:val="00440083"/>
    <w:pPr>
      <w:keepLines/>
    </w:pPr>
    <w:rPr>
      <w:rFonts w:ascii="Calibri" w:hAnsi="Calibri"/>
      <w:sz w:val="22"/>
      <w:szCs w:val="24"/>
    </w:rPr>
  </w:style>
  <w:style w:type="paragraph" w:styleId="Heading1">
    <w:name w:val="heading 1"/>
    <w:basedOn w:val="Normal"/>
    <w:next w:val="BodyText"/>
    <w:qFormat/>
    <w:rsid w:val="00550306"/>
    <w:pPr>
      <w:keepNext/>
      <w:numPr>
        <w:numId w:val="2"/>
      </w:numPr>
      <w:spacing w:before="360"/>
      <w:ind w:left="357" w:hanging="357"/>
      <w:outlineLvl w:val="0"/>
    </w:pPr>
    <w:rPr>
      <w:rFonts w:cs="Arial"/>
      <w:b/>
      <w:bCs/>
      <w:kern w:val="32"/>
      <w:sz w:val="36"/>
      <w:szCs w:val="32"/>
    </w:rPr>
  </w:style>
  <w:style w:type="paragraph" w:styleId="Heading2">
    <w:name w:val="heading 2"/>
    <w:basedOn w:val="Heading1"/>
    <w:next w:val="BodyText"/>
    <w:link w:val="Heading2Char"/>
    <w:qFormat/>
    <w:rsid w:val="0086102D"/>
    <w:pPr>
      <w:numPr>
        <w:ilvl w:val="1"/>
      </w:numPr>
      <w:spacing w:before="320"/>
      <w:outlineLvl w:val="1"/>
    </w:pPr>
    <w:rPr>
      <w:bCs w:val="0"/>
      <w:iCs/>
      <w:sz w:val="32"/>
      <w:szCs w:val="28"/>
    </w:rPr>
  </w:style>
  <w:style w:type="paragraph" w:styleId="Heading3">
    <w:name w:val="heading 3"/>
    <w:basedOn w:val="Heading1"/>
    <w:next w:val="BodyText"/>
    <w:qFormat/>
    <w:rsid w:val="0086102D"/>
    <w:pPr>
      <w:numPr>
        <w:ilvl w:val="2"/>
      </w:numPr>
      <w:spacing w:before="280"/>
      <w:outlineLvl w:val="2"/>
    </w:pPr>
    <w:rPr>
      <w:bCs w:val="0"/>
      <w:sz w:val="28"/>
      <w:szCs w:val="26"/>
    </w:rPr>
  </w:style>
  <w:style w:type="paragraph" w:styleId="Heading4">
    <w:name w:val="heading 4"/>
    <w:basedOn w:val="Heading1"/>
    <w:next w:val="Body1"/>
    <w:qFormat/>
    <w:rsid w:val="0086102D"/>
    <w:pPr>
      <w:numPr>
        <w:ilvl w:val="3"/>
      </w:numPr>
      <w:spacing w:before="240"/>
      <w:outlineLvl w:val="3"/>
    </w:pPr>
    <w:rPr>
      <w:bCs w:val="0"/>
      <w:sz w:val="24"/>
      <w:szCs w:val="28"/>
    </w:rPr>
  </w:style>
  <w:style w:type="paragraph" w:styleId="Heading5">
    <w:name w:val="heading 5"/>
    <w:basedOn w:val="Heading1"/>
    <w:next w:val="Body1"/>
    <w:qFormat/>
    <w:rsid w:val="0086102D"/>
    <w:pPr>
      <w:numPr>
        <w:ilvl w:val="4"/>
      </w:numPr>
      <w:spacing w:before="220"/>
      <w:outlineLvl w:val="4"/>
    </w:pPr>
    <w:rPr>
      <w:bCs w:val="0"/>
      <w:iCs/>
      <w:sz w:val="22"/>
      <w:szCs w:val="26"/>
    </w:rPr>
  </w:style>
  <w:style w:type="paragraph" w:styleId="Heading6">
    <w:name w:val="heading 6"/>
    <w:basedOn w:val="Heading1"/>
    <w:next w:val="Body1"/>
    <w:qFormat/>
    <w:rsid w:val="0086102D"/>
    <w:pPr>
      <w:numPr>
        <w:ilvl w:val="5"/>
      </w:numPr>
      <w:spacing w:before="220"/>
      <w:outlineLvl w:val="5"/>
    </w:pPr>
    <w:rPr>
      <w:b w:val="0"/>
      <w:bCs w:val="0"/>
      <w:sz w:val="22"/>
      <w:szCs w:val="22"/>
    </w:rPr>
  </w:style>
  <w:style w:type="paragraph" w:styleId="Heading7">
    <w:name w:val="heading 7"/>
    <w:basedOn w:val="Heading1"/>
    <w:next w:val="Body1"/>
    <w:qFormat/>
    <w:pPr>
      <w:keepNext w:val="0"/>
      <w:numPr>
        <w:ilvl w:val="6"/>
      </w:numPr>
      <w:spacing w:before="220"/>
      <w:outlineLvl w:val="6"/>
    </w:pPr>
    <w:rPr>
      <w:b w:val="0"/>
      <w:sz w:val="22"/>
    </w:rPr>
  </w:style>
  <w:style w:type="paragraph" w:styleId="Heading8">
    <w:name w:val="heading 8"/>
    <w:basedOn w:val="Heading1"/>
    <w:next w:val="Body1"/>
    <w:qFormat/>
    <w:pPr>
      <w:keepNext w:val="0"/>
      <w:numPr>
        <w:ilvl w:val="7"/>
      </w:numPr>
      <w:spacing w:before="220"/>
      <w:outlineLvl w:val="7"/>
    </w:pPr>
    <w:rPr>
      <w:b w:val="0"/>
      <w:iCs/>
      <w:sz w:val="22"/>
    </w:rPr>
  </w:style>
  <w:style w:type="paragraph" w:styleId="Heading9">
    <w:name w:val="heading 9"/>
    <w:basedOn w:val="Heading1"/>
    <w:next w:val="Body1"/>
    <w:qFormat/>
    <w:pPr>
      <w:numPr>
        <w:ilvl w:val="8"/>
      </w:numPr>
      <w:spacing w:before="220"/>
      <w:outlineLvl w:val="8"/>
    </w:pPr>
    <w:rPr>
      <w:b w:val="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
    <w:name w:val="Body 1"/>
    <w:pPr>
      <w:keepLines/>
      <w:spacing w:before="220"/>
      <w:ind w:left="1134"/>
    </w:pPr>
    <w:rPr>
      <w:rFonts w:ascii="Calibri" w:hAnsi="Calibri"/>
      <w:sz w:val="22"/>
      <w:szCs w:val="24"/>
    </w:rPr>
  </w:style>
  <w:style w:type="paragraph" w:styleId="Header">
    <w:name w:val="header"/>
    <w:basedOn w:val="Normal"/>
    <w:pPr>
      <w:keepLines w:val="0"/>
      <w:tabs>
        <w:tab w:val="center" w:pos="4678"/>
        <w:tab w:val="right" w:pos="9356"/>
      </w:tabs>
      <w:spacing w:before="320"/>
    </w:pPr>
  </w:style>
  <w:style w:type="paragraph" w:styleId="Footer">
    <w:name w:val="footer"/>
    <w:basedOn w:val="Normal"/>
    <w:pPr>
      <w:keepLines w:val="0"/>
      <w:tabs>
        <w:tab w:val="center" w:pos="4678"/>
        <w:tab w:val="right" w:pos="9356"/>
      </w:tabs>
    </w:pPr>
  </w:style>
  <w:style w:type="character" w:styleId="Emphasis">
    <w:name w:val="Emphasis"/>
    <w:qFormat/>
    <w:rPr>
      <w:i/>
    </w:rPr>
  </w:style>
  <w:style w:type="paragraph" w:customStyle="1" w:styleId="PrelimTitle">
    <w:name w:val="PrelimTitle"/>
    <w:next w:val="Body1"/>
    <w:pPr>
      <w:keepNext/>
      <w:keepLines/>
      <w:pageBreakBefore/>
      <w:spacing w:after="240"/>
      <w:jc w:val="center"/>
    </w:pPr>
    <w:rPr>
      <w:rFonts w:ascii="Calibri" w:hAnsi="Calibri"/>
      <w:b/>
      <w:sz w:val="32"/>
      <w:szCs w:val="24"/>
    </w:rPr>
  </w:style>
  <w:style w:type="paragraph" w:customStyle="1" w:styleId="PostTitle">
    <w:name w:val="PostTitle"/>
    <w:basedOn w:val="PrelimTitle"/>
    <w:next w:val="Body1"/>
  </w:style>
  <w:style w:type="paragraph" w:styleId="TOC1">
    <w:name w:val="toc 1"/>
    <w:basedOn w:val="Normal"/>
    <w:next w:val="Body1"/>
    <w:uiPriority w:val="39"/>
    <w:pPr>
      <w:keepLines w:val="0"/>
      <w:tabs>
        <w:tab w:val="right" w:leader="dot" w:pos="9356"/>
      </w:tabs>
      <w:spacing w:before="200"/>
    </w:pPr>
  </w:style>
  <w:style w:type="paragraph" w:styleId="TOC2">
    <w:name w:val="toc 2"/>
    <w:basedOn w:val="TOC1"/>
    <w:next w:val="Body1"/>
    <w:uiPriority w:val="39"/>
    <w:pPr>
      <w:spacing w:before="40"/>
      <w:ind w:left="340"/>
    </w:pPr>
  </w:style>
  <w:style w:type="paragraph" w:styleId="TOC3">
    <w:name w:val="toc 3"/>
    <w:basedOn w:val="TOC1"/>
    <w:next w:val="Body1"/>
    <w:uiPriority w:val="39"/>
    <w:pPr>
      <w:spacing w:before="0"/>
      <w:ind w:left="680"/>
    </w:pPr>
  </w:style>
  <w:style w:type="paragraph" w:styleId="TOC8">
    <w:name w:val="toc 8"/>
    <w:basedOn w:val="TOC1"/>
    <w:next w:val="Body1"/>
    <w:semiHidden/>
    <w:pPr>
      <w:spacing w:before="40"/>
      <w:ind w:left="340"/>
    </w:pPr>
  </w:style>
  <w:style w:type="paragraph" w:styleId="TOC7">
    <w:name w:val="toc 7"/>
    <w:basedOn w:val="TOC1"/>
    <w:next w:val="Body1"/>
    <w:semiHidden/>
    <w:pPr>
      <w:spacing w:before="40"/>
      <w:ind w:left="340"/>
    </w:pPr>
  </w:style>
  <w:style w:type="paragraph" w:styleId="TOC4">
    <w:name w:val="toc 4"/>
    <w:basedOn w:val="TOC1"/>
    <w:next w:val="Body1"/>
    <w:semiHidden/>
    <w:pPr>
      <w:spacing w:before="0"/>
      <w:ind w:left="1021"/>
    </w:pPr>
  </w:style>
  <w:style w:type="paragraph" w:styleId="TOC5">
    <w:name w:val="toc 5"/>
    <w:basedOn w:val="TOC1"/>
    <w:next w:val="Body1"/>
    <w:semiHidden/>
    <w:pPr>
      <w:spacing w:before="0"/>
      <w:ind w:left="1361"/>
    </w:pPr>
  </w:style>
  <w:style w:type="paragraph" w:styleId="TOC6">
    <w:name w:val="toc 6"/>
    <w:basedOn w:val="TOC1"/>
    <w:next w:val="Body1"/>
    <w:semiHidden/>
    <w:pPr>
      <w:spacing w:before="0"/>
      <w:ind w:left="1701"/>
    </w:pPr>
  </w:style>
  <w:style w:type="paragraph" w:styleId="TOC9">
    <w:name w:val="toc 9"/>
    <w:basedOn w:val="TOC1"/>
    <w:next w:val="Body1"/>
    <w:semiHidden/>
    <w:pPr>
      <w:spacing w:before="0"/>
      <w:ind w:left="2041"/>
    </w:pPr>
  </w:style>
  <w:style w:type="paragraph" w:customStyle="1" w:styleId="Body2">
    <w:name w:val="Body 2"/>
    <w:basedOn w:val="Body1"/>
    <w:pPr>
      <w:spacing w:before="180"/>
      <w:ind w:left="1474"/>
    </w:pPr>
  </w:style>
  <w:style w:type="paragraph" w:customStyle="1" w:styleId="Bullet1">
    <w:name w:val="Bullet 1"/>
    <w:basedOn w:val="Body1"/>
    <w:rsid w:val="004243A3"/>
    <w:pPr>
      <w:numPr>
        <w:numId w:val="1"/>
      </w:numPr>
      <w:spacing w:after="220" w:line="360" w:lineRule="auto"/>
      <w:ind w:left="340"/>
      <w:contextualSpacing/>
    </w:pPr>
  </w:style>
  <w:style w:type="paragraph" w:customStyle="1" w:styleId="Bullet2">
    <w:name w:val="Bullet 2"/>
    <w:basedOn w:val="Body1"/>
    <w:pPr>
      <w:numPr>
        <w:ilvl w:val="1"/>
        <w:numId w:val="1"/>
      </w:numPr>
      <w:spacing w:before="180"/>
    </w:pPr>
  </w:style>
  <w:style w:type="paragraph" w:customStyle="1" w:styleId="Body3">
    <w:name w:val="Body 3"/>
    <w:basedOn w:val="Body1"/>
    <w:pPr>
      <w:spacing w:before="140"/>
      <w:ind w:left="1814"/>
    </w:pPr>
  </w:style>
  <w:style w:type="paragraph" w:customStyle="1" w:styleId="Bullet3">
    <w:name w:val="Bullet 3"/>
    <w:basedOn w:val="Body1"/>
    <w:pPr>
      <w:numPr>
        <w:ilvl w:val="2"/>
        <w:numId w:val="1"/>
      </w:numPr>
      <w:spacing w:before="140"/>
    </w:pPr>
  </w:style>
  <w:style w:type="paragraph" w:customStyle="1" w:styleId="Body4">
    <w:name w:val="Body 4"/>
    <w:basedOn w:val="Body1"/>
    <w:pPr>
      <w:spacing w:before="100"/>
      <w:ind w:left="2155"/>
    </w:pPr>
  </w:style>
  <w:style w:type="paragraph" w:customStyle="1" w:styleId="Numbered1">
    <w:name w:val="Numbered 1"/>
    <w:basedOn w:val="Body1"/>
    <w:pPr>
      <w:numPr>
        <w:ilvl w:val="1"/>
        <w:numId w:val="3"/>
      </w:numPr>
      <w:outlineLvl w:val="1"/>
    </w:pPr>
  </w:style>
  <w:style w:type="paragraph" w:customStyle="1" w:styleId="Numbered2">
    <w:name w:val="Numbered 2"/>
    <w:basedOn w:val="Body1"/>
    <w:pPr>
      <w:numPr>
        <w:ilvl w:val="2"/>
        <w:numId w:val="3"/>
      </w:numPr>
      <w:spacing w:before="180"/>
      <w:outlineLvl w:val="2"/>
    </w:pPr>
  </w:style>
  <w:style w:type="paragraph" w:customStyle="1" w:styleId="Numbered3">
    <w:name w:val="Numbered 3"/>
    <w:basedOn w:val="Body1"/>
    <w:pPr>
      <w:numPr>
        <w:ilvl w:val="3"/>
        <w:numId w:val="3"/>
      </w:numPr>
      <w:spacing w:before="140"/>
      <w:outlineLvl w:val="3"/>
    </w:pPr>
  </w:style>
  <w:style w:type="paragraph" w:customStyle="1" w:styleId="Note1">
    <w:name w:val="Note 1"/>
    <w:basedOn w:val="Body1"/>
    <w:next w:val="Body1"/>
    <w:pPr>
      <w:numPr>
        <w:numId w:val="4"/>
      </w:numPr>
    </w:pPr>
  </w:style>
  <w:style w:type="paragraph" w:customStyle="1" w:styleId="Note2">
    <w:name w:val="Note 2"/>
    <w:basedOn w:val="Body1"/>
    <w:next w:val="Body2"/>
    <w:pPr>
      <w:numPr>
        <w:ilvl w:val="1"/>
        <w:numId w:val="4"/>
      </w:numPr>
      <w:spacing w:before="180"/>
    </w:pPr>
  </w:style>
  <w:style w:type="paragraph" w:customStyle="1" w:styleId="Note3">
    <w:name w:val="Note 3"/>
    <w:basedOn w:val="Body1"/>
    <w:next w:val="Body3"/>
    <w:pPr>
      <w:numPr>
        <w:ilvl w:val="2"/>
        <w:numId w:val="4"/>
      </w:numPr>
      <w:spacing w:before="140"/>
    </w:pPr>
  </w:style>
  <w:style w:type="character" w:styleId="Strong">
    <w:name w:val="Strong"/>
    <w:qFormat/>
    <w:rPr>
      <w:b/>
    </w:rPr>
  </w:style>
  <w:style w:type="character" w:customStyle="1" w:styleId="StrongEmphasis">
    <w:name w:val="StrongEmphasis"/>
    <w:rPr>
      <w:b/>
      <w:i/>
    </w:rPr>
  </w:style>
  <w:style w:type="character" w:customStyle="1" w:styleId="Inlinecode">
    <w:name w:val="Inline code"/>
    <w:rPr>
      <w:rFonts w:ascii="Courier New" w:hAnsi="Courier New"/>
    </w:rPr>
  </w:style>
  <w:style w:type="paragraph" w:customStyle="1" w:styleId="Codeblock1">
    <w:name w:val="Code block 1"/>
    <w:basedOn w:val="Body1"/>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pPr>
      <w:tabs>
        <w:tab w:val="clear" w:pos="1361"/>
        <w:tab w:val="left" w:pos="3402"/>
        <w:tab w:val="left" w:pos="3629"/>
      </w:tabs>
      <w:ind w:left="1361"/>
    </w:pPr>
  </w:style>
  <w:style w:type="paragraph" w:customStyle="1" w:styleId="Codeblock3">
    <w:name w:val="Code block 3"/>
    <w:basedOn w:val="Codeblock1"/>
    <w:pPr>
      <w:tabs>
        <w:tab w:val="clear" w:pos="1361"/>
        <w:tab w:val="clear" w:pos="1588"/>
        <w:tab w:val="left" w:pos="3402"/>
        <w:tab w:val="left" w:pos="3629"/>
      </w:tabs>
      <w:ind w:left="1588"/>
    </w:pPr>
  </w:style>
  <w:style w:type="paragraph" w:customStyle="1" w:styleId="Codeblock4">
    <w:name w:val="Code block 4"/>
    <w:basedOn w:val="Codeblock1"/>
    <w:pPr>
      <w:tabs>
        <w:tab w:val="clear" w:pos="1361"/>
        <w:tab w:val="clear" w:pos="1588"/>
        <w:tab w:val="clear" w:pos="1814"/>
        <w:tab w:val="left" w:pos="3402"/>
        <w:tab w:val="left" w:pos="3629"/>
      </w:tabs>
      <w:ind w:left="1814"/>
    </w:pPr>
  </w:style>
  <w:style w:type="paragraph" w:customStyle="1" w:styleId="PrePostbody1">
    <w:name w:val="PrePost body 1"/>
    <w:basedOn w:val="Body1"/>
    <w:pPr>
      <w:ind w:left="0"/>
    </w:pPr>
  </w:style>
  <w:style w:type="paragraph" w:customStyle="1" w:styleId="PrePostbody2">
    <w:name w:val="PrePost body 2"/>
    <w:basedOn w:val="PrePostbody1"/>
    <w:pPr>
      <w:spacing w:before="180"/>
      <w:ind w:left="340"/>
    </w:pPr>
  </w:style>
  <w:style w:type="paragraph" w:customStyle="1" w:styleId="PrePostHeading">
    <w:name w:val="PrePost Heading"/>
    <w:basedOn w:val="PrelimTitle"/>
    <w:next w:val="PrePostbody1"/>
    <w:pPr>
      <w:pageBreakBefore w:val="0"/>
      <w:spacing w:before="280" w:after="0"/>
      <w:jc w:val="left"/>
    </w:pPr>
    <w:rPr>
      <w:sz w:val="28"/>
    </w:rPr>
  </w:style>
  <w:style w:type="paragraph" w:customStyle="1" w:styleId="DocumentTitleBlock">
    <w:name w:val="Document Title Block"/>
    <w:basedOn w:val="Body1"/>
    <w:pPr>
      <w:spacing w:before="0"/>
      <w:ind w:left="0"/>
      <w:jc w:val="right"/>
    </w:pPr>
    <w:rPr>
      <w:b/>
      <w:sz w:val="56"/>
      <w:szCs w:val="56"/>
    </w:rPr>
  </w:style>
  <w:style w:type="paragraph" w:customStyle="1" w:styleId="DocumentAdminBlock">
    <w:name w:val="Document Admin Block"/>
    <w:basedOn w:val="Body1"/>
    <w:pPr>
      <w:spacing w:before="80"/>
      <w:ind w:left="0"/>
      <w:jc w:val="right"/>
    </w:pPr>
  </w:style>
  <w:style w:type="paragraph" w:styleId="BalloonText">
    <w:name w:val="Balloon Text"/>
    <w:basedOn w:val="Normal"/>
    <w:rPr>
      <w:rFonts w:ascii="Tahoma" w:hAnsi="Tahoma" w:cs="Tahoma"/>
      <w:sz w:val="16"/>
      <w:szCs w:val="16"/>
    </w:rPr>
  </w:style>
  <w:style w:type="paragraph" w:styleId="Caption">
    <w:name w:val="caption"/>
    <w:basedOn w:val="Normal"/>
    <w:next w:val="Body1"/>
    <w:qFormat/>
    <w:pPr>
      <w:keepLines w:val="0"/>
    </w:pPr>
    <w:rPr>
      <w:b/>
      <w:bCs/>
      <w:szCs w:val="20"/>
    </w:rPr>
  </w:style>
  <w:style w:type="character" w:styleId="CommentReference">
    <w:name w:val="annotation reference"/>
    <w:semiHidden/>
    <w:rPr>
      <w:rFonts w:cs="Times New Roman"/>
      <w:sz w:val="16"/>
      <w:szCs w:val="16"/>
    </w:rPr>
  </w:style>
  <w:style w:type="paragraph" w:styleId="CommentText">
    <w:name w:val="annotation text"/>
    <w:basedOn w:val="Normal"/>
    <w:semiHidden/>
    <w:rPr>
      <w:szCs w:val="20"/>
    </w:rPr>
  </w:style>
  <w:style w:type="paragraph" w:styleId="CommentSubject">
    <w:name w:val="annotation subject"/>
    <w:basedOn w:val="CommentText"/>
    <w:next w:val="CommentText"/>
    <w:rPr>
      <w:b/>
      <w:bCs/>
    </w:rPr>
  </w:style>
  <w:style w:type="paragraph" w:styleId="DocumentMap">
    <w:name w:val="Document Map"/>
    <w:basedOn w:val="Normal"/>
    <w:semiHidden/>
    <w:pPr>
      <w:shd w:val="clear" w:color="auto" w:fill="000080"/>
    </w:pPr>
    <w:rPr>
      <w:rFonts w:ascii="Tahoma" w:hAnsi="Tahoma" w:cs="Tahoma"/>
      <w:szCs w:val="20"/>
    </w:rPr>
  </w:style>
  <w:style w:type="character" w:styleId="EndnoteReference">
    <w:name w:val="endnote reference"/>
    <w:semiHidden/>
    <w:rPr>
      <w:rFonts w:cs="Times New Roman"/>
      <w:vertAlign w:val="superscript"/>
    </w:rPr>
  </w:style>
  <w:style w:type="paragraph" w:styleId="EndnoteText">
    <w:name w:val="endnote text"/>
    <w:basedOn w:val="Normal"/>
    <w:semiHidden/>
    <w:rPr>
      <w:szCs w:val="20"/>
    </w:rPr>
  </w:style>
  <w:style w:type="character" w:styleId="FootnoteReference">
    <w:name w:val="footnote reference"/>
    <w:semiHidden/>
    <w:rPr>
      <w:rFonts w:cs="Times New Roman"/>
      <w:vertAlign w:val="superscript"/>
    </w:rPr>
  </w:style>
  <w:style w:type="paragraph" w:styleId="FootnoteText">
    <w:name w:val="footnote text"/>
    <w:basedOn w:val="Normal"/>
    <w:semiHidden/>
    <w:rPr>
      <w:szCs w:val="20"/>
    </w:rPr>
  </w:style>
  <w:style w:type="paragraph" w:styleId="Index1">
    <w:name w:val="index 1"/>
    <w:basedOn w:val="Normal"/>
    <w:next w:val="Normal"/>
    <w:semiHidden/>
    <w:pPr>
      <w:spacing w:before="20"/>
      <w:ind w:left="227" w:hanging="227"/>
    </w:pPr>
  </w:style>
  <w:style w:type="paragraph" w:styleId="Index2">
    <w:name w:val="index 2"/>
    <w:basedOn w:val="Index1"/>
    <w:next w:val="Normal"/>
    <w:semiHidden/>
    <w:pPr>
      <w:ind w:left="440"/>
    </w:pPr>
  </w:style>
  <w:style w:type="paragraph" w:styleId="Index3">
    <w:name w:val="index 3"/>
    <w:basedOn w:val="Index1"/>
    <w:next w:val="Normal"/>
    <w:semiHidden/>
    <w:pPr>
      <w:ind w:left="660"/>
    </w:pPr>
  </w:style>
  <w:style w:type="paragraph" w:styleId="Index4">
    <w:name w:val="index 4"/>
    <w:basedOn w:val="Index1"/>
    <w:next w:val="Normal"/>
    <w:semiHidden/>
    <w:pPr>
      <w:ind w:left="880"/>
    </w:pPr>
  </w:style>
  <w:style w:type="paragraph" w:styleId="Index5">
    <w:name w:val="index 5"/>
    <w:basedOn w:val="Index1"/>
    <w:next w:val="Normal"/>
    <w:semiHidden/>
    <w:pPr>
      <w:ind w:left="1100"/>
    </w:pPr>
  </w:style>
  <w:style w:type="paragraph" w:styleId="Index6">
    <w:name w:val="index 6"/>
    <w:basedOn w:val="Index1"/>
    <w:next w:val="Normal"/>
    <w:semiHidden/>
    <w:pPr>
      <w:ind w:left="1320"/>
    </w:pPr>
  </w:style>
  <w:style w:type="paragraph" w:styleId="Index7">
    <w:name w:val="index 7"/>
    <w:basedOn w:val="Index1"/>
    <w:next w:val="Normal"/>
    <w:semiHidden/>
    <w:pPr>
      <w:ind w:left="1540"/>
    </w:pPr>
  </w:style>
  <w:style w:type="paragraph" w:styleId="Index8">
    <w:name w:val="index 8"/>
    <w:basedOn w:val="Index1"/>
    <w:next w:val="Normal"/>
    <w:semiHidden/>
    <w:pPr>
      <w:ind w:left="1760"/>
    </w:pPr>
  </w:style>
  <w:style w:type="paragraph" w:styleId="Index9">
    <w:name w:val="index 9"/>
    <w:basedOn w:val="Index1"/>
    <w:next w:val="Normal"/>
    <w:semiHidden/>
    <w:pPr>
      <w:ind w:left="1980"/>
    </w:pPr>
  </w:style>
  <w:style w:type="paragraph" w:styleId="IndexHeading">
    <w:name w:val="index heading"/>
    <w:basedOn w:val="Normal"/>
    <w:next w:val="Index1"/>
    <w:semiHidden/>
    <w:pPr>
      <w:keepLines w:val="0"/>
    </w:pPr>
    <w:rPr>
      <w:rFonts w:ascii="Arial" w:hAnsi="Arial" w:cs="Arial"/>
      <w:b/>
      <w:bCs/>
    </w:rPr>
  </w:style>
  <w:style w:type="paragraph" w:styleId="MacroText">
    <w:name w:val="macro"/>
    <w:semiHidden/>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style>
  <w:style w:type="paragraph" w:styleId="TOAHeading">
    <w:name w:val="toa heading"/>
    <w:basedOn w:val="Normal"/>
    <w:next w:val="Normal"/>
    <w:semiHidden/>
    <w:pPr>
      <w:keepLines w:val="0"/>
      <w:spacing w:before="120"/>
    </w:pPr>
    <w:rPr>
      <w:rFonts w:ascii="Arial" w:hAnsi="Arial" w:cs="Arial"/>
      <w:b/>
      <w:bCs/>
      <w:sz w:val="24"/>
    </w:rPr>
  </w:style>
  <w:style w:type="paragraph" w:customStyle="1" w:styleId="Codeblock5">
    <w:name w:val="Code block 5"/>
    <w:basedOn w:val="Codeblock1"/>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pPr>
      <w:keepLines w:val="0"/>
      <w:pageBreakBefore/>
      <w:spacing w:before="5760"/>
      <w:jc w:val="center"/>
    </w:pPr>
    <w:rPr>
      <w:sz w:val="28"/>
    </w:rPr>
  </w:style>
  <w:style w:type="paragraph" w:customStyle="1" w:styleId="Callout">
    <w:name w:val="Callout"/>
    <w:basedOn w:val="Body1"/>
    <w:pPr>
      <w:spacing w:before="0"/>
      <w:ind w:left="0"/>
    </w:pPr>
    <w:rPr>
      <w:sz w:val="18"/>
    </w:rPr>
  </w:style>
  <w:style w:type="paragraph" w:customStyle="1" w:styleId="Caution1">
    <w:name w:val="Caution 1"/>
    <w:basedOn w:val="Body1"/>
    <w:next w:val="Body1"/>
    <w:pPr>
      <w:numPr>
        <w:ilvl w:val="6"/>
        <w:numId w:val="4"/>
      </w:numPr>
    </w:pPr>
  </w:style>
  <w:style w:type="paragraph" w:customStyle="1" w:styleId="Caution2">
    <w:name w:val="Caution 2"/>
    <w:basedOn w:val="Body1"/>
    <w:pPr>
      <w:numPr>
        <w:ilvl w:val="7"/>
        <w:numId w:val="4"/>
      </w:numPr>
    </w:pPr>
  </w:style>
  <w:style w:type="paragraph" w:customStyle="1" w:styleId="Caution3">
    <w:name w:val="Caution 3"/>
    <w:basedOn w:val="Body1"/>
    <w:pPr>
      <w:numPr>
        <w:ilvl w:val="8"/>
        <w:numId w:val="4"/>
      </w:numPr>
    </w:pPr>
  </w:style>
  <w:style w:type="paragraph" w:customStyle="1" w:styleId="ProcedureTitle">
    <w:name w:val="Procedure Title"/>
    <w:next w:val="Numbered1"/>
    <w:pPr>
      <w:keepNext/>
      <w:numPr>
        <w:numId w:val="3"/>
      </w:numPr>
      <w:spacing w:before="220"/>
      <w:outlineLvl w:val="0"/>
    </w:pPr>
    <w:rPr>
      <w:rFonts w:ascii="Calibri" w:hAnsi="Calibri"/>
      <w:b/>
      <w:sz w:val="22"/>
      <w:szCs w:val="24"/>
    </w:rPr>
  </w:style>
  <w:style w:type="character" w:customStyle="1" w:styleId="StrongInlineCode">
    <w:name w:val="Strong Inline Code"/>
    <w:rPr>
      <w:rFonts w:ascii="Courier New" w:hAnsi="Courier New" w:cs="Times New Roman"/>
      <w:b/>
    </w:rPr>
  </w:style>
  <w:style w:type="paragraph" w:customStyle="1" w:styleId="Tip1">
    <w:name w:val="Tip 1"/>
    <w:basedOn w:val="Body1"/>
    <w:next w:val="Body1"/>
    <w:pPr>
      <w:numPr>
        <w:ilvl w:val="3"/>
        <w:numId w:val="4"/>
      </w:numPr>
    </w:pPr>
  </w:style>
  <w:style w:type="paragraph" w:customStyle="1" w:styleId="Tip2">
    <w:name w:val="Tip 2"/>
    <w:basedOn w:val="Body1"/>
    <w:next w:val="Body2"/>
    <w:pPr>
      <w:numPr>
        <w:ilvl w:val="4"/>
        <w:numId w:val="4"/>
      </w:numPr>
    </w:pPr>
  </w:style>
  <w:style w:type="paragraph" w:customStyle="1" w:styleId="Tip3">
    <w:name w:val="Tip 3"/>
    <w:basedOn w:val="Body1"/>
    <w:next w:val="Body3"/>
    <w:pPr>
      <w:numPr>
        <w:ilvl w:val="5"/>
        <w:numId w:val="4"/>
      </w:numPr>
    </w:pPr>
  </w:style>
  <w:style w:type="paragraph" w:styleId="Title">
    <w:name w:val="Title"/>
    <w:basedOn w:val="Normal"/>
    <w:qFormat/>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pPr>
      <w:keepNext/>
      <w:jc w:val="center"/>
    </w:pPr>
  </w:style>
  <w:style w:type="paragraph" w:customStyle="1" w:styleId="TableAnchor">
    <w:name w:val="TableAnchor"/>
    <w:basedOn w:val="FigureAnchor"/>
    <w:next w:val="Body1"/>
    <w:pPr>
      <w:spacing w:before="0"/>
    </w:pPr>
  </w:style>
  <w:style w:type="character" w:styleId="Hyperlink">
    <w:name w:val="Hyperlink"/>
    <w:uiPriority w:val="99"/>
    <w:rPr>
      <w:color w:val="0000FF"/>
      <w:u w:val="single"/>
    </w:rPr>
  </w:style>
  <w:style w:type="paragraph" w:customStyle="1" w:styleId="Codeblock6">
    <w:name w:val="Code block 6"/>
    <w:basedOn w:val="Codeblock1"/>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pPr>
      <w:tabs>
        <w:tab w:val="left" w:pos="2155"/>
      </w:tabs>
      <w:ind w:left="2155" w:hanging="1021"/>
    </w:pPr>
    <w:rPr>
      <w:rFonts w:ascii="Cambria" w:hAnsi="Cambria"/>
    </w:rPr>
  </w:style>
  <w:style w:type="paragraph" w:customStyle="1" w:styleId="ObjectAnchor">
    <w:name w:val="ObjectAnchor"/>
    <w:basedOn w:val="Normal"/>
    <w:next w:val="Heading7"/>
    <w:pPr>
      <w:keepNext/>
      <w:ind w:left="1134"/>
      <w:jc w:val="center"/>
    </w:pPr>
  </w:style>
  <w:style w:type="paragraph" w:customStyle="1" w:styleId="ToDoItem">
    <w:name w:val="ToDoItem"/>
    <w:basedOn w:val="Body1"/>
    <w:next w:val="Body1"/>
    <w:pPr>
      <w:numPr>
        <w:numId w:val="5"/>
      </w:numPr>
      <w:shd w:val="clear" w:color="auto" w:fill="FFFF00"/>
    </w:pPr>
    <w:rPr>
      <w:i/>
    </w:rPr>
  </w:style>
  <w:style w:type="paragraph" w:styleId="BodyText">
    <w:name w:val="Body Text"/>
    <w:basedOn w:val="Normal"/>
    <w:link w:val="BodyTextChar"/>
    <w:rsid w:val="004243A3"/>
    <w:pPr>
      <w:keepLines w:val="0"/>
      <w:spacing w:after="220"/>
    </w:pPr>
    <w:rPr>
      <w:rFonts w:asciiTheme="minorHAnsi" w:hAnsiTheme="minorHAnsi"/>
    </w:rPr>
  </w:style>
  <w:style w:type="paragraph" w:styleId="BodyText2">
    <w:name w:val="Body Text 2"/>
    <w:basedOn w:val="Normal"/>
    <w:pPr>
      <w:keepLines w:val="0"/>
      <w:jc w:val="both"/>
    </w:pPr>
    <w:rPr>
      <w:rFonts w:ascii="Courier New" w:hAnsi="Courier New"/>
      <w:snapToGrid w:val="0"/>
      <w:color w:val="000000"/>
      <w:sz w:val="20"/>
      <w:lang w:eastAsia="en-US"/>
    </w:rPr>
  </w:style>
  <w:style w:type="paragraph" w:styleId="BodyText3">
    <w:name w:val="Body Text 3"/>
    <w:basedOn w:val="Normal"/>
    <w:pPr>
      <w:jc w:val="both"/>
    </w:pPr>
  </w:style>
  <w:style w:type="paragraph" w:styleId="ListParagraph">
    <w:name w:val="List Paragraph"/>
    <w:basedOn w:val="Normal"/>
    <w:uiPriority w:val="34"/>
    <w:qFormat/>
    <w:rsid w:val="009728E4"/>
    <w:pPr>
      <w:ind w:left="720"/>
      <w:contextualSpacing/>
    </w:pPr>
  </w:style>
  <w:style w:type="character" w:customStyle="1" w:styleId="Heading2Char">
    <w:name w:val="Heading 2 Char"/>
    <w:basedOn w:val="DefaultParagraphFont"/>
    <w:link w:val="Heading2"/>
    <w:rsid w:val="009728E4"/>
    <w:rPr>
      <w:rFonts w:ascii="Calibri" w:hAnsi="Calibri" w:cs="Arial"/>
      <w:b/>
      <w:iCs/>
      <w:kern w:val="32"/>
      <w:sz w:val="32"/>
      <w:szCs w:val="28"/>
    </w:rPr>
  </w:style>
  <w:style w:type="table" w:styleId="TableGrid">
    <w:name w:val="Table Grid"/>
    <w:basedOn w:val="TableNormal"/>
    <w:rsid w:val="009728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Compressed">
    <w:name w:val="Bullet (Compressed)"/>
    <w:basedOn w:val="Bullet1"/>
    <w:qFormat/>
    <w:rsid w:val="006B490E"/>
    <w:pPr>
      <w:spacing w:before="0" w:after="0" w:line="240" w:lineRule="auto"/>
    </w:pPr>
    <w:rPr>
      <w:sz w:val="20"/>
    </w:rPr>
  </w:style>
  <w:style w:type="paragraph" w:styleId="NoSpacing">
    <w:name w:val="No Spacing"/>
    <w:uiPriority w:val="99"/>
    <w:qFormat/>
    <w:rsid w:val="00C06C65"/>
    <w:pPr>
      <w:keepLines/>
    </w:pPr>
    <w:rPr>
      <w:rFonts w:ascii="Calibri" w:hAnsi="Calibri"/>
      <w:sz w:val="22"/>
      <w:szCs w:val="24"/>
    </w:rPr>
  </w:style>
  <w:style w:type="character" w:styleId="HTMLCode">
    <w:name w:val="HTML Code"/>
    <w:basedOn w:val="DefaultParagraphFont"/>
    <w:unhideWhenUsed/>
    <w:rsid w:val="00440083"/>
    <w:rPr>
      <w:rFonts w:ascii="Consolas" w:hAnsi="Consolas"/>
      <w:sz w:val="20"/>
      <w:szCs w:val="20"/>
    </w:rPr>
  </w:style>
  <w:style w:type="character" w:customStyle="1" w:styleId="BodyTextChar">
    <w:name w:val="Body Text Char"/>
    <w:basedOn w:val="DefaultParagraphFont"/>
    <w:link w:val="BodyText"/>
    <w:rsid w:val="00440083"/>
    <w:rPr>
      <w:rFonts w:asciiTheme="minorHAnsi" w:hAnsiTheme="minorHAnsi"/>
      <w:sz w:val="22"/>
      <w:szCs w:val="24"/>
    </w:rPr>
  </w:style>
  <w:style w:type="character" w:customStyle="1" w:styleId="CodeInline">
    <w:name w:val="Code (Inline)"/>
    <w:basedOn w:val="HTMLCode"/>
    <w:uiPriority w:val="1"/>
    <w:qFormat/>
    <w:rsid w:val="00440083"/>
    <w:rPr>
      <w:rFonts w:ascii="Consolas" w:hAnsi="Consolas"/>
      <w:sz w:val="20"/>
      <w:szCs w:val="20"/>
    </w:rPr>
  </w:style>
  <w:style w:type="table" w:styleId="PlainTable1">
    <w:name w:val="Plain Table 1"/>
    <w:basedOn w:val="TableNormal"/>
    <w:uiPriority w:val="41"/>
    <w:rsid w:val="00C2207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A256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5A2561"/>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eneralTable">
    <w:name w:val="General Table"/>
    <w:basedOn w:val="TableNormal"/>
    <w:uiPriority w:val="99"/>
    <w:rsid w:val="00F54E34"/>
    <w:rPr>
      <w:rFonts w:asciiTheme="minorHAnsi" w:eastAsiaTheme="minorHAnsi" w:hAnsiTheme="minorHAnsi" w:cstheme="minorBidi"/>
      <w:sz w:val="22"/>
      <w:szCs w:val="22"/>
      <w:lang w:val="en-US"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6" w:space="0" w:color="BFBFBF" w:themeColor="background1" w:themeShade="BF"/>
        <w:insideV w:val="single" w:sz="6" w:space="0" w:color="BFBFBF" w:themeColor="background1" w:themeShade="BF"/>
      </w:tblBorders>
      <w:tblCellMar>
        <w:top w:w="43" w:type="dxa"/>
        <w:left w:w="43" w:type="dxa"/>
        <w:bottom w:w="43" w:type="dxa"/>
        <w:right w:w="43" w:type="dxa"/>
      </w:tblCellMar>
    </w:tblPr>
    <w:tblStylePr w:type="firstRow">
      <w:pPr>
        <w:wordWrap/>
        <w:spacing w:afterLines="0" w:after="0" w:afterAutospacing="0"/>
      </w:pPr>
      <w:rPr>
        <w:b/>
      </w:rPr>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988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3.png"/><Relationship Id="rId3" Type="http://schemas.openxmlformats.org/officeDocument/2006/relationships/customXml" Target="../customXml/item2.xml"/><Relationship Id="rId21" Type="http://schemas.openxmlformats.org/officeDocument/2006/relationships/package" Target="embeddings/Microsoft_Visio_Drawing2.vsdx"/><Relationship Id="rId34"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2.png"/><Relationship Id="rId33"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package" Target="embeddings/Microsoft_Visio_Drawing1.vsdx"/><Relationship Id="rId20" Type="http://schemas.openxmlformats.org/officeDocument/2006/relationships/image" Target="media/image8.emf"/><Relationship Id="rId29" Type="http://schemas.openxmlformats.org/officeDocument/2006/relationships/image" Target="media/image16.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customXml" Target="../customXml/item4.xml"/><Relationship Id="rId15" Type="http://schemas.openxmlformats.org/officeDocument/2006/relationships/image" Target="media/image4.emf"/><Relationship Id="rId23" Type="http://schemas.openxmlformats.org/officeDocument/2006/relationships/image" Target="media/image10.tmp"/><Relationship Id="rId28" Type="http://schemas.openxmlformats.org/officeDocument/2006/relationships/image" Target="media/image15.tmp"/><Relationship Id="rId36" Type="http://schemas.microsoft.com/office/2011/relationships/people" Target="people.xml"/><Relationship Id="rId10" Type="http://schemas.openxmlformats.org/officeDocument/2006/relationships/footnotes" Target="footnotes.xml"/><Relationship Id="rId19" Type="http://schemas.openxmlformats.org/officeDocument/2006/relationships/image" Target="media/image7.tmp"/><Relationship Id="rId31"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9.tmp"/><Relationship Id="rId27" Type="http://schemas.openxmlformats.org/officeDocument/2006/relationships/image" Target="media/image14.png"/><Relationship Id="rId30" Type="http://schemas.openxmlformats.org/officeDocument/2006/relationships/header" Target="header1.xml"/><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430B67CC1D7C84997AC3FF619721BAC" ma:contentTypeVersion="2" ma:contentTypeDescription="Create a new document." ma:contentTypeScope="" ma:versionID="e5d69e122b88e83b10ec872f759bf94f">
  <xsd:schema xmlns:xsd="http://www.w3.org/2001/XMLSchema" xmlns:xs="http://www.w3.org/2001/XMLSchema" xmlns:p="http://schemas.microsoft.com/office/2006/metadata/properties" xmlns:ns2="42ce23ef-3d5d-4826-a7d3-2e956a329981" targetNamespace="http://schemas.microsoft.com/office/2006/metadata/properties" ma:root="true" ma:fieldsID="0df57f43a514af9d142289fe653174ca" ns2:_="">
    <xsd:import namespace="42ce23ef-3d5d-4826-a7d3-2e956a329981"/>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ce23ef-3d5d-4826-a7d3-2e956a32998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BB968-9525-4FB1-AB2E-877B16903A45}">
  <ds:schemaRefs>
    <ds:schemaRef ds:uri="http://schemas.microsoft.com/sharepoint/v3/contenttype/forms"/>
  </ds:schemaRefs>
</ds:datastoreItem>
</file>

<file path=customXml/itemProps2.xml><?xml version="1.0" encoding="utf-8"?>
<ds:datastoreItem xmlns:ds="http://schemas.openxmlformats.org/officeDocument/2006/customXml" ds:itemID="{68A89D69-9444-4D64-BAA6-51A74F29E7A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DE8044-FE13-4165-9F05-78D4ADB178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ce23ef-3d5d-4826-a7d3-2e956a3299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A38F63F-FC5C-4830-817A-36B778727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25</Pages>
  <Words>7575</Words>
  <Characters>43184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Demo Usage Guide</vt:lpstr>
    </vt:vector>
  </TitlesOfParts>
  <Company>Systemic Pty Ltd</Company>
  <LinksUpToDate>false</LinksUpToDate>
  <CharactersWithSpaces>50658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 Usage Guide</dc:title>
  <dc:subject/>
  <dc:creator>Rafidzal Rafiq</dc:creator>
  <cp:keywords/>
  <dc:description/>
  <cp:lastModifiedBy>Jon Nicholson</cp:lastModifiedBy>
  <cp:revision>11</cp:revision>
  <cp:lastPrinted>2010-02-17T00:33:00Z</cp:lastPrinted>
  <dcterms:created xsi:type="dcterms:W3CDTF">2016-05-04T10:04:00Z</dcterms:created>
  <dcterms:modified xsi:type="dcterms:W3CDTF">2016-07-12T17:32:00Z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1.0</vt:lpwstr>
  </property>
  <property fmtid="{D5CDD505-2E9C-101B-9397-08002B2CF9AE}" pid="3" name="RevisionDate">
    <vt:filetime>2016-05-09T23:00:00Z</vt:filetime>
  </property>
  <property fmtid="{D5CDD505-2E9C-101B-9397-08002B2CF9AE}" pid="4" name="Status">
    <vt:lpwstr>draft</vt:lpwstr>
  </property>
  <property fmtid="{D5CDD505-2E9C-101B-9397-08002B2CF9AE}" pid="5" name="SystemTitle">
    <vt:lpwstr>SIF 3.0 Framework</vt:lpwstr>
  </property>
  <property fmtid="{D5CDD505-2E9C-101B-9397-08002B2CF9AE}" pid="6" name="SystemVersion">
    <vt:lpwstr>1.1.0</vt:lpwstr>
  </property>
  <property fmtid="{D5CDD505-2E9C-101B-9397-08002B2CF9AE}" pid="7" name="SystemAbbreviation">
    <vt:lpwstr>SIF3-DEMO</vt:lpwstr>
  </property>
  <property fmtid="{D5CDD505-2E9C-101B-9397-08002B2CF9AE}" pid="8" name="AuthorRole">
    <vt:lpwstr>SIF Solution Architect</vt:lpwstr>
  </property>
  <property fmtid="{D5CDD505-2E9C-101B-9397-08002B2CF9AE}" pid="9" name="ContentTypeId">
    <vt:lpwstr>0x0101009430B67CC1D7C84997AC3FF619721BAC</vt:lpwstr>
  </property>
</Properties>
</file>