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F4" w:rsidRDefault="00E03036">
      <w:pPr>
        <w:pStyle w:val="DocumentTitleBlock"/>
        <w:spacing w:before="720"/>
      </w:pPr>
      <w:r>
        <w:tab/>
      </w:r>
      <w:r>
        <w:tab/>
      </w:r>
      <w:r>
        <w:tab/>
      </w:r>
      <w:r>
        <w:tab/>
      </w:r>
      <w:r>
        <w:tab/>
      </w:r>
      <w:r>
        <w:tab/>
      </w:r>
      <w:r>
        <w:tab/>
      </w:r>
      <w:r>
        <w:tab/>
      </w:r>
      <w:r>
        <w:tab/>
      </w:r>
      <w:r>
        <w:tab/>
      </w:r>
      <w:r>
        <w:tab/>
      </w:r>
      <w:r>
        <w:tab/>
      </w:r>
      <w:r w:rsidR="00DE166C">
        <w:fldChar w:fldCharType="begin"/>
      </w:r>
      <w:r w:rsidR="00DE166C">
        <w:instrText xml:space="preserve"> DOCPROPERTY "SystemTitle" </w:instrText>
      </w:r>
      <w:r w:rsidR="00DE166C">
        <w:fldChar w:fldCharType="separate"/>
      </w:r>
      <w:r w:rsidR="002845EB">
        <w:t>SIF 3.0 Framework</w:t>
      </w:r>
      <w:r w:rsidR="00DE166C">
        <w:fldChar w:fldCharType="end"/>
      </w:r>
      <w:r w:rsidR="00E76EF4">
        <w:t xml:space="preserve"> (</w:t>
      </w:r>
      <w:r w:rsidR="000C4664">
        <w:t>.NET</w:t>
      </w:r>
      <w:r w:rsidR="00E76EF4">
        <w:t>)</w:t>
      </w:r>
    </w:p>
    <w:p w:rsidR="00E76EF4" w:rsidRDefault="00E76EF4">
      <w:pPr>
        <w:pStyle w:val="DocumentTitleBlock"/>
      </w:pPr>
      <w:r>
        <w:t xml:space="preserve">Version </w:t>
      </w:r>
      <w:fldSimple w:instr=" DOCPROPERTY &quot;SystemVersion&quot; ">
        <w:r w:rsidR="002845EB">
          <w:t>1.1.0</w:t>
        </w:r>
      </w:fldSimple>
    </w:p>
    <w:p w:rsidR="00E76EF4" w:rsidRDefault="00B87E73">
      <w:pPr>
        <w:pStyle w:val="DocumentTitleBlock"/>
      </w:pPr>
      <w:fldSimple w:instr=" DOCPROPERTY &quot;Title&quot; ">
        <w:r w:rsidR="002845EB">
          <w:t>Developer's Guide</w:t>
        </w:r>
      </w:fldSimple>
    </w:p>
    <w:p w:rsidR="00E76EF4" w:rsidRDefault="00E76EF4">
      <w:pPr>
        <w:pStyle w:val="DocumentAdminBlock"/>
        <w:spacing w:before="3120"/>
      </w:pPr>
      <w:r>
        <w:rPr>
          <w:rStyle w:val="Strong"/>
        </w:rPr>
        <w:t>Author:</w:t>
      </w:r>
      <w:r>
        <w:t xml:space="preserve"> </w:t>
      </w:r>
      <w:r w:rsidR="001626EE">
        <w:fldChar w:fldCharType="begin"/>
      </w:r>
      <w:r w:rsidR="001626EE">
        <w:instrText xml:space="preserve"> DOCPROPERTY "Author" </w:instrText>
      </w:r>
      <w:r w:rsidR="001626EE">
        <w:fldChar w:fldCharType="separate"/>
      </w:r>
      <w:proofErr w:type="spellStart"/>
      <w:r w:rsidR="002845EB">
        <w:t>Rafidzal</w:t>
      </w:r>
      <w:proofErr w:type="spellEnd"/>
      <w:r w:rsidR="002845EB">
        <w:t xml:space="preserve"> </w:t>
      </w:r>
      <w:proofErr w:type="spellStart"/>
      <w:r w:rsidR="002845EB">
        <w:t>Rafiq</w:t>
      </w:r>
      <w:proofErr w:type="spellEnd"/>
      <w:r w:rsidR="001626EE">
        <w:fldChar w:fldCharType="end"/>
      </w:r>
      <w:r>
        <w:t xml:space="preserve">, </w:t>
      </w:r>
      <w:fldSimple w:instr=" DOCPROPERTY &quot;AuthorRole&quot; ">
        <w:r w:rsidR="002845EB">
          <w:t>SIF Solution Architect</w:t>
        </w:r>
      </w:fldSimple>
    </w:p>
    <w:p w:rsidR="00E76EF4" w:rsidRDefault="00E76EF4">
      <w:pPr>
        <w:pStyle w:val="DocumentAdminBlock"/>
      </w:pPr>
      <w:r>
        <w:rPr>
          <w:rStyle w:val="Strong"/>
        </w:rPr>
        <w:t>Revision:</w:t>
      </w:r>
      <w:r>
        <w:t xml:space="preserve"> </w:t>
      </w:r>
      <w:r>
        <w:fldChar w:fldCharType="begin"/>
      </w:r>
      <w:r>
        <w:instrText xml:space="preserve"> DOCPROPERTY "Revision" \# "0.0</w:instrText>
      </w:r>
      <w:r w:rsidR="000C2BDB">
        <w:instrText>0</w:instrText>
      </w:r>
      <w:r>
        <w:instrText xml:space="preserve">" </w:instrText>
      </w:r>
      <w:r>
        <w:fldChar w:fldCharType="separate"/>
      </w:r>
      <w:r w:rsidR="002845EB">
        <w:t>1.00</w:t>
      </w:r>
      <w:r>
        <w:fldChar w:fldCharType="end"/>
      </w:r>
      <w:r>
        <w:fldChar w:fldCharType="begin"/>
      </w:r>
      <w:r>
        <w:instrText xml:space="preserve"> IF </w:instrText>
      </w:r>
      <w:r w:rsidR="00DE166C">
        <w:fldChar w:fldCharType="begin"/>
      </w:r>
      <w:r w:rsidR="00DE166C">
        <w:instrText xml:space="preserve"> DOCPROPERTY "Status" </w:instrText>
      </w:r>
      <w:r w:rsidR="00DE166C">
        <w:fldChar w:fldCharType="separate"/>
      </w:r>
      <w:r w:rsidR="002845EB">
        <w:instrText>draft</w:instrText>
      </w:r>
      <w:r w:rsidR="00DE166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separate"/>
      </w:r>
      <w:r w:rsidR="002845EB">
        <w:rPr>
          <w:noProof/>
        </w:rPr>
        <w:t xml:space="preserve"> (</w:t>
      </w:r>
      <w:r w:rsidR="002845EB">
        <w:rPr>
          <w:rStyle w:val="Emphasis"/>
          <w:noProof/>
        </w:rPr>
        <w:t>draft</w:t>
      </w:r>
      <w:r w:rsidR="002845EB">
        <w:rPr>
          <w:noProof/>
        </w:rPr>
        <w:t>)</w:t>
      </w:r>
      <w:r>
        <w:fldChar w:fldCharType="end"/>
      </w:r>
    </w:p>
    <w:p w:rsidR="00E76EF4" w:rsidRDefault="00E76EF4">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2845EB">
        <w:t>May 2016</w:t>
      </w:r>
      <w:r>
        <w:fldChar w:fldCharType="end"/>
      </w:r>
    </w:p>
    <w:p w:rsidR="00E76EF4" w:rsidRDefault="00E76EF4">
      <w:pPr>
        <w:pStyle w:val="PrePostbody1"/>
        <w:spacing w:before="1200"/>
      </w:pPr>
      <w:r>
        <w:t xml:space="preserve">Copyright © </w:t>
      </w:r>
      <w:r>
        <w:fldChar w:fldCharType="begin"/>
      </w:r>
      <w:r>
        <w:instrText xml:space="preserve"> DATE \@ "yyyy" </w:instrText>
      </w:r>
      <w:r>
        <w:fldChar w:fldCharType="separate"/>
      </w:r>
      <w:r w:rsidR="0094469C">
        <w:rPr>
          <w:noProof/>
        </w:rPr>
        <w:t>2016</w:t>
      </w:r>
      <w:r>
        <w:fldChar w:fldCharType="end"/>
      </w:r>
      <w:r>
        <w:t xml:space="preserve">, </w:t>
      </w:r>
      <w:fldSimple w:instr=" DOCPROPERTY &quot;Company&quot; ">
        <w:r w:rsidR="002845EB">
          <w:t>Systemic Pty Ltd</w:t>
        </w:r>
      </w:fldSimple>
    </w:p>
    <w:p w:rsidR="00E76EF4" w:rsidRDefault="00E76EF4">
      <w:pPr>
        <w:pStyle w:val="PrelimTitle"/>
      </w:pPr>
      <w:r>
        <w:lastRenderedPageBreak/>
        <w:t>Table of Contents</w:t>
      </w:r>
    </w:p>
    <w:p w:rsidR="002845EB" w:rsidRDefault="00E76EF4">
      <w:pPr>
        <w:pStyle w:val="TOC1"/>
        <w:rPr>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r w:rsidR="002845EB" w:rsidRPr="0030263A">
        <w:rPr>
          <w:noProof/>
        </w:rPr>
        <w:t>1.</w:t>
      </w:r>
      <w:r w:rsidR="002845EB">
        <w:rPr>
          <w:noProof/>
        </w:rPr>
        <w:t xml:space="preserve"> Introduction</w:t>
      </w:r>
      <w:r w:rsidR="002845EB">
        <w:rPr>
          <w:noProof/>
        </w:rPr>
        <w:tab/>
      </w:r>
      <w:r w:rsidR="002845EB">
        <w:rPr>
          <w:noProof/>
        </w:rPr>
        <w:fldChar w:fldCharType="begin"/>
      </w:r>
      <w:r w:rsidR="002845EB">
        <w:rPr>
          <w:noProof/>
        </w:rPr>
        <w:instrText xml:space="preserve"> PAGEREF _Toc450640570 \h </w:instrText>
      </w:r>
      <w:r w:rsidR="002845EB">
        <w:rPr>
          <w:noProof/>
        </w:rPr>
      </w:r>
      <w:r w:rsidR="002845EB">
        <w:rPr>
          <w:noProof/>
        </w:rPr>
        <w:fldChar w:fldCharType="separate"/>
      </w:r>
      <w:r w:rsidR="002845EB">
        <w:rPr>
          <w:noProof/>
        </w:rPr>
        <w:t>3</w:t>
      </w:r>
      <w:r w:rsidR="002845EB">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1.1.</w:t>
      </w:r>
      <w:r>
        <w:rPr>
          <w:noProof/>
        </w:rPr>
        <w:t xml:space="preserve"> Summary</w:t>
      </w:r>
      <w:r>
        <w:rPr>
          <w:noProof/>
        </w:rPr>
        <w:tab/>
      </w:r>
      <w:r>
        <w:rPr>
          <w:noProof/>
        </w:rPr>
        <w:fldChar w:fldCharType="begin"/>
      </w:r>
      <w:r>
        <w:rPr>
          <w:noProof/>
        </w:rPr>
        <w:instrText xml:space="preserve"> PAGEREF _Toc450640571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1.2.</w:t>
      </w:r>
      <w:r>
        <w:rPr>
          <w:noProof/>
        </w:rPr>
        <w:t xml:space="preserve"> Development environment pre-requisites</w:t>
      </w:r>
      <w:r>
        <w:rPr>
          <w:noProof/>
        </w:rPr>
        <w:tab/>
      </w:r>
      <w:r>
        <w:rPr>
          <w:noProof/>
        </w:rPr>
        <w:fldChar w:fldCharType="begin"/>
      </w:r>
      <w:r>
        <w:rPr>
          <w:noProof/>
        </w:rPr>
        <w:instrText xml:space="preserve"> PAGEREF _Toc450640572 \h </w:instrText>
      </w:r>
      <w:r>
        <w:rPr>
          <w:noProof/>
        </w:rPr>
      </w:r>
      <w:r>
        <w:rPr>
          <w:noProof/>
        </w:rPr>
        <w:fldChar w:fldCharType="separate"/>
      </w:r>
      <w:r>
        <w:rPr>
          <w:noProof/>
        </w:rPr>
        <w:t>3</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1.3.</w:t>
      </w:r>
      <w:r>
        <w:rPr>
          <w:noProof/>
        </w:rPr>
        <w:t xml:space="preserve"> Third-party libraries</w:t>
      </w:r>
      <w:r>
        <w:rPr>
          <w:noProof/>
        </w:rPr>
        <w:tab/>
      </w:r>
      <w:r>
        <w:rPr>
          <w:noProof/>
        </w:rPr>
        <w:fldChar w:fldCharType="begin"/>
      </w:r>
      <w:r>
        <w:rPr>
          <w:noProof/>
        </w:rPr>
        <w:instrText xml:space="preserve"> PAGEREF _Toc450640573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1.3.1.</w:t>
      </w:r>
      <w:r>
        <w:rPr>
          <w:noProof/>
        </w:rPr>
        <w:t xml:space="preserve"> Web API</w:t>
      </w:r>
      <w:r>
        <w:rPr>
          <w:noProof/>
        </w:rPr>
        <w:tab/>
      </w:r>
      <w:r>
        <w:rPr>
          <w:noProof/>
        </w:rPr>
        <w:fldChar w:fldCharType="begin"/>
      </w:r>
      <w:r>
        <w:rPr>
          <w:noProof/>
        </w:rPr>
        <w:instrText xml:space="preserve"> PAGEREF _Toc450640574 \h </w:instrText>
      </w:r>
      <w:r>
        <w:rPr>
          <w:noProof/>
        </w:rPr>
      </w:r>
      <w:r>
        <w:rPr>
          <w:noProof/>
        </w:rPr>
        <w:fldChar w:fldCharType="separate"/>
      </w:r>
      <w:r>
        <w:rPr>
          <w:noProof/>
        </w:rPr>
        <w:t>3</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1.3.2.</w:t>
      </w:r>
      <w:r>
        <w:rPr>
          <w:noProof/>
        </w:rPr>
        <w:t xml:space="preserve"> NHibernate</w:t>
      </w:r>
      <w:r>
        <w:rPr>
          <w:noProof/>
        </w:rPr>
        <w:tab/>
      </w:r>
      <w:r>
        <w:rPr>
          <w:noProof/>
        </w:rPr>
        <w:fldChar w:fldCharType="begin"/>
      </w:r>
      <w:r>
        <w:rPr>
          <w:noProof/>
        </w:rPr>
        <w:instrText xml:space="preserve"> PAGEREF _Toc450640575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1.3.3.</w:t>
      </w:r>
      <w:r>
        <w:rPr>
          <w:noProof/>
        </w:rPr>
        <w:t xml:space="preserve"> SQLite (core)</w:t>
      </w:r>
      <w:r>
        <w:rPr>
          <w:noProof/>
        </w:rPr>
        <w:tab/>
      </w:r>
      <w:r>
        <w:rPr>
          <w:noProof/>
        </w:rPr>
        <w:fldChar w:fldCharType="begin"/>
      </w:r>
      <w:r>
        <w:rPr>
          <w:noProof/>
        </w:rPr>
        <w:instrText xml:space="preserve"> PAGEREF _Toc450640576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1.3.4.</w:t>
      </w:r>
      <w:r>
        <w:rPr>
          <w:noProof/>
        </w:rPr>
        <w:t xml:space="preserve"> AutoMapper</w:t>
      </w:r>
      <w:r>
        <w:rPr>
          <w:noProof/>
        </w:rPr>
        <w:tab/>
      </w:r>
      <w:r>
        <w:rPr>
          <w:noProof/>
        </w:rPr>
        <w:fldChar w:fldCharType="begin"/>
      </w:r>
      <w:r>
        <w:rPr>
          <w:noProof/>
        </w:rPr>
        <w:instrText xml:space="preserve"> PAGEREF _Toc450640577 \h </w:instrText>
      </w:r>
      <w:r>
        <w:rPr>
          <w:noProof/>
        </w:rPr>
      </w:r>
      <w:r>
        <w:rPr>
          <w:noProof/>
        </w:rPr>
        <w:fldChar w:fldCharType="separate"/>
      </w:r>
      <w:r>
        <w:rPr>
          <w:noProof/>
        </w:rPr>
        <w:t>4</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1.3.5.</w:t>
      </w:r>
      <w:r>
        <w:rPr>
          <w:noProof/>
        </w:rPr>
        <w:t xml:space="preserve"> log4net</w:t>
      </w:r>
      <w:r>
        <w:rPr>
          <w:noProof/>
        </w:rPr>
        <w:tab/>
      </w:r>
      <w:r>
        <w:rPr>
          <w:noProof/>
        </w:rPr>
        <w:fldChar w:fldCharType="begin"/>
      </w:r>
      <w:r>
        <w:rPr>
          <w:noProof/>
        </w:rPr>
        <w:instrText xml:space="preserve"> PAGEREF _Toc450640578 \h </w:instrText>
      </w:r>
      <w:r>
        <w:rPr>
          <w:noProof/>
        </w:rPr>
      </w:r>
      <w:r>
        <w:rPr>
          <w:noProof/>
        </w:rPr>
        <w:fldChar w:fldCharType="separate"/>
      </w:r>
      <w:r>
        <w:rPr>
          <w:noProof/>
        </w:rPr>
        <w:t>4</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1.4.</w:t>
      </w:r>
      <w:r>
        <w:rPr>
          <w:noProof/>
        </w:rPr>
        <w:t xml:space="preserve"> Framework limitations</w:t>
      </w:r>
      <w:r>
        <w:rPr>
          <w:noProof/>
        </w:rPr>
        <w:tab/>
      </w:r>
      <w:r>
        <w:rPr>
          <w:noProof/>
        </w:rPr>
        <w:fldChar w:fldCharType="begin"/>
      </w:r>
      <w:r>
        <w:rPr>
          <w:noProof/>
        </w:rPr>
        <w:instrText xml:space="preserve"> PAGEREF _Toc450640579 \h </w:instrText>
      </w:r>
      <w:r>
        <w:rPr>
          <w:noProof/>
        </w:rPr>
      </w:r>
      <w:r>
        <w:rPr>
          <w:noProof/>
        </w:rPr>
        <w:fldChar w:fldCharType="separate"/>
      </w:r>
      <w:r>
        <w:rPr>
          <w:noProof/>
        </w:rPr>
        <w:t>5</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2.</w:t>
      </w:r>
      <w:r>
        <w:rPr>
          <w:noProof/>
        </w:rPr>
        <w:t xml:space="preserve"> Installation and configuration</w:t>
      </w:r>
      <w:r>
        <w:rPr>
          <w:noProof/>
        </w:rPr>
        <w:tab/>
      </w:r>
      <w:r>
        <w:rPr>
          <w:noProof/>
        </w:rPr>
        <w:fldChar w:fldCharType="begin"/>
      </w:r>
      <w:r>
        <w:rPr>
          <w:noProof/>
        </w:rPr>
        <w:instrText xml:space="preserve"> PAGEREF _Toc450640580 \h </w:instrText>
      </w:r>
      <w:r>
        <w:rPr>
          <w:noProof/>
        </w:rPr>
      </w:r>
      <w:r>
        <w:rPr>
          <w:noProof/>
        </w:rPr>
        <w:fldChar w:fldCharType="separate"/>
      </w:r>
      <w:r>
        <w:rPr>
          <w:noProof/>
        </w:rPr>
        <w:t>5</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2.1.</w:t>
      </w:r>
      <w:r>
        <w:rPr>
          <w:noProof/>
        </w:rPr>
        <w:t xml:space="preserve"> Download the code</w:t>
      </w:r>
      <w:r>
        <w:rPr>
          <w:noProof/>
        </w:rPr>
        <w:tab/>
      </w:r>
      <w:r>
        <w:rPr>
          <w:noProof/>
        </w:rPr>
        <w:fldChar w:fldCharType="begin"/>
      </w:r>
      <w:r>
        <w:rPr>
          <w:noProof/>
        </w:rPr>
        <w:instrText xml:space="preserve"> PAGEREF _Toc450640581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2.1.1.</w:t>
      </w:r>
      <w:r>
        <w:rPr>
          <w:noProof/>
        </w:rPr>
        <w:t xml:space="preserve"> Code directory</w:t>
      </w:r>
      <w:r>
        <w:rPr>
          <w:noProof/>
        </w:rPr>
        <w:tab/>
      </w:r>
      <w:r>
        <w:rPr>
          <w:noProof/>
        </w:rPr>
        <w:fldChar w:fldCharType="begin"/>
      </w:r>
      <w:r>
        <w:rPr>
          <w:noProof/>
        </w:rPr>
        <w:instrText xml:space="preserve"> PAGEREF _Toc450640582 \h </w:instrText>
      </w:r>
      <w:r>
        <w:rPr>
          <w:noProof/>
        </w:rPr>
      </w:r>
      <w:r>
        <w:rPr>
          <w:noProof/>
        </w:rPr>
        <w:fldChar w:fldCharType="separate"/>
      </w:r>
      <w:r>
        <w:rPr>
          <w:noProof/>
        </w:rPr>
        <w:t>5</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2.1.2.</w:t>
      </w:r>
      <w:r>
        <w:rPr>
          <w:noProof/>
        </w:rPr>
        <w:t xml:space="preserve"> Data directory</w:t>
      </w:r>
      <w:r>
        <w:rPr>
          <w:noProof/>
        </w:rPr>
        <w:tab/>
      </w:r>
      <w:r>
        <w:rPr>
          <w:noProof/>
        </w:rPr>
        <w:fldChar w:fldCharType="begin"/>
      </w:r>
      <w:r>
        <w:rPr>
          <w:noProof/>
        </w:rPr>
        <w:instrText xml:space="preserve"> PAGEREF _Toc450640583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2.1.3.</w:t>
      </w:r>
      <w:r>
        <w:rPr>
          <w:noProof/>
        </w:rPr>
        <w:t xml:space="preserve"> Documentation directory</w:t>
      </w:r>
      <w:r>
        <w:rPr>
          <w:noProof/>
        </w:rPr>
        <w:tab/>
      </w:r>
      <w:r>
        <w:rPr>
          <w:noProof/>
        </w:rPr>
        <w:fldChar w:fldCharType="begin"/>
      </w:r>
      <w:r>
        <w:rPr>
          <w:noProof/>
        </w:rPr>
        <w:instrText xml:space="preserve"> PAGEREF _Toc450640584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2.1.4.</w:t>
      </w:r>
      <w:r>
        <w:rPr>
          <w:noProof/>
        </w:rPr>
        <w:t xml:space="preserve"> Scripts directory</w:t>
      </w:r>
      <w:r>
        <w:rPr>
          <w:noProof/>
        </w:rPr>
        <w:tab/>
      </w:r>
      <w:r>
        <w:rPr>
          <w:noProof/>
        </w:rPr>
        <w:fldChar w:fldCharType="begin"/>
      </w:r>
      <w:r>
        <w:rPr>
          <w:noProof/>
        </w:rPr>
        <w:instrText xml:space="preserve"> PAGEREF _Toc450640585 \h </w:instrText>
      </w:r>
      <w:r>
        <w:rPr>
          <w:noProof/>
        </w:rPr>
      </w:r>
      <w:r>
        <w:rPr>
          <w:noProof/>
        </w:rPr>
        <w:fldChar w:fldCharType="separate"/>
      </w:r>
      <w:r>
        <w:rPr>
          <w:noProof/>
        </w:rPr>
        <w:t>6</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2.1.5.</w:t>
      </w:r>
      <w:r>
        <w:rPr>
          <w:noProof/>
        </w:rPr>
        <w:t xml:space="preserve"> SharedLibs directory</w:t>
      </w:r>
      <w:r>
        <w:rPr>
          <w:noProof/>
        </w:rPr>
        <w:tab/>
      </w:r>
      <w:r>
        <w:rPr>
          <w:noProof/>
        </w:rPr>
        <w:fldChar w:fldCharType="begin"/>
      </w:r>
      <w:r>
        <w:rPr>
          <w:noProof/>
        </w:rPr>
        <w:instrText xml:space="preserve"> PAGEREF _Toc450640586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2.2.</w:t>
      </w:r>
      <w:r>
        <w:rPr>
          <w:noProof/>
        </w:rPr>
        <w:t xml:space="preserve"> Load into Visual Studio</w:t>
      </w:r>
      <w:r>
        <w:rPr>
          <w:noProof/>
        </w:rPr>
        <w:tab/>
      </w:r>
      <w:r>
        <w:rPr>
          <w:noProof/>
        </w:rPr>
        <w:fldChar w:fldCharType="begin"/>
      </w:r>
      <w:r>
        <w:rPr>
          <w:noProof/>
        </w:rPr>
        <w:instrText xml:space="preserve"> PAGEREF _Toc450640587 \h </w:instrText>
      </w:r>
      <w:r>
        <w:rPr>
          <w:noProof/>
        </w:rPr>
      </w:r>
      <w:r>
        <w:rPr>
          <w:noProof/>
        </w:rPr>
        <w:fldChar w:fldCharType="separate"/>
      </w:r>
      <w:r>
        <w:rPr>
          <w:noProof/>
        </w:rPr>
        <w:t>6</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2.3.</w:t>
      </w:r>
      <w:r>
        <w:rPr>
          <w:noProof/>
        </w:rPr>
        <w:t xml:space="preserve"> Configuration files</w:t>
      </w:r>
      <w:r>
        <w:rPr>
          <w:noProof/>
        </w:rPr>
        <w:tab/>
      </w:r>
      <w:r>
        <w:rPr>
          <w:noProof/>
        </w:rPr>
        <w:fldChar w:fldCharType="begin"/>
      </w:r>
      <w:r>
        <w:rPr>
          <w:noProof/>
        </w:rPr>
        <w:instrText xml:space="preserve"> PAGEREF _Toc450640588 \h </w:instrText>
      </w:r>
      <w:r>
        <w:rPr>
          <w:noProof/>
        </w:rPr>
      </w:r>
      <w:r>
        <w:rPr>
          <w:noProof/>
        </w:rPr>
        <w:fldChar w:fldCharType="separate"/>
      </w:r>
      <w:r>
        <w:rPr>
          <w:noProof/>
        </w:rPr>
        <w:t>6</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3.</w:t>
      </w:r>
      <w:r>
        <w:rPr>
          <w:noProof/>
        </w:rPr>
        <w:t xml:space="preserve"> Concepts and terminology</w:t>
      </w:r>
      <w:r>
        <w:rPr>
          <w:noProof/>
        </w:rPr>
        <w:tab/>
      </w:r>
      <w:r>
        <w:rPr>
          <w:noProof/>
        </w:rPr>
        <w:fldChar w:fldCharType="begin"/>
      </w:r>
      <w:r>
        <w:rPr>
          <w:noProof/>
        </w:rPr>
        <w:instrText xml:space="preserve"> PAGEREF _Toc450640589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3.1.</w:t>
      </w:r>
      <w:r>
        <w:rPr>
          <w:noProof/>
        </w:rPr>
        <w:t xml:space="preserve"> Direct Environment</w:t>
      </w:r>
      <w:r>
        <w:rPr>
          <w:noProof/>
        </w:rPr>
        <w:tab/>
      </w:r>
      <w:r>
        <w:rPr>
          <w:noProof/>
        </w:rPr>
        <w:fldChar w:fldCharType="begin"/>
      </w:r>
      <w:r>
        <w:rPr>
          <w:noProof/>
        </w:rPr>
        <w:instrText xml:space="preserve"> PAGEREF _Toc450640590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3.2.</w:t>
      </w:r>
      <w:r>
        <w:rPr>
          <w:noProof/>
        </w:rPr>
        <w:t xml:space="preserve"> Service Consumer</w:t>
      </w:r>
      <w:r>
        <w:rPr>
          <w:noProof/>
        </w:rPr>
        <w:tab/>
      </w:r>
      <w:r>
        <w:rPr>
          <w:noProof/>
        </w:rPr>
        <w:fldChar w:fldCharType="begin"/>
      </w:r>
      <w:r>
        <w:rPr>
          <w:noProof/>
        </w:rPr>
        <w:instrText xml:space="preserve"> PAGEREF _Toc450640591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3.3.</w:t>
      </w:r>
      <w:r>
        <w:rPr>
          <w:noProof/>
        </w:rPr>
        <w:t xml:space="preserve"> Object Service Provider</w:t>
      </w:r>
      <w:r>
        <w:rPr>
          <w:noProof/>
        </w:rPr>
        <w:tab/>
      </w:r>
      <w:r>
        <w:rPr>
          <w:noProof/>
        </w:rPr>
        <w:fldChar w:fldCharType="begin"/>
      </w:r>
      <w:r>
        <w:rPr>
          <w:noProof/>
        </w:rPr>
        <w:instrText xml:space="preserve"> PAGEREF _Toc450640592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3.4.</w:t>
      </w:r>
      <w:r>
        <w:rPr>
          <w:noProof/>
        </w:rPr>
        <w:t xml:space="preserve"> Environment</w:t>
      </w:r>
      <w:r>
        <w:rPr>
          <w:noProof/>
        </w:rPr>
        <w:tab/>
      </w:r>
      <w:r>
        <w:rPr>
          <w:noProof/>
        </w:rPr>
        <w:fldChar w:fldCharType="begin"/>
      </w:r>
      <w:r>
        <w:rPr>
          <w:noProof/>
        </w:rPr>
        <w:instrText xml:space="preserve"> PAGEREF _Toc450640593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3.5.</w:t>
      </w:r>
      <w:r>
        <w:rPr>
          <w:noProof/>
        </w:rPr>
        <w:t xml:space="preserve"> Environment Provider</w:t>
      </w:r>
      <w:r>
        <w:rPr>
          <w:noProof/>
        </w:rPr>
        <w:tab/>
      </w:r>
      <w:r>
        <w:rPr>
          <w:noProof/>
        </w:rPr>
        <w:fldChar w:fldCharType="begin"/>
      </w:r>
      <w:r>
        <w:rPr>
          <w:noProof/>
        </w:rPr>
        <w:instrText xml:space="preserve"> PAGEREF _Toc450640594 \h </w:instrText>
      </w:r>
      <w:r>
        <w:rPr>
          <w:noProof/>
        </w:rPr>
      </w:r>
      <w:r>
        <w:rPr>
          <w:noProof/>
        </w:rPr>
        <w:fldChar w:fldCharType="separate"/>
      </w:r>
      <w:r>
        <w:rPr>
          <w:noProof/>
        </w:rPr>
        <w:t>7</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4.</w:t>
      </w:r>
      <w:r>
        <w:rPr>
          <w:noProof/>
        </w:rPr>
        <w:t xml:space="preserve"> Solutions, Projects and Namespaces</w:t>
      </w:r>
      <w:r>
        <w:rPr>
          <w:noProof/>
        </w:rPr>
        <w:tab/>
      </w:r>
      <w:r>
        <w:rPr>
          <w:noProof/>
        </w:rPr>
        <w:fldChar w:fldCharType="begin"/>
      </w:r>
      <w:r>
        <w:rPr>
          <w:noProof/>
        </w:rPr>
        <w:instrText xml:space="preserve"> PAGEREF _Toc450640595 \h </w:instrText>
      </w:r>
      <w:r>
        <w:rPr>
          <w:noProof/>
        </w:rPr>
      </w:r>
      <w:r>
        <w:rPr>
          <w:noProof/>
        </w:rPr>
        <w:fldChar w:fldCharType="separate"/>
      </w:r>
      <w:r>
        <w:rPr>
          <w:noProof/>
        </w:rPr>
        <w:t>7</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4.1.</w:t>
      </w:r>
      <w:r>
        <w:rPr>
          <w:noProof/>
        </w:rPr>
        <w:t xml:space="preserve"> Sif3Framework Solution</w:t>
      </w:r>
      <w:r>
        <w:rPr>
          <w:noProof/>
        </w:rPr>
        <w:tab/>
      </w:r>
      <w:r>
        <w:rPr>
          <w:noProof/>
        </w:rPr>
        <w:fldChar w:fldCharType="begin"/>
      </w:r>
      <w:r>
        <w:rPr>
          <w:noProof/>
        </w:rPr>
        <w:instrText xml:space="preserve"> PAGEREF _Toc450640596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4.1.1.</w:t>
      </w:r>
      <w:r>
        <w:rPr>
          <w:noProof/>
        </w:rPr>
        <w:t xml:space="preserve"> Sif.Framework Project</w:t>
      </w:r>
      <w:r>
        <w:rPr>
          <w:noProof/>
        </w:rPr>
        <w:tab/>
      </w:r>
      <w:r>
        <w:rPr>
          <w:noProof/>
        </w:rPr>
        <w:fldChar w:fldCharType="begin"/>
      </w:r>
      <w:r>
        <w:rPr>
          <w:noProof/>
        </w:rPr>
        <w:instrText xml:space="preserve"> PAGEREF _Toc450640597 \h </w:instrText>
      </w:r>
      <w:r>
        <w:rPr>
          <w:noProof/>
        </w:rPr>
      </w:r>
      <w:r>
        <w:rPr>
          <w:noProof/>
        </w:rPr>
        <w:fldChar w:fldCharType="separate"/>
      </w:r>
      <w:r>
        <w:rPr>
          <w:noProof/>
        </w:rPr>
        <w:t>8</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4.1.2.</w:t>
      </w:r>
      <w:r>
        <w:rPr>
          <w:noProof/>
        </w:rPr>
        <w:t xml:space="preserve"> Sif.Framework.EnvironmentProvider Project</w:t>
      </w:r>
      <w:r>
        <w:rPr>
          <w:noProof/>
        </w:rPr>
        <w:tab/>
      </w:r>
      <w:r>
        <w:rPr>
          <w:noProof/>
        </w:rPr>
        <w:fldChar w:fldCharType="begin"/>
      </w:r>
      <w:r>
        <w:rPr>
          <w:noProof/>
        </w:rPr>
        <w:instrText xml:space="preserve"> PAGEREF _Toc450640598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4.1.3.</w:t>
      </w:r>
      <w:r>
        <w:rPr>
          <w:noProof/>
        </w:rPr>
        <w:t xml:space="preserve"> Sif.Framework.Tests Project</w:t>
      </w:r>
      <w:r>
        <w:rPr>
          <w:noProof/>
        </w:rPr>
        <w:tab/>
      </w:r>
      <w:r>
        <w:rPr>
          <w:noProof/>
        </w:rPr>
        <w:fldChar w:fldCharType="begin"/>
      </w:r>
      <w:r>
        <w:rPr>
          <w:noProof/>
        </w:rPr>
        <w:instrText xml:space="preserve"> PAGEREF _Toc450640599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4.2.</w:t>
      </w:r>
      <w:r>
        <w:rPr>
          <w:noProof/>
        </w:rPr>
        <w:t xml:space="preserve"> Sif3FrameworkDemo Solution</w:t>
      </w:r>
      <w:r>
        <w:rPr>
          <w:noProof/>
        </w:rPr>
        <w:tab/>
      </w:r>
      <w:r>
        <w:rPr>
          <w:noProof/>
        </w:rPr>
        <w:fldChar w:fldCharType="begin"/>
      </w:r>
      <w:r>
        <w:rPr>
          <w:noProof/>
        </w:rPr>
        <w:instrText xml:space="preserve"> PAGEREF _Toc450640600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4.2.1.</w:t>
      </w:r>
      <w:r>
        <w:rPr>
          <w:noProof/>
        </w:rPr>
        <w:t xml:space="preserve"> Sif.Framework.Demo.Au.Consumer Project</w:t>
      </w:r>
      <w:r>
        <w:rPr>
          <w:noProof/>
        </w:rPr>
        <w:tab/>
      </w:r>
      <w:r>
        <w:rPr>
          <w:noProof/>
        </w:rPr>
        <w:fldChar w:fldCharType="begin"/>
      </w:r>
      <w:r>
        <w:rPr>
          <w:noProof/>
        </w:rPr>
        <w:instrText xml:space="preserve"> PAGEREF _Toc450640601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4.2.2.</w:t>
      </w:r>
      <w:r>
        <w:rPr>
          <w:noProof/>
        </w:rPr>
        <w:t xml:space="preserve"> Sif.Framework.Demo.Au.Provider Project</w:t>
      </w:r>
      <w:r>
        <w:rPr>
          <w:noProof/>
        </w:rPr>
        <w:tab/>
      </w:r>
      <w:r>
        <w:rPr>
          <w:noProof/>
        </w:rPr>
        <w:fldChar w:fldCharType="begin"/>
      </w:r>
      <w:r>
        <w:rPr>
          <w:noProof/>
        </w:rPr>
        <w:instrText xml:space="preserve"> PAGEREF _Toc450640602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4.2.3.</w:t>
      </w:r>
      <w:r>
        <w:rPr>
          <w:noProof/>
        </w:rPr>
        <w:t xml:space="preserve"> Sif.Framework.Demo.Setup Project</w:t>
      </w:r>
      <w:r>
        <w:rPr>
          <w:noProof/>
        </w:rPr>
        <w:tab/>
      </w:r>
      <w:r>
        <w:rPr>
          <w:noProof/>
        </w:rPr>
        <w:fldChar w:fldCharType="begin"/>
      </w:r>
      <w:r>
        <w:rPr>
          <w:noProof/>
        </w:rPr>
        <w:instrText xml:space="preserve"> PAGEREF _Toc450640603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4.2.4.</w:t>
      </w:r>
      <w:r>
        <w:rPr>
          <w:noProof/>
        </w:rPr>
        <w:t xml:space="preserve"> Sif.Framework.Demo.Us.Consumer Project</w:t>
      </w:r>
      <w:r>
        <w:rPr>
          <w:noProof/>
        </w:rPr>
        <w:tab/>
      </w:r>
      <w:r>
        <w:rPr>
          <w:noProof/>
        </w:rPr>
        <w:fldChar w:fldCharType="begin"/>
      </w:r>
      <w:r>
        <w:rPr>
          <w:noProof/>
        </w:rPr>
        <w:instrText xml:space="preserve"> PAGEREF _Toc450640604 \h </w:instrText>
      </w:r>
      <w:r>
        <w:rPr>
          <w:noProof/>
        </w:rPr>
      </w:r>
      <w:r>
        <w:rPr>
          <w:noProof/>
        </w:rPr>
        <w:fldChar w:fldCharType="separate"/>
      </w:r>
      <w:r>
        <w:rPr>
          <w:noProof/>
        </w:rPr>
        <w:t>9</w:t>
      </w:r>
      <w:r>
        <w:rPr>
          <w:noProof/>
        </w:rPr>
        <w:fldChar w:fldCharType="end"/>
      </w:r>
    </w:p>
    <w:p w:rsidR="002845EB" w:rsidRDefault="002845EB">
      <w:pPr>
        <w:pStyle w:val="TOC3"/>
        <w:rPr>
          <w:rFonts w:asciiTheme="minorHAnsi" w:eastAsiaTheme="minorEastAsia" w:hAnsiTheme="minorHAnsi" w:cstheme="minorBidi"/>
          <w:noProof/>
          <w:szCs w:val="22"/>
          <w:lang w:val="en-GB" w:eastAsia="en-GB"/>
        </w:rPr>
      </w:pPr>
      <w:r w:rsidRPr="0030263A">
        <w:rPr>
          <w:noProof/>
        </w:rPr>
        <w:t>4.2.5.</w:t>
      </w:r>
      <w:r>
        <w:rPr>
          <w:noProof/>
        </w:rPr>
        <w:t xml:space="preserve"> Sif.Framework.Demo.Us.Provider Project</w:t>
      </w:r>
      <w:r>
        <w:rPr>
          <w:noProof/>
        </w:rPr>
        <w:tab/>
      </w:r>
      <w:r>
        <w:rPr>
          <w:noProof/>
        </w:rPr>
        <w:fldChar w:fldCharType="begin"/>
      </w:r>
      <w:r>
        <w:rPr>
          <w:noProof/>
        </w:rPr>
        <w:instrText xml:space="preserve"> PAGEREF _Toc450640605 \h </w:instrText>
      </w:r>
      <w:r>
        <w:rPr>
          <w:noProof/>
        </w:rPr>
      </w:r>
      <w:r>
        <w:rPr>
          <w:noProof/>
        </w:rPr>
        <w:fldChar w:fldCharType="separate"/>
      </w:r>
      <w:r>
        <w:rPr>
          <w:noProof/>
        </w:rPr>
        <w:t>9</w:t>
      </w:r>
      <w:r>
        <w:rPr>
          <w:noProof/>
        </w:rPr>
        <w:fldChar w:fldCharType="end"/>
      </w:r>
    </w:p>
    <w:p w:rsidR="002845EB" w:rsidRDefault="002845EB">
      <w:pPr>
        <w:pStyle w:val="TOC2"/>
        <w:rPr>
          <w:rFonts w:asciiTheme="minorHAnsi" w:eastAsiaTheme="minorEastAsia" w:hAnsiTheme="minorHAnsi" w:cstheme="minorBidi"/>
          <w:noProof/>
          <w:szCs w:val="22"/>
          <w:lang w:val="en-GB" w:eastAsia="en-GB"/>
        </w:rPr>
      </w:pPr>
      <w:r w:rsidRPr="0030263A">
        <w:rPr>
          <w:noProof/>
        </w:rPr>
        <w:t>4.3.</w:t>
      </w:r>
      <w:r>
        <w:rPr>
          <w:noProof/>
        </w:rPr>
        <w:t xml:space="preserve"> Sif3Specification Solution</w:t>
      </w:r>
      <w:r>
        <w:rPr>
          <w:noProof/>
        </w:rPr>
        <w:tab/>
      </w:r>
      <w:r>
        <w:rPr>
          <w:noProof/>
        </w:rPr>
        <w:fldChar w:fldCharType="begin"/>
      </w:r>
      <w:r>
        <w:rPr>
          <w:noProof/>
        </w:rPr>
        <w:instrText xml:space="preserve"> PAGEREF _Toc450640606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5.</w:t>
      </w:r>
      <w:r>
        <w:rPr>
          <w:noProof/>
        </w:rPr>
        <w:t xml:space="preserve"> Using this framework</w:t>
      </w:r>
      <w:r>
        <w:rPr>
          <w:noProof/>
        </w:rPr>
        <w:tab/>
      </w:r>
      <w:r>
        <w:rPr>
          <w:noProof/>
        </w:rPr>
        <w:fldChar w:fldCharType="begin"/>
      </w:r>
      <w:r>
        <w:rPr>
          <w:noProof/>
        </w:rPr>
        <w:instrText xml:space="preserve"> PAGEREF _Toc450640607 \h </w:instrText>
      </w:r>
      <w:r>
        <w:rPr>
          <w:noProof/>
        </w:rPr>
      </w:r>
      <w:r>
        <w:rPr>
          <w:noProof/>
        </w:rPr>
        <w:fldChar w:fldCharType="separate"/>
      </w:r>
      <w:r>
        <w:rPr>
          <w:noProof/>
        </w:rPr>
        <w:t>9</w:t>
      </w:r>
      <w:r>
        <w:rPr>
          <w:noProof/>
        </w:rPr>
        <w:fldChar w:fldCharType="end"/>
      </w:r>
    </w:p>
    <w:p w:rsidR="002845EB" w:rsidRDefault="002845EB">
      <w:pPr>
        <w:pStyle w:val="TOC1"/>
        <w:rPr>
          <w:rFonts w:asciiTheme="minorHAnsi" w:eastAsiaTheme="minorEastAsia" w:hAnsiTheme="minorHAnsi" w:cstheme="minorBidi"/>
          <w:noProof/>
          <w:szCs w:val="22"/>
          <w:lang w:val="en-GB" w:eastAsia="en-GB"/>
        </w:rPr>
      </w:pPr>
      <w:r w:rsidRPr="0030263A">
        <w:rPr>
          <w:noProof/>
        </w:rPr>
        <w:t>6.</w:t>
      </w:r>
      <w:r>
        <w:rPr>
          <w:noProof/>
        </w:rPr>
        <w:t xml:space="preserve"> Framework database</w:t>
      </w:r>
      <w:r>
        <w:rPr>
          <w:noProof/>
        </w:rPr>
        <w:tab/>
      </w:r>
      <w:r>
        <w:rPr>
          <w:noProof/>
        </w:rPr>
        <w:fldChar w:fldCharType="begin"/>
      </w:r>
      <w:r>
        <w:rPr>
          <w:noProof/>
        </w:rPr>
        <w:instrText xml:space="preserve"> PAGEREF _Toc450640608 \h </w:instrText>
      </w:r>
      <w:r>
        <w:rPr>
          <w:noProof/>
        </w:rPr>
      </w:r>
      <w:r>
        <w:rPr>
          <w:noProof/>
        </w:rPr>
        <w:fldChar w:fldCharType="separate"/>
      </w:r>
      <w:r>
        <w:rPr>
          <w:noProof/>
        </w:rPr>
        <w:t>10</w:t>
      </w:r>
      <w:r>
        <w:rPr>
          <w:noProof/>
        </w:rPr>
        <w:fldChar w:fldCharType="end"/>
      </w:r>
    </w:p>
    <w:p w:rsidR="00E76EF4" w:rsidRDefault="00E76EF4">
      <w:pPr>
        <w:pStyle w:val="PrePostbody1"/>
      </w:pPr>
      <w:r>
        <w:fldChar w:fldCharType="end"/>
      </w:r>
    </w:p>
    <w:p w:rsidR="00E76EF4" w:rsidRDefault="00E76EF4">
      <w:pPr>
        <w:pStyle w:val="Heading1"/>
      </w:pPr>
      <w:r>
        <w:br w:type="page"/>
      </w:r>
      <w:bookmarkStart w:id="2" w:name="_Toc252882298"/>
      <w:bookmarkStart w:id="3" w:name="_Toc252882604"/>
      <w:bookmarkStart w:id="4" w:name="_Toc252882660"/>
      <w:bookmarkStart w:id="5" w:name="_Toc252882714"/>
      <w:bookmarkStart w:id="6" w:name="_Toc252882745"/>
      <w:bookmarkStart w:id="7" w:name="_Toc252882795"/>
      <w:bookmarkStart w:id="8" w:name="_Toc252883572"/>
      <w:bookmarkStart w:id="9" w:name="_Toc252883735"/>
      <w:bookmarkStart w:id="10" w:name="_Toc252883782"/>
      <w:bookmarkStart w:id="11" w:name="_Toc252883812"/>
      <w:bookmarkStart w:id="12" w:name="_Toc252883821"/>
      <w:bookmarkStart w:id="13" w:name="_Toc252883825"/>
      <w:bookmarkStart w:id="14" w:name="_Toc252883845"/>
      <w:bookmarkStart w:id="15" w:name="_Toc252884237"/>
      <w:bookmarkStart w:id="16" w:name="_Toc252884245"/>
      <w:bookmarkStart w:id="17" w:name="_Toc252884249"/>
      <w:bookmarkStart w:id="18" w:name="_Toc252884266"/>
      <w:bookmarkStart w:id="19" w:name="_Toc252884400"/>
      <w:bookmarkStart w:id="20" w:name="_Toc252884408"/>
      <w:bookmarkStart w:id="21" w:name="_Toc252884412"/>
      <w:bookmarkStart w:id="22" w:name="_Toc252888109"/>
      <w:bookmarkStart w:id="23" w:name="_Toc252888115"/>
      <w:bookmarkStart w:id="24" w:name="_Toc252888123"/>
      <w:bookmarkStart w:id="25" w:name="_Toc252889686"/>
      <w:bookmarkStart w:id="26" w:name="_Toc252917011"/>
      <w:bookmarkStart w:id="27" w:name="_Toc252917020"/>
      <w:bookmarkStart w:id="28" w:name="_Toc252917027"/>
      <w:bookmarkStart w:id="29" w:name="_Toc252918469"/>
      <w:bookmarkStart w:id="30" w:name="_Toc252918486"/>
      <w:bookmarkStart w:id="31" w:name="_Toc252919040"/>
      <w:bookmarkStart w:id="32" w:name="_Toc252919075"/>
      <w:bookmarkStart w:id="33" w:name="_Toc252919904"/>
      <w:bookmarkStart w:id="34" w:name="_Toc252919917"/>
      <w:bookmarkStart w:id="35" w:name="_Toc252919927"/>
      <w:bookmarkStart w:id="36" w:name="_Toc252919940"/>
      <w:bookmarkStart w:id="37" w:name="_Toc252919947"/>
      <w:bookmarkStart w:id="38" w:name="_Toc252919965"/>
      <w:bookmarkStart w:id="39" w:name="_Toc252920126"/>
      <w:bookmarkStart w:id="40" w:name="_Toc252920139"/>
      <w:bookmarkStart w:id="41" w:name="_Toc252920146"/>
      <w:bookmarkStart w:id="42" w:name="_Toc252963742"/>
      <w:bookmarkStart w:id="43" w:name="_Toc252963754"/>
      <w:bookmarkStart w:id="44" w:name="_Toc252964491"/>
      <w:bookmarkStart w:id="45" w:name="_Toc253050874"/>
      <w:bookmarkStart w:id="46" w:name="_Toc253050889"/>
      <w:bookmarkStart w:id="47" w:name="_Toc253050913"/>
      <w:bookmarkStart w:id="48" w:name="_Toc253050967"/>
      <w:bookmarkStart w:id="49" w:name="_Toc253050982"/>
      <w:bookmarkStart w:id="50" w:name="_Toc253050989"/>
      <w:bookmarkStart w:id="51" w:name="_Toc253051525"/>
      <w:bookmarkStart w:id="52" w:name="_Toc253051541"/>
      <w:bookmarkStart w:id="53" w:name="_Toc253051552"/>
      <w:bookmarkStart w:id="54" w:name="_Toc253079331"/>
      <w:bookmarkStart w:id="55" w:name="_Toc253079350"/>
      <w:bookmarkStart w:id="56" w:name="_Toc253079361"/>
      <w:bookmarkStart w:id="57" w:name="_Toc253080744"/>
      <w:bookmarkStart w:id="58" w:name="_Toc253080763"/>
      <w:bookmarkStart w:id="59" w:name="_Toc253080774"/>
      <w:bookmarkStart w:id="60" w:name="_Toc253080793"/>
      <w:bookmarkStart w:id="61" w:name="_Toc253090115"/>
      <w:bookmarkStart w:id="62" w:name="_Toc253090134"/>
      <w:bookmarkStart w:id="63" w:name="_Toc253090145"/>
      <w:bookmarkStart w:id="64" w:name="_Toc253121643"/>
      <w:bookmarkStart w:id="65" w:name="_Toc253121647"/>
      <w:bookmarkStart w:id="66" w:name="_Toc253121649"/>
      <w:bookmarkStart w:id="67" w:name="_Toc253122302"/>
      <w:bookmarkStart w:id="68" w:name="_Toc253122306"/>
      <w:bookmarkStart w:id="69" w:name="_Toc253122310"/>
      <w:bookmarkStart w:id="70" w:name="_Toc253122463"/>
      <w:bookmarkStart w:id="71" w:name="_Toc253122466"/>
      <w:bookmarkStart w:id="72" w:name="_Toc253122467"/>
      <w:bookmarkStart w:id="73" w:name="_Toc253147891"/>
      <w:bookmarkStart w:id="74" w:name="_Toc253384724"/>
      <w:bookmarkStart w:id="75" w:name="_Toc253384730"/>
      <w:bookmarkStart w:id="76" w:name="_Toc253384732"/>
      <w:bookmarkStart w:id="77" w:name="_Toc253577081"/>
      <w:bookmarkStart w:id="78" w:name="_Toc253995803"/>
      <w:bookmarkStart w:id="79" w:name="_Toc253995814"/>
      <w:bookmarkStart w:id="80" w:name="_Toc253995820"/>
      <w:bookmarkStart w:id="81" w:name="_Toc254158359"/>
      <w:bookmarkStart w:id="82" w:name="_Toc254158364"/>
      <w:bookmarkStart w:id="83" w:name="_Toc258831691"/>
      <w:bookmarkStart w:id="84" w:name="_Toc258831948"/>
      <w:bookmarkStart w:id="85" w:name="_Toc258831956"/>
      <w:bookmarkStart w:id="86" w:name="_Toc450640570"/>
      <w: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E76EF4" w:rsidRDefault="00E76EF4">
      <w:pPr>
        <w:pStyle w:val="Heading2"/>
        <w:keepLines w:val="0"/>
        <w:numPr>
          <w:ilvl w:val="1"/>
          <w:numId w:val="1"/>
        </w:numPr>
        <w:tabs>
          <w:tab w:val="num" w:pos="576"/>
        </w:tabs>
        <w:spacing w:before="240" w:after="60"/>
        <w:ind w:left="576" w:hanging="576"/>
      </w:pPr>
      <w:bookmarkStart w:id="87" w:name="_Toc450640571"/>
      <w:r>
        <w:t>Summary</w:t>
      </w:r>
      <w:bookmarkEnd w:id="87"/>
    </w:p>
    <w:p w:rsidR="00BB29D4" w:rsidRDefault="00BB29D4">
      <w:pPr>
        <w:pStyle w:val="BodyText"/>
        <w:pPrChange w:id="88" w:author="Jon Nicholson" w:date="2016-05-10T13:11:00Z">
          <w:pPr>
            <w:pStyle w:val="Body1"/>
            <w:ind w:left="0"/>
          </w:pPr>
        </w:pPrChange>
      </w:pPr>
      <w:r>
        <w:t xml:space="preserve">The SIF 3.0 Framework for .NET is a basic development framework intended to assist in the creation of SIF </w:t>
      </w:r>
      <w:r w:rsidR="002F5766">
        <w:t xml:space="preserve">compliant </w:t>
      </w:r>
      <w:r>
        <w:t>application</w:t>
      </w:r>
      <w:r w:rsidR="002F5766">
        <w:t>s.</w:t>
      </w:r>
      <w:r>
        <w:t xml:space="preserve"> </w:t>
      </w:r>
      <w:r w:rsidR="002F5766">
        <w:t>It</w:t>
      </w:r>
      <w:r>
        <w:t xml:space="preserve"> provid</w:t>
      </w:r>
      <w:r w:rsidR="002F5766">
        <w:t>es</w:t>
      </w:r>
      <w:r>
        <w:t xml:space="preserve"> a</w:t>
      </w:r>
      <w:r w:rsidR="002F5766">
        <w:t xml:space="preserve"> simple, and</w:t>
      </w:r>
      <w:r>
        <w:t xml:space="preserve"> intuitive</w:t>
      </w:r>
      <w:r w:rsidR="002F5766">
        <w:t>,</w:t>
      </w:r>
      <w:r>
        <w:t xml:space="preserve"> means of implementing</w:t>
      </w:r>
      <w:r w:rsidR="002F5766">
        <w:t xml:space="preserve"> providers and consumers of SIF data without the need to have read the SIF 3.0 specification. It encapsulates much of the </w:t>
      </w:r>
      <w:r w:rsidR="00DE7DBB">
        <w:t xml:space="preserve">functionality of the </w:t>
      </w:r>
      <w:r w:rsidR="002F5766">
        <w:t xml:space="preserve">SIF 3.0 specification </w:t>
      </w:r>
      <w:r w:rsidR="00DE7DBB">
        <w:t>so that a developer can focus on the logic associated with data storage and retrieval</w:t>
      </w:r>
      <w:r w:rsidR="002F5766">
        <w:t>.</w:t>
      </w:r>
    </w:p>
    <w:p w:rsidR="002F5766" w:rsidRDefault="00DE7DBB">
      <w:pPr>
        <w:pStyle w:val="BodyText"/>
        <w:pPrChange w:id="89" w:author="Jon Nicholson" w:date="2016-05-10T13:11:00Z">
          <w:pPr>
            <w:pStyle w:val="Body1"/>
            <w:ind w:left="0"/>
          </w:pPr>
        </w:pPrChange>
      </w:pPr>
      <w:r>
        <w:t>As the SIF 3.0 Framework is based upon RESTful web service</w:t>
      </w:r>
      <w:r w:rsidR="007A097D">
        <w:t>s</w:t>
      </w:r>
      <w:r>
        <w:t xml:space="preserve">, </w:t>
      </w:r>
      <w:r w:rsidR="007A097D">
        <w:t xml:space="preserve">some knowledge of ASP.NET Web API is required to fully understand how </w:t>
      </w:r>
      <w:r>
        <w:t>a provider of SIF data</w:t>
      </w:r>
      <w:r w:rsidR="007A097D">
        <w:t xml:space="preserve"> is implemented. Microsoft provides a comprehensive guide of Web API at </w:t>
      </w:r>
      <w:r w:rsidR="00E6540E">
        <w:fldChar w:fldCharType="begin"/>
      </w:r>
      <w:r w:rsidR="00E6540E">
        <w:instrText xml:space="preserve"> HYPERLINK "http://www.asp.net/web-api" </w:instrText>
      </w:r>
      <w:r w:rsidR="00E6540E">
        <w:fldChar w:fldCharType="separate"/>
      </w:r>
      <w:r w:rsidR="007A097D" w:rsidRPr="007A097D">
        <w:rPr>
          <w:rStyle w:val="Hyperlink"/>
        </w:rPr>
        <w:t>http://www.asp.net/web-api</w:t>
      </w:r>
      <w:r w:rsidR="00E6540E">
        <w:rPr>
          <w:rStyle w:val="Hyperlink"/>
        </w:rPr>
        <w:fldChar w:fldCharType="end"/>
      </w:r>
      <w:r w:rsidR="007A097D">
        <w:t>. As Web API services, providers need to be deployed to IIS.</w:t>
      </w:r>
    </w:p>
    <w:p w:rsidR="007A097D" w:rsidRPr="002F5766" w:rsidDel="008F57EB" w:rsidRDefault="007A097D">
      <w:pPr>
        <w:pStyle w:val="BodyText"/>
        <w:rPr>
          <w:del w:id="90" w:author="Jon Nicholson" w:date="2016-05-10T13:13:00Z"/>
        </w:rPr>
        <w:pPrChange w:id="91" w:author="Jon Nicholson" w:date="2016-05-10T13:11:00Z">
          <w:pPr>
            <w:pStyle w:val="Body1"/>
            <w:ind w:left="0"/>
          </w:pPr>
        </w:pPrChange>
      </w:pPr>
      <w:r>
        <w:t>Consumers of SIF data can simply be implemented as executables without the need for deployment to IIS.</w:t>
      </w:r>
    </w:p>
    <w:p w:rsidR="007A097D" w:rsidRDefault="007A097D">
      <w:pPr>
        <w:pStyle w:val="BodyText"/>
        <w:pPrChange w:id="92" w:author="Jon Nicholson" w:date="2016-05-10T13:13:00Z">
          <w:pPr>
            <w:jc w:val="both"/>
          </w:pPr>
        </w:pPrChange>
      </w:pPr>
    </w:p>
    <w:p w:rsidR="006279E7" w:rsidRDefault="007A097D" w:rsidP="006279E7">
      <w:pPr>
        <w:jc w:val="both"/>
      </w:pPr>
      <w:r>
        <w:t>The SIF 3.0 Framework</w:t>
      </w:r>
      <w:r w:rsidR="00E76EF4">
        <w:t xml:space="preserve"> is an initiative driven by the National Schools </w:t>
      </w:r>
      <w:r>
        <w:t>Interoperability</w:t>
      </w:r>
      <w:r w:rsidR="00E76EF4">
        <w:t xml:space="preserve"> Program (NSIP)</w:t>
      </w:r>
      <w:r>
        <w:t xml:space="preserve"> and </w:t>
      </w:r>
      <w:r w:rsidR="005C173B">
        <w:t>implemented</w:t>
      </w:r>
      <w:r>
        <w:t xml:space="preserve"> by </w:t>
      </w:r>
      <w:r w:rsidR="00E76EF4">
        <w:t>Systemic Pty Ltd</w:t>
      </w:r>
      <w:r>
        <w:t>.</w:t>
      </w:r>
      <w:r w:rsidR="006279E7">
        <w:t xml:space="preserve"> It</w:t>
      </w:r>
      <w:r w:rsidR="00F3502D">
        <w:t xml:space="preserve"> </w:t>
      </w:r>
      <w:r w:rsidR="00E76EF4">
        <w:t xml:space="preserve">is an open-source framework </w:t>
      </w:r>
      <w:r w:rsidR="004D4197">
        <w:t>that is available under the Apache License, Version 2.0 (</w:t>
      </w:r>
      <w:hyperlink r:id="rId9" w:history="1">
        <w:r w:rsidR="004D4197">
          <w:rPr>
            <w:rStyle w:val="Hyperlink"/>
          </w:rPr>
          <w:t>http://www.apache.org/licenses/LICENSE-2.0)</w:t>
        </w:r>
      </w:hyperlink>
      <w:r w:rsidR="006279E7">
        <w:t xml:space="preserve"> and is available</w:t>
      </w:r>
      <w:r w:rsidR="00D6605F">
        <w:t xml:space="preserve"> free of charge</w:t>
      </w:r>
      <w:r w:rsidR="00E76EF4">
        <w:t xml:space="preserve"> </w:t>
      </w:r>
      <w:r w:rsidR="00D6605F">
        <w:t>with</w:t>
      </w:r>
      <w:r w:rsidR="00E76EF4">
        <w:t xml:space="preserve"> no licence purchase </w:t>
      </w:r>
      <w:r w:rsidR="00D6605F">
        <w:t>necessary</w:t>
      </w:r>
      <w:r w:rsidR="004D4197">
        <w:t>.</w:t>
      </w:r>
    </w:p>
    <w:p w:rsidR="00E76EF4" w:rsidRDefault="00D306CE">
      <w:pPr>
        <w:pStyle w:val="Heading2"/>
        <w:keepLines w:val="0"/>
        <w:numPr>
          <w:ilvl w:val="1"/>
          <w:numId w:val="1"/>
        </w:numPr>
        <w:tabs>
          <w:tab w:val="num" w:pos="576"/>
        </w:tabs>
        <w:spacing w:before="240" w:after="60"/>
        <w:ind w:left="576" w:hanging="576"/>
      </w:pPr>
      <w:bookmarkStart w:id="93" w:name="_Toc450640572"/>
      <w:r>
        <w:t>Development environment pre-requisites</w:t>
      </w:r>
      <w:bookmarkEnd w:id="93"/>
    </w:p>
    <w:p w:rsidR="00D306CE" w:rsidRPr="00D306CE" w:rsidRDefault="00D306CE">
      <w:pPr>
        <w:pStyle w:val="BodyText"/>
        <w:pPrChange w:id="94" w:author="Jon Nicholson" w:date="2016-05-10T13:11:00Z">
          <w:pPr>
            <w:pStyle w:val="Body1"/>
            <w:ind w:left="0"/>
          </w:pPr>
        </w:pPrChange>
      </w:pPr>
      <w:r>
        <w:t>The SIF 3.0 Framework was developed</w:t>
      </w:r>
      <w:r w:rsidR="00F7053A">
        <w:t xml:space="preserve"> in C#</w:t>
      </w:r>
      <w:r>
        <w:t xml:space="preserve"> using </w:t>
      </w:r>
      <w:r w:rsidR="008D1FBA">
        <w:t xml:space="preserve">Microsoft </w:t>
      </w:r>
      <w:r>
        <w:t>.NET Framework 4.</w:t>
      </w:r>
      <w:r w:rsidR="00F7053A">
        <w:t>5</w:t>
      </w:r>
      <w:r w:rsidR="00E30DF1">
        <w:t xml:space="preserve"> with Visual Studio 2015</w:t>
      </w:r>
      <w:r>
        <w:t>. As such, it is not guaranteed to work in any earlier variants of this development environment. Version 4.0.2+ of the .NET Framework is necessary to cater for the current release of Web API.</w:t>
      </w:r>
    </w:p>
    <w:p w:rsidR="002B0E10" w:rsidRDefault="002B0E10" w:rsidP="002B0E10">
      <w:pPr>
        <w:pStyle w:val="Heading2"/>
        <w:keepLines w:val="0"/>
        <w:numPr>
          <w:ilvl w:val="1"/>
          <w:numId w:val="1"/>
        </w:numPr>
        <w:tabs>
          <w:tab w:val="num" w:pos="576"/>
        </w:tabs>
        <w:spacing w:before="240" w:after="60"/>
        <w:ind w:left="576" w:hanging="576"/>
      </w:pPr>
      <w:bookmarkStart w:id="95" w:name="_Toc450640573"/>
      <w:r>
        <w:t>Third-party libraries</w:t>
      </w:r>
      <w:bookmarkEnd w:id="95"/>
    </w:p>
    <w:p w:rsidR="00E76EF4" w:rsidRDefault="00D306CE">
      <w:pPr>
        <w:pStyle w:val="BodyText"/>
        <w:pPrChange w:id="96" w:author="Jon Nicholson" w:date="2016-05-10T13:11:00Z">
          <w:pPr>
            <w:pStyle w:val="Body1"/>
            <w:ind w:left="0"/>
          </w:pPr>
        </w:pPrChange>
      </w:pPr>
      <w:r>
        <w:t xml:space="preserve">The following third-party libraries are managed through Visual Studio with the use of </w:t>
      </w:r>
      <w:proofErr w:type="spellStart"/>
      <w:r>
        <w:t>NuGet</w:t>
      </w:r>
      <w:proofErr w:type="spellEnd"/>
      <w:r w:rsidR="00E76EF4">
        <w:t>.</w:t>
      </w:r>
      <w:r w:rsidR="00F7053A">
        <w:t xml:space="preserve"> The </w:t>
      </w:r>
      <w:r w:rsidR="00C870FC">
        <w:t>rationale behind the selection of these libraries includes</w:t>
      </w:r>
      <w:r w:rsidR="00F7053A">
        <w:t>:</w:t>
      </w:r>
    </w:p>
    <w:p w:rsidR="00F7053A" w:rsidRDefault="00B21F99">
      <w:pPr>
        <w:pStyle w:val="Bullet1"/>
        <w:pPrChange w:id="97" w:author="Jon Nicholson" w:date="2016-05-10T13:12:00Z">
          <w:pPr>
            <w:pStyle w:val="Body1"/>
            <w:numPr>
              <w:numId w:val="10"/>
            </w:numPr>
            <w:ind w:left="731" w:hanging="360"/>
          </w:pPr>
        </w:pPrChange>
      </w:pPr>
      <w:del w:id="98" w:author="Jon Nicholson" w:date="2016-05-10T13:12:00Z">
        <w:r w:rsidDel="008F57EB">
          <w:delText xml:space="preserve">  </w:delText>
        </w:r>
      </w:del>
      <w:r w:rsidR="00F7053A">
        <w:t>They are well supported;</w:t>
      </w:r>
    </w:p>
    <w:p w:rsidR="00F7053A" w:rsidRDefault="00B21F99">
      <w:pPr>
        <w:pStyle w:val="Bullet1"/>
        <w:pPrChange w:id="99" w:author="Jon Nicholson" w:date="2016-05-10T13:12:00Z">
          <w:pPr>
            <w:pStyle w:val="Body1"/>
            <w:numPr>
              <w:numId w:val="10"/>
            </w:numPr>
            <w:ind w:left="731" w:hanging="360"/>
          </w:pPr>
        </w:pPrChange>
      </w:pPr>
      <w:del w:id="100" w:author="Jon Nicholson" w:date="2016-05-10T13:12:00Z">
        <w:r w:rsidDel="008F57EB">
          <w:delText xml:space="preserve">  </w:delText>
        </w:r>
      </w:del>
      <w:r w:rsidR="00F7053A">
        <w:t>They are well documented;</w:t>
      </w:r>
    </w:p>
    <w:p w:rsidR="00F7053A" w:rsidRDefault="00B21F99">
      <w:pPr>
        <w:pStyle w:val="Bullet1"/>
        <w:pPrChange w:id="101" w:author="Jon Nicholson" w:date="2016-05-10T13:12:00Z">
          <w:pPr>
            <w:pStyle w:val="Body1"/>
            <w:numPr>
              <w:numId w:val="10"/>
            </w:numPr>
            <w:ind w:left="731" w:hanging="360"/>
          </w:pPr>
        </w:pPrChange>
      </w:pPr>
      <w:del w:id="102" w:author="Jon Nicholson" w:date="2016-05-10T13:12:00Z">
        <w:r w:rsidDel="008F57EB">
          <w:delText xml:space="preserve">  </w:delText>
        </w:r>
      </w:del>
      <w:r w:rsidR="00F7053A">
        <w:t>They have good developer communities; and</w:t>
      </w:r>
    </w:p>
    <w:p w:rsidR="00F7053A" w:rsidRDefault="00B21F99">
      <w:pPr>
        <w:pStyle w:val="Bullet1"/>
        <w:pPrChange w:id="103" w:author="Jon Nicholson" w:date="2016-05-10T13:12:00Z">
          <w:pPr>
            <w:pStyle w:val="Body1"/>
            <w:numPr>
              <w:numId w:val="10"/>
            </w:numPr>
            <w:ind w:left="731" w:hanging="360"/>
          </w:pPr>
        </w:pPrChange>
      </w:pPr>
      <w:del w:id="104" w:author="Jon Nicholson" w:date="2016-05-10T13:12:00Z">
        <w:r w:rsidDel="008F57EB">
          <w:delText xml:space="preserve">  </w:delText>
        </w:r>
      </w:del>
      <w:r w:rsidR="00F7053A">
        <w:t>They are free.</w:t>
      </w:r>
    </w:p>
    <w:p w:rsidR="00B21F99" w:rsidRDefault="00B21F99">
      <w:pPr>
        <w:pStyle w:val="BodyText"/>
        <w:pPrChange w:id="105" w:author="Jon Nicholson" w:date="2016-05-10T13:11:00Z">
          <w:pPr>
            <w:pStyle w:val="Body1"/>
            <w:ind w:left="0"/>
          </w:pPr>
        </w:pPrChange>
      </w:pPr>
      <w:r>
        <w:t xml:space="preserve">This selection </w:t>
      </w:r>
      <w:r w:rsidR="00CA2339">
        <w:t>criterion</w:t>
      </w:r>
      <w:r>
        <w:t xml:space="preserve"> was used in an attempt to cater for the majority. As these libraries may not suit all developers, some information is provided for the </w:t>
      </w:r>
      <w:r w:rsidRPr="00B21F99">
        <w:rPr>
          <w:u w:val="single"/>
        </w:rPr>
        <w:t>possible</w:t>
      </w:r>
      <w:r>
        <w:t xml:space="preserve"> replacement of each.</w:t>
      </w:r>
    </w:p>
    <w:p w:rsidR="00F7053A" w:rsidRDefault="00F7053A" w:rsidP="00F7053A">
      <w:pPr>
        <w:pStyle w:val="Heading3"/>
      </w:pPr>
      <w:bookmarkStart w:id="106" w:name="_Toc450640574"/>
      <w:r>
        <w:t>Web API</w:t>
      </w:r>
      <w:bookmarkEnd w:id="106"/>
    </w:p>
    <w:p w:rsidR="004058A6" w:rsidRDefault="00F7053A">
      <w:pPr>
        <w:pStyle w:val="BodyText"/>
        <w:pPrChange w:id="107" w:author="Jon Nicholson" w:date="2016-05-10T13:11:00Z">
          <w:pPr>
            <w:pStyle w:val="Body1"/>
            <w:ind w:left="0"/>
          </w:pPr>
        </w:pPrChange>
      </w:pPr>
      <w:r>
        <w:t>ASP.NET Web API is used to implement prov</w:t>
      </w:r>
      <w:r w:rsidR="00B21F99">
        <w:t>iders as RESTful web services</w:t>
      </w:r>
      <w:r>
        <w:t>.</w:t>
      </w:r>
      <w:r w:rsidR="0040447B">
        <w:t xml:space="preserve"> Alternative REST frameworks were investigated (such a</w:t>
      </w:r>
      <w:r w:rsidR="008D1FBA">
        <w:t xml:space="preserve">s </w:t>
      </w:r>
      <w:proofErr w:type="spellStart"/>
      <w:r w:rsidR="008D1FBA">
        <w:t>ServiceStack</w:t>
      </w:r>
      <w:proofErr w:type="spellEnd"/>
      <w:r w:rsidR="008D1FBA">
        <w:t>), but it was dec</w:t>
      </w:r>
      <w:r w:rsidR="0040447B">
        <w:t xml:space="preserve">ided to follow the Microsoft recommended path for </w:t>
      </w:r>
      <w:r w:rsidR="008D1FBA">
        <w:t>the development</w:t>
      </w:r>
      <w:r w:rsidR="004F477E">
        <w:t xml:space="preserve"> of</w:t>
      </w:r>
      <w:r w:rsidR="008D1FBA">
        <w:t xml:space="preserve"> </w:t>
      </w:r>
      <w:r w:rsidR="0040447B">
        <w:t>RESTful web services.</w:t>
      </w:r>
    </w:p>
    <w:p w:rsidR="00F7053A" w:rsidRPr="00F7053A" w:rsidRDefault="008D1FBA">
      <w:pPr>
        <w:pStyle w:val="BodyText"/>
        <w:pPrChange w:id="108" w:author="Jon Nicholson" w:date="2016-05-10T13:11:00Z">
          <w:pPr>
            <w:pStyle w:val="Body1"/>
            <w:ind w:left="0"/>
          </w:pPr>
        </w:pPrChange>
      </w:pPr>
      <w:r>
        <w:t>Web API</w:t>
      </w:r>
      <w:r w:rsidR="0040447B">
        <w:t xml:space="preserve"> is tightly integrated with this framework and would be difficult to replace.</w:t>
      </w:r>
      <w:r>
        <w:t xml:space="preserve"> However, if necessary then the </w:t>
      </w:r>
      <w:proofErr w:type="spellStart"/>
      <w:r>
        <w:rPr>
          <w:rFonts w:ascii="Consolas" w:hAnsi="Consolas" w:cs="Consolas"/>
          <w:color w:val="000000"/>
          <w:sz w:val="19"/>
          <w:szCs w:val="19"/>
          <w:highlight w:val="white"/>
        </w:rPr>
        <w:t>Sif.Framework.</w:t>
      </w:r>
      <w:r w:rsidR="00604374">
        <w:rPr>
          <w:rFonts w:ascii="Consolas" w:hAnsi="Consolas" w:cs="Consolas"/>
          <w:color w:val="000000"/>
          <w:sz w:val="19"/>
          <w:szCs w:val="19"/>
          <w:highlight w:val="white"/>
        </w:rPr>
        <w:t>Provid</w:t>
      </w:r>
      <w:r>
        <w:rPr>
          <w:rFonts w:ascii="Consolas" w:hAnsi="Consolas" w:cs="Consolas"/>
          <w:color w:val="000000"/>
          <w:sz w:val="19"/>
          <w:szCs w:val="19"/>
          <w:highlight w:val="white"/>
        </w:rPr>
        <w:t>er</w:t>
      </w:r>
      <w:r w:rsidR="004510E9">
        <w:rPr>
          <w:rFonts w:ascii="Consolas" w:hAnsi="Consolas" w:cs="Consolas"/>
          <w:color w:val="000000"/>
          <w:sz w:val="19"/>
          <w:szCs w:val="19"/>
        </w:rPr>
        <w:t>s</w:t>
      </w:r>
      <w:proofErr w:type="spellEnd"/>
      <w:r w:rsidRPr="003E11B7">
        <w:t xml:space="preserve"> </w:t>
      </w:r>
      <w:r w:rsidR="003E11B7" w:rsidRPr="003E11B7">
        <w:t xml:space="preserve">namespace </w:t>
      </w:r>
      <w:r w:rsidRPr="008D1FBA">
        <w:t>would be an</w:t>
      </w:r>
      <w:r>
        <w:t xml:space="preserve"> appropriate place to start.</w:t>
      </w:r>
    </w:p>
    <w:p w:rsidR="00F7053A" w:rsidRDefault="00F7053A" w:rsidP="008D1FBA">
      <w:pPr>
        <w:pStyle w:val="Heading3"/>
      </w:pPr>
      <w:bookmarkStart w:id="109" w:name="_Toc450640575"/>
      <w:r>
        <w:lastRenderedPageBreak/>
        <w:t>NHibernate</w:t>
      </w:r>
      <w:bookmarkEnd w:id="109"/>
    </w:p>
    <w:p w:rsidR="008D1FBA" w:rsidRDefault="008D1FBA">
      <w:pPr>
        <w:pStyle w:val="BodyText"/>
        <w:pPrChange w:id="110" w:author="Jon Nicholson" w:date="2016-05-10T13:11:00Z">
          <w:pPr>
            <w:pStyle w:val="Body1"/>
            <w:ind w:left="0"/>
          </w:pPr>
        </w:pPrChange>
      </w:pPr>
      <w:proofErr w:type="spellStart"/>
      <w:r>
        <w:t>NHIbernate</w:t>
      </w:r>
      <w:proofErr w:type="spellEnd"/>
      <w:r>
        <w:t xml:space="preserve"> is the Object Relational Mapping (ORM) tool used within this framework. It was used to ease the development of the persistence layer</w:t>
      </w:r>
      <w:r w:rsidR="004058A6">
        <w:t xml:space="preserve">, and to </w:t>
      </w:r>
      <w:r>
        <w:t xml:space="preserve">make it easier to </w:t>
      </w:r>
      <w:r w:rsidR="004058A6">
        <w:t>change</w:t>
      </w:r>
      <w:r>
        <w:t xml:space="preserve"> the underlying database </w:t>
      </w:r>
      <w:r w:rsidR="004058A6">
        <w:t>used by</w:t>
      </w:r>
      <w:r>
        <w:t xml:space="preserve"> this framework.</w:t>
      </w:r>
    </w:p>
    <w:p w:rsidR="004058A6" w:rsidRPr="008D1FBA" w:rsidRDefault="004058A6">
      <w:pPr>
        <w:pStyle w:val="BodyText"/>
        <w:pPrChange w:id="111" w:author="Jon Nicholson" w:date="2016-05-10T13:11:00Z">
          <w:pPr>
            <w:pStyle w:val="Body1"/>
            <w:ind w:left="0"/>
          </w:pPr>
        </w:pPrChange>
      </w:pPr>
      <w:r>
        <w:t xml:space="preserve">To replace NHibernate, re-implement the classes in the </w:t>
      </w:r>
      <w:proofErr w:type="spellStart"/>
      <w:r>
        <w:rPr>
          <w:rFonts w:ascii="Consolas" w:hAnsi="Consolas" w:cs="Consolas"/>
          <w:color w:val="000000"/>
          <w:sz w:val="19"/>
          <w:szCs w:val="19"/>
          <w:highlight w:val="white"/>
        </w:rPr>
        <w:t>Sif.Framework.Persistence.NHibernate</w:t>
      </w:r>
      <w:proofErr w:type="spellEnd"/>
      <w:r>
        <w:rPr>
          <w:rFonts w:ascii="Consolas" w:hAnsi="Consolas" w:cs="Consolas"/>
          <w:color w:val="000000"/>
          <w:sz w:val="19"/>
          <w:szCs w:val="19"/>
        </w:rPr>
        <w:t xml:space="preserve"> </w:t>
      </w:r>
      <w:r w:rsidRPr="004058A6">
        <w:t>namespace.</w:t>
      </w:r>
    </w:p>
    <w:p w:rsidR="00D041C9" w:rsidRPr="00D041C9" w:rsidRDefault="00F7053A" w:rsidP="00D041C9">
      <w:pPr>
        <w:pStyle w:val="Heading3"/>
      </w:pPr>
      <w:bookmarkStart w:id="112" w:name="_Toc450640576"/>
      <w:r>
        <w:t>SQLite (core)</w:t>
      </w:r>
      <w:bookmarkEnd w:id="112"/>
    </w:p>
    <w:p w:rsidR="00917546" w:rsidRDefault="003E11B7">
      <w:pPr>
        <w:pStyle w:val="BodyText"/>
        <w:pPrChange w:id="113" w:author="Jon Nicholson" w:date="2016-05-10T13:11:00Z">
          <w:pPr>
            <w:pStyle w:val="Body1"/>
            <w:ind w:left="0"/>
          </w:pPr>
        </w:pPrChange>
      </w:pPr>
      <w:r>
        <w:t xml:space="preserve">The underlying database used to store all data associated with the SIF 3.0 Framework is SQLite. The main reason for its selection was that it </w:t>
      </w:r>
      <w:r w:rsidR="00D445F2">
        <w:t>is a</w:t>
      </w:r>
      <w:r w:rsidR="00917546">
        <w:t>n embedded database that allows</w:t>
      </w:r>
      <w:r w:rsidR="00D445F2">
        <w:t xml:space="preserve"> the downloaded demo projects to be run </w:t>
      </w:r>
      <w:r w:rsidR="00917546">
        <w:t>out of the box</w:t>
      </w:r>
      <w:r w:rsidR="00D445F2">
        <w:t xml:space="preserve"> (without the need to point the demos to a specific database).  </w:t>
      </w:r>
      <w:r w:rsidR="00917546">
        <w:t xml:space="preserve">It allows a developer to get started immediately without the need to create or start-up a database. </w:t>
      </w:r>
      <w:r w:rsidR="00D445F2">
        <w:t>However, it is expected that in a production system, this database be changed.</w:t>
      </w:r>
      <w:r w:rsidR="00917546">
        <w:t xml:space="preserve"> </w:t>
      </w:r>
    </w:p>
    <w:p w:rsidR="00D445F2" w:rsidRPr="003E11B7" w:rsidRDefault="00D445F2">
      <w:pPr>
        <w:pStyle w:val="BodyText"/>
        <w:pPrChange w:id="114" w:author="Jon Nicholson" w:date="2016-05-10T13:11:00Z">
          <w:pPr>
            <w:pStyle w:val="Body1"/>
            <w:ind w:left="0"/>
          </w:pPr>
        </w:pPrChange>
      </w:pPr>
      <w:r>
        <w:t>To change the database</w:t>
      </w:r>
      <w:r w:rsidR="008F413B">
        <w:t xml:space="preserve"> from SQLite</w:t>
      </w:r>
      <w:r>
        <w:t>, the SifFramework.cfg.xml file (all copies) needs to be updated to reference the new database. Knowledge of NHibernate is required</w:t>
      </w:r>
      <w:r w:rsidR="008F413B">
        <w:t>,</w:t>
      </w:r>
      <w:r>
        <w:t xml:space="preserve"> and comprehensive documentation can be found at </w:t>
      </w:r>
      <w:r w:rsidR="00E6540E">
        <w:fldChar w:fldCharType="begin"/>
      </w:r>
      <w:r w:rsidR="00E6540E">
        <w:instrText xml:space="preserve"> HYPERLINK "http://nhibernate.info" </w:instrText>
      </w:r>
      <w:r w:rsidR="00E6540E">
        <w:fldChar w:fldCharType="separate"/>
      </w:r>
      <w:r w:rsidR="00965AE1" w:rsidRPr="00965AE1">
        <w:rPr>
          <w:rStyle w:val="Hyperlink"/>
        </w:rPr>
        <w:t>http://nhibernate.info</w:t>
      </w:r>
      <w:r w:rsidR="00E6540E">
        <w:rPr>
          <w:rStyle w:val="Hyperlink"/>
        </w:rPr>
        <w:fldChar w:fldCharType="end"/>
      </w:r>
      <w:r>
        <w:t xml:space="preserve">. As a starting point, configuration settings for </w:t>
      </w:r>
      <w:r w:rsidR="008F413B">
        <w:t xml:space="preserve">the use of SQL Server </w:t>
      </w:r>
      <w:proofErr w:type="spellStart"/>
      <w:r w:rsidR="008F413B">
        <w:t>LocalDB</w:t>
      </w:r>
      <w:proofErr w:type="spellEnd"/>
      <w:r w:rsidR="008F413B">
        <w:t xml:space="preserve">, SQL Server, Oracle and MySQL are provided. A good source of information for finding the appropriate connection strings for each database can be found at </w:t>
      </w:r>
      <w:r w:rsidR="00E6540E">
        <w:fldChar w:fldCharType="begin"/>
      </w:r>
      <w:r w:rsidR="00E6540E">
        <w:instrText xml:space="preserve"> HYPERLINK "http://www.connectionstrings.com/" </w:instrText>
      </w:r>
      <w:r w:rsidR="00E6540E">
        <w:fldChar w:fldCharType="separate"/>
      </w:r>
      <w:r w:rsidR="008F413B" w:rsidRPr="008F413B">
        <w:rPr>
          <w:rStyle w:val="Hyperlink"/>
        </w:rPr>
        <w:t>http://www.connectionstrings.com/</w:t>
      </w:r>
      <w:r w:rsidR="00E6540E">
        <w:rPr>
          <w:rStyle w:val="Hyperlink"/>
        </w:rPr>
        <w:fldChar w:fldCharType="end"/>
      </w:r>
      <w:r w:rsidR="008F413B">
        <w:t>.</w:t>
      </w:r>
    </w:p>
    <w:p w:rsidR="00F7053A" w:rsidRDefault="00F7053A" w:rsidP="000521BC">
      <w:pPr>
        <w:pStyle w:val="Heading3"/>
      </w:pPr>
      <w:bookmarkStart w:id="115" w:name="_Toc450640577"/>
      <w:proofErr w:type="spellStart"/>
      <w:r>
        <w:t>AutoMapper</w:t>
      </w:r>
      <w:bookmarkEnd w:id="115"/>
      <w:proofErr w:type="spellEnd"/>
    </w:p>
    <w:p w:rsidR="000521BC" w:rsidRDefault="000521BC">
      <w:pPr>
        <w:pStyle w:val="BodyText"/>
        <w:pPrChange w:id="116" w:author="Jon Nicholson" w:date="2016-05-10T13:11:00Z">
          <w:pPr>
            <w:pStyle w:val="Body1"/>
            <w:ind w:left="0"/>
          </w:pPr>
        </w:pPrChange>
      </w:pPr>
      <w:proofErr w:type="spellStart"/>
      <w:r>
        <w:t>AutoMapper</w:t>
      </w:r>
      <w:proofErr w:type="spellEnd"/>
      <w:r>
        <w:t xml:space="preserve"> is used to map model objects defined within the framework with data model objects defined by the SIF</w:t>
      </w:r>
      <w:r w:rsidR="00176684">
        <w:t xml:space="preserve"> 3.0</w:t>
      </w:r>
      <w:r>
        <w:t xml:space="preserve"> specification. The main reason mapping is </w:t>
      </w:r>
      <w:r w:rsidR="005F1960">
        <w:t>employed</w:t>
      </w:r>
      <w:r>
        <w:t xml:space="preserve"> is because the </w:t>
      </w:r>
      <w:r w:rsidR="00176684">
        <w:t xml:space="preserve">SIF 3.0 </w:t>
      </w:r>
      <w:r>
        <w:t xml:space="preserve">data model objects </w:t>
      </w:r>
      <w:r w:rsidR="00176684">
        <w:t xml:space="preserve">that </w:t>
      </w:r>
      <w:r>
        <w:t>have been automatically generated from XML Schema definitions (as provided by the SIF 3.0 specification)</w:t>
      </w:r>
      <w:r w:rsidR="005F1960">
        <w:t xml:space="preserve"> do not provide</w:t>
      </w:r>
      <w:r w:rsidR="00176684">
        <w:t xml:space="preserve"> “clean” POCOs.</w:t>
      </w:r>
    </w:p>
    <w:p w:rsidR="00B32B83" w:rsidRDefault="00B32B83">
      <w:pPr>
        <w:pStyle w:val="BodyText"/>
        <w:pPrChange w:id="117" w:author="Jon Nicholson" w:date="2016-05-10T13:11:00Z">
          <w:pPr>
            <w:pStyle w:val="Body1"/>
            <w:ind w:left="0"/>
          </w:pPr>
        </w:pPrChange>
      </w:pPr>
      <w:r>
        <w:t xml:space="preserve">To replace </w:t>
      </w:r>
      <w:proofErr w:type="spellStart"/>
      <w:r>
        <w:t>AutoMapper</w:t>
      </w:r>
      <w:proofErr w:type="spellEnd"/>
      <w:r>
        <w:t xml:space="preserve">, re-implement the </w:t>
      </w:r>
      <w:proofErr w:type="spellStart"/>
      <w:r>
        <w:rPr>
          <w:rFonts w:ascii="Consolas" w:hAnsi="Consolas" w:cs="Consolas"/>
          <w:color w:val="000000"/>
          <w:sz w:val="19"/>
          <w:szCs w:val="19"/>
          <w:highlight w:val="white"/>
        </w:rPr>
        <w:t>Sif.Framework.Service.Mapper</w:t>
      </w:r>
      <w:r>
        <w:rPr>
          <w:rFonts w:ascii="Consolas" w:hAnsi="Consolas" w:cs="Consolas"/>
          <w:color w:val="000000"/>
          <w:sz w:val="19"/>
          <w:szCs w:val="19"/>
        </w:rPr>
        <w:t>.MapperFactory</w:t>
      </w:r>
      <w:proofErr w:type="spellEnd"/>
      <w:r>
        <w:rPr>
          <w:rFonts w:ascii="Consolas" w:hAnsi="Consolas" w:cs="Consolas"/>
          <w:color w:val="000000"/>
          <w:sz w:val="19"/>
          <w:szCs w:val="19"/>
        </w:rPr>
        <w:t xml:space="preserve"> </w:t>
      </w:r>
      <w:r w:rsidRPr="00B32B83">
        <w:t>class.</w:t>
      </w:r>
    </w:p>
    <w:p w:rsidR="0098373B" w:rsidRDefault="0098373B">
      <w:pPr>
        <w:pStyle w:val="BodyText"/>
        <w:pPrChange w:id="118" w:author="Jon Nicholson" w:date="2016-05-10T13:11:00Z">
          <w:pPr>
            <w:pStyle w:val="Body1"/>
            <w:ind w:left="0"/>
          </w:pPr>
        </w:pPrChange>
      </w:pPr>
      <w:r>
        <w:t xml:space="preserve">It should be noted that issues were encountered when using the current release of </w:t>
      </w:r>
      <w:proofErr w:type="spellStart"/>
      <w:r>
        <w:t>AutoMapper</w:t>
      </w:r>
      <w:proofErr w:type="spellEnd"/>
      <w:r>
        <w:t xml:space="preserve"> (3.2.1). The version used in this framework is </w:t>
      </w:r>
      <w:proofErr w:type="spellStart"/>
      <w:r>
        <w:t>AutoMapper</w:t>
      </w:r>
      <w:proofErr w:type="spellEnd"/>
      <w:r>
        <w:t xml:space="preserve"> 3.1.1. To add this version of </w:t>
      </w:r>
      <w:proofErr w:type="spellStart"/>
      <w:r>
        <w:t>AutoMapper</w:t>
      </w:r>
      <w:proofErr w:type="spellEnd"/>
      <w:r>
        <w:t xml:space="preserve"> to new projects, within Visual Studio select the project and run the following command in the Package Manager Console.</w:t>
      </w:r>
    </w:p>
    <w:p w:rsidR="0098373B" w:rsidRPr="000521BC" w:rsidRDefault="0098373B">
      <w:pPr>
        <w:pStyle w:val="BodyText"/>
        <w:pPrChange w:id="119" w:author="Jon Nicholson" w:date="2016-05-10T13:11:00Z">
          <w:pPr>
            <w:pStyle w:val="Body1"/>
            <w:ind w:left="0"/>
          </w:pPr>
        </w:pPrChange>
      </w:pPr>
      <w:r>
        <w:t xml:space="preserve">        PM&gt; </w:t>
      </w:r>
      <w:r w:rsidRPr="0098373B">
        <w:t xml:space="preserve">Install-Package </w:t>
      </w:r>
      <w:proofErr w:type="spellStart"/>
      <w:r w:rsidRPr="0098373B">
        <w:t>AutoMapper</w:t>
      </w:r>
      <w:proofErr w:type="spellEnd"/>
      <w:r w:rsidRPr="0098373B">
        <w:t xml:space="preserve"> -Version 3.1.1</w:t>
      </w:r>
    </w:p>
    <w:p w:rsidR="004F477E" w:rsidRDefault="004F477E" w:rsidP="004F477E">
      <w:pPr>
        <w:pStyle w:val="Heading3"/>
      </w:pPr>
      <w:bookmarkStart w:id="120" w:name="_Toc450640578"/>
      <w:bookmarkStart w:id="121" w:name="_Toc292265610"/>
      <w:bookmarkStart w:id="122" w:name="_Toc292632092"/>
      <w:r>
        <w:t>log4net</w:t>
      </w:r>
      <w:bookmarkEnd w:id="120"/>
    </w:p>
    <w:p w:rsidR="004F477E" w:rsidRDefault="004F477E">
      <w:pPr>
        <w:pStyle w:val="BodyText"/>
        <w:pPrChange w:id="123" w:author="Jon Nicholson" w:date="2016-05-10T13:11:00Z">
          <w:pPr>
            <w:pStyle w:val="Body1"/>
            <w:ind w:left="0"/>
          </w:pPr>
        </w:pPrChange>
      </w:pPr>
      <w:r>
        <w:t xml:space="preserve">log4net is used for logging debug and error information. It is only used in the “core” libraries and Consumer code. </w:t>
      </w:r>
      <w:r w:rsidR="000228C9">
        <w:t>Logging has been implemented so that log configuration s</w:t>
      </w:r>
      <w:r w:rsidR="00370763">
        <w:t xml:space="preserve">ettings are defined within the </w:t>
      </w:r>
      <w:proofErr w:type="spellStart"/>
      <w:r w:rsidR="00370763">
        <w:t>A</w:t>
      </w:r>
      <w:r w:rsidR="000228C9">
        <w:t>pp.config</w:t>
      </w:r>
      <w:proofErr w:type="spellEnd"/>
      <w:r w:rsidR="000228C9">
        <w:t xml:space="preserve"> file.</w:t>
      </w:r>
    </w:p>
    <w:p w:rsidR="000228C9" w:rsidRDefault="000228C9">
      <w:pPr>
        <w:pStyle w:val="BodyText"/>
        <w:pPrChange w:id="124" w:author="Jon Nicholson" w:date="2016-05-10T13:11:00Z">
          <w:pPr>
            <w:pStyle w:val="Body1"/>
            <w:ind w:left="0"/>
          </w:pPr>
        </w:pPrChange>
      </w:pPr>
      <w:r>
        <w:t>Logging has not been implemented, as yet, within Providers (which requires Tracing enabled). However, HTTP response messages returned from a Provider (Controller) should contain error details in the payload. To properly display these error messages, a HTTP client tool may be required (such as the Postman Chrome extension).</w:t>
      </w:r>
    </w:p>
    <w:p w:rsidR="00EF5B56" w:rsidRDefault="00EF5B56" w:rsidP="00EF5B56">
      <w:pPr>
        <w:pStyle w:val="Heading2"/>
        <w:keepLines w:val="0"/>
        <w:numPr>
          <w:ilvl w:val="1"/>
          <w:numId w:val="1"/>
        </w:numPr>
        <w:tabs>
          <w:tab w:val="num" w:pos="576"/>
        </w:tabs>
        <w:spacing w:before="240" w:after="60"/>
        <w:ind w:left="576" w:hanging="576"/>
      </w:pPr>
      <w:bookmarkStart w:id="125" w:name="_Toc450640579"/>
      <w:r>
        <w:t>Framework limitations</w:t>
      </w:r>
      <w:bookmarkEnd w:id="125"/>
    </w:p>
    <w:p w:rsidR="00EF5B56" w:rsidRDefault="00EF5B56">
      <w:pPr>
        <w:pStyle w:val="BodyText"/>
        <w:pPrChange w:id="126" w:author="Jon Nicholson" w:date="2016-05-10T13:11:00Z">
          <w:pPr>
            <w:pStyle w:val="Body1"/>
            <w:ind w:left="0"/>
          </w:pPr>
        </w:pPrChange>
      </w:pPr>
      <w:r>
        <w:t>The following limitations apply to this version of the framework.</w:t>
      </w:r>
    </w:p>
    <w:p w:rsidR="00EF5B56" w:rsidRDefault="001D0E3E">
      <w:pPr>
        <w:pStyle w:val="BodyText"/>
        <w:pPrChange w:id="127" w:author="Jon Nicholson" w:date="2016-05-10T13:11:00Z">
          <w:pPr>
            <w:pStyle w:val="Body1"/>
            <w:numPr>
              <w:numId w:val="13"/>
            </w:numPr>
            <w:ind w:left="720" w:hanging="360"/>
          </w:pPr>
        </w:pPrChange>
      </w:pPr>
      <w:r>
        <w:lastRenderedPageBreak/>
        <w:t xml:space="preserve">  </w:t>
      </w:r>
      <w:r w:rsidR="00EF5B56">
        <w:t>Only supports Basic authentication (not HMACSHA256).</w:t>
      </w:r>
    </w:p>
    <w:p w:rsidR="00EF5B56" w:rsidRDefault="001D0E3E">
      <w:pPr>
        <w:pStyle w:val="BodyText"/>
        <w:pPrChange w:id="128" w:author="Jon Nicholson" w:date="2016-05-10T13:11:00Z">
          <w:pPr>
            <w:pStyle w:val="Body1"/>
            <w:numPr>
              <w:numId w:val="13"/>
            </w:numPr>
            <w:ind w:left="720" w:hanging="360"/>
          </w:pPr>
        </w:pPrChange>
      </w:pPr>
      <w:r>
        <w:t xml:space="preserve">  </w:t>
      </w:r>
      <w:r w:rsidR="00EF5B56">
        <w:t>Only supports SIF Infrastructure 3.0.1</w:t>
      </w:r>
      <w:ins w:id="129" w:author="Jon Nicholson" w:date="2016-07-12T15:13:00Z">
        <w:r w:rsidR="00C610AB">
          <w:t xml:space="preserve">, and </w:t>
        </w:r>
        <w:r w:rsidR="00267EFF">
          <w:t xml:space="preserve">some features of </w:t>
        </w:r>
      </w:ins>
      <w:del w:id="130" w:author="Jon Nicholson" w:date="2016-07-12T15:13:00Z">
        <w:r w:rsidR="00EF5B56" w:rsidDel="00C610AB">
          <w:delText>.</w:delText>
        </w:r>
      </w:del>
      <w:ins w:id="131" w:author="Jon Nicholson" w:date="2016-07-12T15:13:00Z">
        <w:r w:rsidR="00C610AB">
          <w:t xml:space="preserve"> SIF3.2</w:t>
        </w:r>
        <w:r w:rsidR="00267EFF">
          <w:t xml:space="preserve"> including </w:t>
        </w:r>
        <w:r w:rsidR="00267EFF">
          <w:t>functional services</w:t>
        </w:r>
        <w:r w:rsidR="00267EFF">
          <w:t>.</w:t>
        </w:r>
      </w:ins>
    </w:p>
    <w:p w:rsidR="00E76EF4" w:rsidRDefault="00E76EF4">
      <w:pPr>
        <w:pStyle w:val="Heading1"/>
        <w:keepLines w:val="0"/>
        <w:numPr>
          <w:ilvl w:val="0"/>
          <w:numId w:val="1"/>
        </w:numPr>
        <w:tabs>
          <w:tab w:val="num" w:pos="432"/>
        </w:tabs>
        <w:spacing w:before="240" w:after="60"/>
        <w:ind w:left="432" w:hanging="432"/>
      </w:pPr>
      <w:bookmarkStart w:id="132" w:name="_Toc450640580"/>
      <w:r>
        <w:t>Installation</w:t>
      </w:r>
      <w:bookmarkEnd w:id="121"/>
      <w:bookmarkEnd w:id="122"/>
      <w:r>
        <w:t xml:space="preserve"> and </w:t>
      </w:r>
      <w:r w:rsidR="00D92D13">
        <w:t>configuration</w:t>
      </w:r>
      <w:bookmarkEnd w:id="132"/>
    </w:p>
    <w:p w:rsidR="00E76EF4" w:rsidRDefault="00E76EF4">
      <w:pPr>
        <w:pStyle w:val="Heading2"/>
      </w:pPr>
      <w:bookmarkStart w:id="133" w:name="_Toc450640581"/>
      <w:r>
        <w:t xml:space="preserve">Download the </w:t>
      </w:r>
      <w:r w:rsidR="00AC6068">
        <w:t>code</w:t>
      </w:r>
      <w:bookmarkEnd w:id="133"/>
    </w:p>
    <w:p w:rsidR="00F3502D" w:rsidRDefault="00251AEA">
      <w:pPr>
        <w:pStyle w:val="BodyText"/>
        <w:pPrChange w:id="134" w:author="Jon Nicholson" w:date="2016-05-10T13:11:00Z">
          <w:pPr>
            <w:pStyle w:val="Body1"/>
            <w:ind w:left="0"/>
          </w:pPr>
        </w:pPrChange>
      </w:pPr>
      <w:r>
        <w:t xml:space="preserve">The SIF 3.0 Framework can be downloaded from GitHub. </w:t>
      </w:r>
      <w:r w:rsidR="00F3502D">
        <w:t>To do so, use the following link and click on the “</w:t>
      </w:r>
      <w:r>
        <w:t xml:space="preserve">Download </w:t>
      </w:r>
      <w:r w:rsidR="00F3502D">
        <w:t>ZIP” button.</w:t>
      </w:r>
    </w:p>
    <w:p w:rsidR="00F3502D" w:rsidRPr="00F3502D" w:rsidRDefault="00E6540E">
      <w:pPr>
        <w:pStyle w:val="BodyText"/>
        <w:pPrChange w:id="135" w:author="Jon Nicholson" w:date="2016-05-10T13:11:00Z">
          <w:pPr>
            <w:pStyle w:val="Body1"/>
          </w:pPr>
        </w:pPrChange>
      </w:pPr>
      <w:r>
        <w:fldChar w:fldCharType="begin"/>
      </w:r>
      <w:ins w:id="136" w:author="Ian Tasker" w:date="2016-07-07T07:04:00Z">
        <w:r w:rsidR="00937440">
          <w:instrText>HYPERLINK "https://github.com/access4learning/Sif3Framework-dotNet"</w:instrText>
        </w:r>
      </w:ins>
      <w:del w:id="137" w:author="Ian Tasker" w:date="2016-07-07T07:04:00Z">
        <w:r w:rsidDel="00937440">
          <w:delInstrText xml:space="preserve"> HYPERLINK "https://github.com/nsip/Sif3Framework-dotNet" </w:delInstrText>
        </w:r>
      </w:del>
      <w:r>
        <w:fldChar w:fldCharType="separate"/>
      </w:r>
      <w:del w:id="138" w:author="Ian Tasker" w:date="2016-07-07T07:04:00Z">
        <w:r w:rsidR="00251AEA" w:rsidRPr="00251AEA" w:rsidDel="00937440">
          <w:rPr>
            <w:rStyle w:val="Hyperlink"/>
          </w:rPr>
          <w:delText>https://github.com/nsip/Sif3Framework-dotNet</w:delText>
        </w:r>
      </w:del>
      <w:ins w:id="139" w:author="Ian Tasker" w:date="2016-07-07T07:04:00Z">
        <w:r w:rsidR="00937440">
          <w:rPr>
            <w:rStyle w:val="Hyperlink"/>
          </w:rPr>
          <w:t>https://github.com/access4learning/Sif3Framework-dotNet</w:t>
        </w:r>
      </w:ins>
      <w:r>
        <w:rPr>
          <w:rStyle w:val="Hyperlink"/>
        </w:rPr>
        <w:fldChar w:fldCharType="end"/>
      </w:r>
    </w:p>
    <w:p w:rsidR="00F3502D" w:rsidDel="008F57EB" w:rsidRDefault="00F3502D">
      <w:pPr>
        <w:jc w:val="both"/>
        <w:rPr>
          <w:del w:id="140" w:author="Jon Nicholson" w:date="2016-05-10T13:13:00Z"/>
        </w:rPr>
      </w:pPr>
    </w:p>
    <w:p w:rsidR="006D4B1F" w:rsidDel="008F57EB" w:rsidRDefault="006D4B1F">
      <w:pPr>
        <w:pStyle w:val="BodyText"/>
        <w:rPr>
          <w:del w:id="141" w:author="Jon Nicholson" w:date="2016-05-10T13:13:00Z"/>
        </w:rPr>
        <w:pPrChange w:id="142" w:author="Jon Nicholson" w:date="2016-05-10T13:12:00Z">
          <w:pPr>
            <w:jc w:val="both"/>
          </w:pPr>
        </w:pPrChange>
      </w:pPr>
      <w:r>
        <w:t>Once downloaded, extract to an appropriate directory and you should see the following directory structure (or something very similar):</w:t>
      </w:r>
    </w:p>
    <w:p w:rsidR="00E76EF4" w:rsidRDefault="00E76EF4">
      <w:pPr>
        <w:pStyle w:val="BodyText"/>
        <w:pPrChange w:id="143" w:author="Jon Nicholson" w:date="2016-05-10T13:13:00Z">
          <w:pPr>
            <w:jc w:val="both"/>
          </w:pPr>
        </w:pPrChange>
      </w:pPr>
      <w:del w:id="144" w:author="Jon Nicholson" w:date="2016-05-10T13:13:00Z">
        <w:r w:rsidDel="008F57EB">
          <w:delText xml:space="preserve"> </w:delText>
        </w:r>
      </w:del>
    </w:p>
    <w:p w:rsidR="00E76EF4" w:rsidRDefault="00C870FC">
      <w:pPr>
        <w:jc w:val="both"/>
        <w:rPr>
          <w:rFonts w:ascii="Courier New" w:hAnsi="Courier New"/>
        </w:rPr>
      </w:pPr>
      <w:r w:rsidRPr="00C870FC">
        <w:rPr>
          <w:rFonts w:ascii="Courier New" w:hAnsi="Courier New"/>
        </w:rPr>
        <w:t>Sif3Framework-dotNet-master</w:t>
      </w:r>
    </w:p>
    <w:p w:rsidR="00E76EF4" w:rsidRDefault="006544A1" w:rsidP="006544A1">
      <w:pPr>
        <w:ind w:firstLine="1"/>
        <w:jc w:val="both"/>
        <w:rPr>
          <w:rFonts w:ascii="Courier New" w:hAnsi="Courier New"/>
        </w:rPr>
      </w:pPr>
      <w:r>
        <w:rPr>
          <w:rFonts w:ascii="Courier New" w:hAnsi="Courier New"/>
        </w:rPr>
        <w:t xml:space="preserve">    </w:t>
      </w:r>
      <w:r w:rsidR="00E76EF4">
        <w:rPr>
          <w:rFonts w:ascii="Courier New" w:hAnsi="Courier New"/>
        </w:rPr>
        <w:t>‘--</w:t>
      </w:r>
      <w:r>
        <w:rPr>
          <w:rFonts w:ascii="Courier New" w:hAnsi="Courier New"/>
        </w:rPr>
        <w:t xml:space="preserve"> </w:t>
      </w:r>
      <w:r w:rsidR="00502149">
        <w:rPr>
          <w:rFonts w:ascii="Courier New" w:hAnsi="Courier New"/>
        </w:rPr>
        <w:t>Code</w:t>
      </w:r>
    </w:p>
    <w:p w:rsidR="00E76EF4" w:rsidRDefault="006544A1" w:rsidP="00C870FC">
      <w:pPr>
        <w:jc w:val="both"/>
        <w:rPr>
          <w:rFonts w:ascii="Courier New" w:hAnsi="Courier New"/>
        </w:rPr>
      </w:pPr>
      <w:r>
        <w:rPr>
          <w:rFonts w:ascii="Courier New" w:hAnsi="Courier New"/>
        </w:rPr>
        <w:t xml:space="preserve">        </w:t>
      </w:r>
      <w:r w:rsidR="00E76EF4">
        <w:rPr>
          <w:rFonts w:ascii="Courier New" w:hAnsi="Courier New"/>
        </w:rPr>
        <w:t>‘</w:t>
      </w:r>
      <w:r w:rsidR="0064165B">
        <w:rPr>
          <w:rFonts w:ascii="Courier New" w:hAnsi="Courier New"/>
        </w:rPr>
        <w:t>—Sif3</w:t>
      </w:r>
      <w:r w:rsidR="00502149">
        <w:rPr>
          <w:rFonts w:ascii="Courier New" w:hAnsi="Courier New"/>
        </w:rPr>
        <w:t>Framework</w:t>
      </w:r>
    </w:p>
    <w:p w:rsidR="0064165B" w:rsidRDefault="0064165B" w:rsidP="0064165B">
      <w:pPr>
        <w:jc w:val="both"/>
        <w:rPr>
          <w:rFonts w:ascii="Courier New" w:hAnsi="Courier New"/>
        </w:rPr>
      </w:pPr>
      <w:r>
        <w:rPr>
          <w:rFonts w:ascii="Courier New" w:hAnsi="Courier New"/>
        </w:rPr>
        <w:t xml:space="preserve">        ‘—Sif3FrameworkDemo</w:t>
      </w:r>
    </w:p>
    <w:p w:rsidR="0064165B" w:rsidRDefault="0064165B" w:rsidP="0064165B">
      <w:pPr>
        <w:jc w:val="both"/>
        <w:rPr>
          <w:rFonts w:ascii="Courier New" w:hAnsi="Courier New"/>
        </w:rPr>
      </w:pPr>
      <w:r>
        <w:rPr>
          <w:rFonts w:ascii="Courier New" w:hAnsi="Courier New"/>
        </w:rPr>
        <w:t xml:space="preserve">        ‘—Sif3Specification</w:t>
      </w:r>
    </w:p>
    <w:p w:rsidR="0064165B" w:rsidRDefault="0064165B" w:rsidP="0064165B">
      <w:pPr>
        <w:ind w:firstLine="1"/>
        <w:jc w:val="both"/>
        <w:rPr>
          <w:rFonts w:ascii="Courier New" w:hAnsi="Courier New"/>
        </w:rPr>
      </w:pPr>
      <w:r>
        <w:rPr>
          <w:rFonts w:ascii="Courier New" w:hAnsi="Courier New"/>
        </w:rPr>
        <w:t xml:space="preserve">    ‘-- Data</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Documentation</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r w:rsidR="00502149">
        <w:rPr>
          <w:rFonts w:ascii="Courier New" w:hAnsi="Courier New"/>
        </w:rPr>
        <w:t>Scripts</w:t>
      </w:r>
    </w:p>
    <w:p w:rsidR="00E76EF4" w:rsidRDefault="0064165B" w:rsidP="0064165B">
      <w:pPr>
        <w:jc w:val="both"/>
        <w:rPr>
          <w:rFonts w:ascii="Courier New" w:hAnsi="Courier New"/>
        </w:rPr>
      </w:pPr>
      <w:r>
        <w:rPr>
          <w:rFonts w:ascii="Courier New" w:hAnsi="Courier New"/>
        </w:rPr>
        <w:t xml:space="preserve">    </w:t>
      </w:r>
      <w:r w:rsidR="00E76EF4">
        <w:rPr>
          <w:rFonts w:ascii="Courier New" w:hAnsi="Courier New"/>
        </w:rPr>
        <w:t>‘---</w:t>
      </w:r>
      <w:proofErr w:type="spellStart"/>
      <w:r w:rsidR="00502149">
        <w:rPr>
          <w:rFonts w:ascii="Courier New" w:hAnsi="Courier New"/>
        </w:rPr>
        <w:t>SharedLibs</w:t>
      </w:r>
      <w:proofErr w:type="spellEnd"/>
    </w:p>
    <w:p w:rsidR="00E2372D" w:rsidRDefault="00E2372D" w:rsidP="00E2372D">
      <w:pPr>
        <w:pStyle w:val="Heading3"/>
      </w:pPr>
      <w:bookmarkStart w:id="145" w:name="_Toc450640582"/>
      <w:bookmarkStart w:id="146" w:name="_Ref307901660"/>
      <w:r>
        <w:t>Code directory</w:t>
      </w:r>
      <w:bookmarkEnd w:id="145"/>
    </w:p>
    <w:p w:rsidR="00E2372D" w:rsidRDefault="00E2372D">
      <w:pPr>
        <w:pStyle w:val="BodyText"/>
        <w:pPrChange w:id="147" w:author="Jon Nicholson" w:date="2016-05-10T13:11:00Z">
          <w:pPr>
            <w:pStyle w:val="Body1"/>
            <w:ind w:left="0"/>
          </w:pPr>
        </w:pPrChange>
      </w:pPr>
      <w:r>
        <w:t xml:space="preserve">The Code directory contains </w:t>
      </w:r>
      <w:r w:rsidR="00791E41">
        <w:t>3</w:t>
      </w:r>
      <w:r>
        <w:t xml:space="preserve"> separate Solutions. The Sif3Framework Solution contains the code for the framework itself.</w:t>
      </w:r>
    </w:p>
    <w:p w:rsidR="00E2372D" w:rsidRDefault="00E2372D">
      <w:pPr>
        <w:pStyle w:val="BodyText"/>
        <w:pPrChange w:id="148" w:author="Jon Nicholson" w:date="2016-05-10T13:11:00Z">
          <w:pPr>
            <w:pStyle w:val="Body1"/>
            <w:ind w:left="0"/>
          </w:pPr>
        </w:pPrChange>
      </w:pPr>
      <w:r>
        <w:t>The Sif3FrameworkDemo Solution contains some demo projects which are used to illustrate how this framework can be used. This project was created to help new developers get started with using this framework.</w:t>
      </w:r>
      <w:r w:rsidR="00D17B33">
        <w:t xml:space="preserve"> The demo projects currently cover samples from the Australian and American Data Models.</w:t>
      </w:r>
    </w:p>
    <w:p w:rsidR="00E2372D" w:rsidRDefault="00E2372D">
      <w:pPr>
        <w:pStyle w:val="BodyText"/>
        <w:pPrChange w:id="149" w:author="Jon Nicholson" w:date="2016-05-10T13:11:00Z">
          <w:pPr>
            <w:pStyle w:val="Body1"/>
            <w:ind w:left="0"/>
          </w:pPr>
        </w:pPrChange>
      </w:pPr>
      <w:r>
        <w:t>The Sif3Specification Solution contains code that is generated based upon XML Schema data model definitions</w:t>
      </w:r>
      <w:r w:rsidR="008947BC">
        <w:t xml:space="preserve"> of the SIF 3.0 specification</w:t>
      </w:r>
      <w:r>
        <w:t>. The definitions files used to generate this code can be found under the Data directory (mentioned later). This Solu</w:t>
      </w:r>
      <w:r w:rsidR="00D17B33">
        <w:t>tion is mainly for internal use, and covers Data Models from Australia and America.</w:t>
      </w:r>
    </w:p>
    <w:p w:rsidR="00627AF9" w:rsidRDefault="00627AF9" w:rsidP="00627AF9">
      <w:pPr>
        <w:pStyle w:val="Heading3"/>
      </w:pPr>
      <w:bookmarkStart w:id="150" w:name="_Toc450640583"/>
      <w:r>
        <w:t>Data directory</w:t>
      </w:r>
      <w:bookmarkEnd w:id="150"/>
    </w:p>
    <w:p w:rsidR="00627AF9" w:rsidRDefault="00627AF9">
      <w:pPr>
        <w:pStyle w:val="BodyText"/>
        <w:pPrChange w:id="151" w:author="Jon Nicholson" w:date="2016-05-10T13:11:00Z">
          <w:pPr>
            <w:pStyle w:val="Body1"/>
            <w:ind w:left="0"/>
          </w:pPr>
        </w:pPrChange>
      </w:pPr>
      <w:r>
        <w:t>The Data directory contains a sub-directory of embedded database files and XML Schema files. The database files are used by the demo projects to illustrate various database configurations. When running the demo projects, these databases are used to store and retrieve the associated test data.</w:t>
      </w:r>
    </w:p>
    <w:p w:rsidR="00627AF9" w:rsidRDefault="00627AF9">
      <w:pPr>
        <w:pStyle w:val="BodyText"/>
        <w:pPrChange w:id="152" w:author="Jon Nicholson" w:date="2016-05-10T13:11:00Z">
          <w:pPr>
            <w:pStyle w:val="Body1"/>
            <w:ind w:left="0"/>
          </w:pPr>
        </w:pPrChange>
      </w:pPr>
      <w:r>
        <w:t xml:space="preserve">The XML Schema files define various data models (and versions) of the SIF 3.0 specification. The Infrastructure data model C# </w:t>
      </w:r>
      <w:r w:rsidR="00C7780A">
        <w:t>code</w:t>
      </w:r>
      <w:r>
        <w:t xml:space="preserve"> generated from these XML Schema files are used by the framework itself. The SIF Object data model C# </w:t>
      </w:r>
      <w:r w:rsidR="00C7780A">
        <w:t>code</w:t>
      </w:r>
      <w:r>
        <w:t xml:space="preserve"> generated from these XML Schema files are used by the demo projects, and </w:t>
      </w:r>
      <w:r w:rsidR="008947BC">
        <w:t>are useful</w:t>
      </w:r>
      <w:r>
        <w:t xml:space="preserve"> as guides for creating model objects that are SIF compliant.</w:t>
      </w:r>
    </w:p>
    <w:p w:rsidR="005A2F4E" w:rsidRDefault="005A2F4E" w:rsidP="005A2F4E">
      <w:pPr>
        <w:pStyle w:val="Heading3"/>
      </w:pPr>
      <w:bookmarkStart w:id="153" w:name="_Toc450640584"/>
      <w:r>
        <w:t>Documentation directory</w:t>
      </w:r>
      <w:bookmarkEnd w:id="153"/>
    </w:p>
    <w:p w:rsidR="00647534" w:rsidRDefault="00647534">
      <w:pPr>
        <w:pStyle w:val="BodyText"/>
        <w:pPrChange w:id="154" w:author="Jon Nicholson" w:date="2016-05-10T13:11:00Z">
          <w:pPr>
            <w:pStyle w:val="Body1"/>
            <w:ind w:left="0"/>
          </w:pPr>
        </w:pPrChange>
      </w:pPr>
      <w:r>
        <w:t>The Documentation directory contains releva</w:t>
      </w:r>
      <w:r w:rsidR="005A2F4E">
        <w:t>nt documents associated with this</w:t>
      </w:r>
      <w:r>
        <w:t xml:space="preserve"> framework (such as this developer’s guide).</w:t>
      </w:r>
    </w:p>
    <w:p w:rsidR="005A2F4E" w:rsidRDefault="005A2F4E" w:rsidP="005A2F4E">
      <w:pPr>
        <w:pStyle w:val="Heading3"/>
      </w:pPr>
      <w:bookmarkStart w:id="155" w:name="_Toc450640585"/>
      <w:r>
        <w:lastRenderedPageBreak/>
        <w:t>Scripts directory</w:t>
      </w:r>
      <w:bookmarkEnd w:id="155"/>
    </w:p>
    <w:p w:rsidR="00970004" w:rsidRDefault="00970004">
      <w:pPr>
        <w:pStyle w:val="BodyText"/>
        <w:pPrChange w:id="156" w:author="Jon Nicholson" w:date="2016-05-10T13:11:00Z">
          <w:pPr>
            <w:pStyle w:val="Body1"/>
            <w:ind w:left="0"/>
          </w:pPr>
        </w:pPrChange>
      </w:pPr>
      <w:r>
        <w:t>The Scripts directory provides convenience MS-DOS batch files for running the demo applications</w:t>
      </w:r>
      <w:r w:rsidR="00C7780A">
        <w:t>, as well for the generation of C# code from XML Schema files</w:t>
      </w:r>
      <w:r>
        <w:t xml:space="preserve">. The </w:t>
      </w:r>
      <w:r w:rsidR="00C7780A">
        <w:t>code generation batch files</w:t>
      </w:r>
      <w:r>
        <w:t xml:space="preserve"> </w:t>
      </w:r>
      <w:r w:rsidR="00C7780A">
        <w:t>need to be modified before use</w:t>
      </w:r>
      <w:r>
        <w:t xml:space="preserve"> as they are dependent on the installation location of the</w:t>
      </w:r>
      <w:r w:rsidR="00C7780A">
        <w:t xml:space="preserve"> .NET</w:t>
      </w:r>
      <w:r>
        <w:t xml:space="preserve"> framework</w:t>
      </w:r>
      <w:r w:rsidR="00C7780A">
        <w:t>.</w:t>
      </w:r>
      <w:r>
        <w:t xml:space="preserve"> </w:t>
      </w:r>
      <w:r w:rsidR="00C7780A">
        <w:t>The batch files for running the demo projects use relative file paths and should run out of the box</w:t>
      </w:r>
      <w:r w:rsidR="00D17B33">
        <w:t xml:space="preserve"> (once all Solutions have been loaded into Visual Studio and their associated Projects have been built)</w:t>
      </w:r>
      <w:r>
        <w:t>.</w:t>
      </w:r>
    </w:p>
    <w:p w:rsidR="00387291" w:rsidRDefault="00387291">
      <w:pPr>
        <w:pStyle w:val="BodyText"/>
        <w:pPrChange w:id="157" w:author="Jon Nicholson" w:date="2016-05-10T13:11:00Z">
          <w:pPr>
            <w:pStyle w:val="Body1"/>
            <w:ind w:left="0"/>
          </w:pPr>
        </w:pPrChange>
      </w:pPr>
      <w:r>
        <w:t>The Scripts directory also contains SQL DDL scripts for the creation of the database tables required by this framework. These DDLs are provided to illustrate various database configurations. These DDLs do not cover the database tables used by the demo projects.</w:t>
      </w:r>
    </w:p>
    <w:p w:rsidR="006F1EBA" w:rsidRDefault="00F2479F" w:rsidP="006F1EBA">
      <w:pPr>
        <w:pStyle w:val="Heading3"/>
      </w:pPr>
      <w:bookmarkStart w:id="158" w:name="_Toc450640586"/>
      <w:proofErr w:type="spellStart"/>
      <w:r>
        <w:t>SharedLibs</w:t>
      </w:r>
      <w:proofErr w:type="spellEnd"/>
      <w:r w:rsidR="006F1EBA">
        <w:t xml:space="preserve"> directory</w:t>
      </w:r>
      <w:bookmarkEnd w:id="158"/>
    </w:p>
    <w:p w:rsidR="00647534" w:rsidRDefault="00647534">
      <w:pPr>
        <w:pStyle w:val="BodyText"/>
        <w:pPrChange w:id="159" w:author="Jon Nicholson" w:date="2016-05-10T13:11:00Z">
          <w:pPr>
            <w:pStyle w:val="Body1"/>
            <w:ind w:left="0"/>
          </w:pPr>
        </w:pPrChange>
      </w:pPr>
      <w:r>
        <w:t xml:space="preserve">The </w:t>
      </w:r>
      <w:proofErr w:type="spellStart"/>
      <w:r>
        <w:t>SharedLibs</w:t>
      </w:r>
      <w:proofErr w:type="spellEnd"/>
      <w:r>
        <w:t xml:space="preserve"> directory contains </w:t>
      </w:r>
      <w:r w:rsidR="00F2479F">
        <w:t xml:space="preserve">the </w:t>
      </w:r>
      <w:r w:rsidR="00D013D0">
        <w:t>latest</w:t>
      </w:r>
      <w:r w:rsidR="00F2479F">
        <w:t xml:space="preserve"> </w:t>
      </w:r>
      <w:r w:rsidR="00D013D0">
        <w:t xml:space="preserve">versions of the Solution </w:t>
      </w:r>
      <w:r w:rsidR="00F2479F">
        <w:t>assembl</w:t>
      </w:r>
      <w:r w:rsidR="00D013D0">
        <w:t xml:space="preserve">ies </w:t>
      </w:r>
      <w:r w:rsidR="00F2479F">
        <w:t>associated with this framework. This directory does not contain third-party libraries used by this framework. The management of third-party</w:t>
      </w:r>
      <w:r>
        <w:t xml:space="preserve"> </w:t>
      </w:r>
      <w:r w:rsidR="00F2479F">
        <w:t xml:space="preserve">libraries is managed within </w:t>
      </w:r>
      <w:r>
        <w:t xml:space="preserve">Visual Studio </w:t>
      </w:r>
      <w:r w:rsidR="00F2479F">
        <w:t xml:space="preserve">with the use of </w:t>
      </w:r>
      <w:proofErr w:type="spellStart"/>
      <w:r w:rsidR="00F2479F">
        <w:t>NuGet</w:t>
      </w:r>
      <w:proofErr w:type="spellEnd"/>
      <w:r>
        <w:t>.</w:t>
      </w:r>
    </w:p>
    <w:p w:rsidR="00E76EF4" w:rsidRDefault="00AE71E2">
      <w:pPr>
        <w:pStyle w:val="Heading2"/>
      </w:pPr>
      <w:bookmarkStart w:id="160" w:name="_Toc450640587"/>
      <w:r>
        <w:t xml:space="preserve">Load into </w:t>
      </w:r>
      <w:r w:rsidR="00AC6068">
        <w:t>Visual Studio</w:t>
      </w:r>
      <w:bookmarkEnd w:id="146"/>
      <w:bookmarkEnd w:id="160"/>
    </w:p>
    <w:p w:rsidR="00FA052D" w:rsidRDefault="00FA052D">
      <w:pPr>
        <w:pStyle w:val="BodyText"/>
        <w:pPrChange w:id="161" w:author="Jon Nicholson" w:date="2016-05-10T13:11:00Z">
          <w:pPr>
            <w:pStyle w:val="Body1"/>
            <w:ind w:left="0"/>
          </w:pPr>
        </w:pPrChange>
      </w:pPr>
      <w:r>
        <w:t>The Visual Studio Solution</w:t>
      </w:r>
      <w:r w:rsidR="00AE71E2">
        <w:t>s for this framework</w:t>
      </w:r>
      <w:r>
        <w:t xml:space="preserve"> can be found </w:t>
      </w:r>
      <w:r w:rsidR="00AE71E2">
        <w:t>under</w:t>
      </w:r>
      <w:r>
        <w:t xml:space="preserve"> the Code directory. Th</w:t>
      </w:r>
      <w:r w:rsidR="00AE71E2">
        <w:t>is f</w:t>
      </w:r>
      <w:r>
        <w:t>ramework was developed using Visual Studio 201</w:t>
      </w:r>
      <w:r w:rsidR="00C27893">
        <w:t>5</w:t>
      </w:r>
      <w:r>
        <w:t xml:space="preserve">, but </w:t>
      </w:r>
      <w:r w:rsidR="00AE71E2">
        <w:t>should</w:t>
      </w:r>
      <w:r>
        <w:t xml:space="preserve"> load in the </w:t>
      </w:r>
      <w:r w:rsidR="00AE71E2">
        <w:t>Express</w:t>
      </w:r>
      <w:r>
        <w:t xml:space="preserve"> version.</w:t>
      </w:r>
      <w:r w:rsidR="00AE71E2">
        <w:t xml:space="preserve"> Once opened in Visual Studio, no additional configuration should be required.</w:t>
      </w:r>
    </w:p>
    <w:p w:rsidR="00E76EF4" w:rsidRDefault="00E76EF4">
      <w:pPr>
        <w:pStyle w:val="Heading2"/>
      </w:pPr>
      <w:bookmarkStart w:id="162" w:name="_Toc450640588"/>
      <w:r>
        <w:t>Configuration</w:t>
      </w:r>
      <w:r w:rsidR="00FA345E">
        <w:t xml:space="preserve"> files</w:t>
      </w:r>
      <w:bookmarkEnd w:id="162"/>
    </w:p>
    <w:p w:rsidR="009D6106" w:rsidRDefault="009D6106">
      <w:pPr>
        <w:pStyle w:val="BodyText"/>
        <w:pPrChange w:id="163" w:author="Jon Nicholson" w:date="2016-05-10T13:11:00Z">
          <w:pPr>
            <w:pStyle w:val="Body1"/>
            <w:ind w:left="0"/>
          </w:pPr>
        </w:pPrChange>
      </w:pPr>
      <w:r>
        <w:t>The Environment Provider included in this framework requires an underlying database for its operation. To manage access to this database, th</w:t>
      </w:r>
      <w:r w:rsidR="000B3E38">
        <w:t>e</w:t>
      </w:r>
      <w:r>
        <w:t xml:space="preserve"> framework uses NHibernate.</w:t>
      </w:r>
      <w:r w:rsidRPr="009D6106">
        <w:t xml:space="preserve"> </w:t>
      </w:r>
      <w:r>
        <w:t>As such, th</w:t>
      </w:r>
      <w:r w:rsidR="000B3E38">
        <w:t>e</w:t>
      </w:r>
      <w:r>
        <w:t xml:space="preserve"> framework mandates the presence of the SifFramework.cfg.xml configuration file.</w:t>
      </w:r>
    </w:p>
    <w:p w:rsidR="00791E41" w:rsidRDefault="00791E41">
      <w:pPr>
        <w:pStyle w:val="BodyText"/>
        <w:pPrChange w:id="164" w:author="Jon Nicholson" w:date="2016-05-10T13:11:00Z">
          <w:pPr>
            <w:pStyle w:val="Body1"/>
            <w:ind w:left="0"/>
          </w:pPr>
        </w:pPrChange>
      </w:pPr>
      <w:r>
        <w:t>If running in a direct environment, Service Providers will need to use the same database as the Environment Provider. As such, the same SifFramework.cfg.xml configuration file is required for created Service Providers (such as providers of student data).</w:t>
      </w:r>
    </w:p>
    <w:p w:rsidR="00DB5178" w:rsidRDefault="000B3E38">
      <w:pPr>
        <w:pStyle w:val="BodyText"/>
        <w:pPrChange w:id="165" w:author="Jon Nicholson" w:date="2016-05-10T13:11:00Z">
          <w:pPr>
            <w:pStyle w:val="Body1"/>
            <w:ind w:left="0"/>
          </w:pPr>
        </w:pPrChange>
      </w:pPr>
      <w:r>
        <w:t>By default, SifFramework.cfg.xml has been configured to use a local (embedded)</w:t>
      </w:r>
      <w:r w:rsidR="00DB5178">
        <w:t xml:space="preserve"> SQLite database. </w:t>
      </w:r>
      <w:r>
        <w:t>SQLite was selected (as the default) for the sake of convenience, and can be changed to a more appropriate database by updating the configuration file. Instructions on the use of NHibernate falls outside the scope of this document, but sample configurations are outlined within the file as a guide</w:t>
      </w:r>
      <w:r w:rsidR="008D77F9">
        <w:t>.</w:t>
      </w:r>
    </w:p>
    <w:p w:rsidR="001D0E3E" w:rsidRPr="00DB5178" w:rsidRDefault="001D0E3E">
      <w:pPr>
        <w:pStyle w:val="BodyText"/>
        <w:pPrChange w:id="166" w:author="Jon Nicholson" w:date="2016-05-10T13:11:00Z">
          <w:pPr>
            <w:pStyle w:val="Body1"/>
            <w:ind w:left="0"/>
          </w:pPr>
        </w:pPrChange>
      </w:pPr>
      <w:r>
        <w:t xml:space="preserve">Any Consumers </w:t>
      </w:r>
      <w:r w:rsidR="00791E41">
        <w:t xml:space="preserve">and Providers </w:t>
      </w:r>
      <w:r>
        <w:t xml:space="preserve">implemented from this framework require the presence of the </w:t>
      </w:r>
      <w:proofErr w:type="spellStart"/>
      <w:r>
        <w:t>SifFramework.config</w:t>
      </w:r>
      <w:proofErr w:type="spellEnd"/>
      <w:r>
        <w:t xml:space="preserve"> properties file.</w:t>
      </w:r>
      <w:r w:rsidR="00370763">
        <w:t xml:space="preserve"> </w:t>
      </w:r>
      <w:r w:rsidR="00D17B33">
        <w:t>Specific details of the properties</w:t>
      </w:r>
      <w:r>
        <w:t xml:space="preserve"> contained can be found in the “Sif3Framework .NET Demo Usage Guide.doc” document</w:t>
      </w:r>
    </w:p>
    <w:p w:rsidR="00E76EF4" w:rsidRDefault="00E76EF4">
      <w:pPr>
        <w:pStyle w:val="Heading1"/>
        <w:keepLines w:val="0"/>
        <w:numPr>
          <w:ilvl w:val="0"/>
          <w:numId w:val="1"/>
        </w:numPr>
        <w:tabs>
          <w:tab w:val="num" w:pos="432"/>
        </w:tabs>
        <w:spacing w:before="240" w:after="60"/>
        <w:ind w:left="432" w:hanging="432"/>
        <w:jc w:val="both"/>
      </w:pPr>
      <w:bookmarkStart w:id="167" w:name="_Ref233689296"/>
      <w:bookmarkStart w:id="168" w:name="_Toc292265613"/>
      <w:bookmarkStart w:id="169" w:name="_Toc292632095"/>
      <w:bookmarkStart w:id="170" w:name="_Toc450640589"/>
      <w:r>
        <w:t xml:space="preserve">Concepts </w:t>
      </w:r>
      <w:bookmarkEnd w:id="167"/>
      <w:bookmarkEnd w:id="168"/>
      <w:bookmarkEnd w:id="169"/>
      <w:r w:rsidR="001B296B">
        <w:t>and terminology</w:t>
      </w:r>
      <w:bookmarkEnd w:id="170"/>
    </w:p>
    <w:p w:rsidR="00E76EF4" w:rsidRDefault="00E76EF4">
      <w:pPr>
        <w:pStyle w:val="BodyText"/>
        <w:pPrChange w:id="171" w:author="Jon Nicholson" w:date="2016-05-10T13:11:00Z">
          <w:pPr>
            <w:pStyle w:val="Body1"/>
            <w:ind w:left="0"/>
          </w:pPr>
        </w:pPrChange>
      </w:pPr>
      <w:r>
        <w:t xml:space="preserve">This section </w:t>
      </w:r>
      <w:r w:rsidR="001B296B">
        <w:t>is not intended to be a summarised version of the SIF 3.0 specification</w:t>
      </w:r>
      <w:r w:rsidR="00885900">
        <w:t>. R</w:t>
      </w:r>
      <w:r>
        <w:t>ather</w:t>
      </w:r>
      <w:r w:rsidR="00885900">
        <w:t xml:space="preserve"> it</w:t>
      </w:r>
      <w:r>
        <w:t xml:space="preserve"> </w:t>
      </w:r>
      <w:r w:rsidR="00885900">
        <w:t xml:space="preserve">will </w:t>
      </w:r>
      <w:r w:rsidR="001B296B">
        <w:t>highlight</w:t>
      </w:r>
      <w:r>
        <w:t xml:space="preserve"> a few </w:t>
      </w:r>
      <w:r w:rsidR="001B296B">
        <w:t xml:space="preserve">key </w:t>
      </w:r>
      <w:r>
        <w:t xml:space="preserve">concepts </w:t>
      </w:r>
      <w:r w:rsidR="001B296B">
        <w:t>that may make this framework easier to understand</w:t>
      </w:r>
      <w:r>
        <w:t>.</w:t>
      </w:r>
    </w:p>
    <w:p w:rsidR="001B296B" w:rsidRDefault="001B296B" w:rsidP="001B296B">
      <w:pPr>
        <w:pStyle w:val="Heading2"/>
        <w:keepLines w:val="0"/>
        <w:numPr>
          <w:ilvl w:val="1"/>
          <w:numId w:val="1"/>
        </w:numPr>
        <w:tabs>
          <w:tab w:val="num" w:pos="576"/>
        </w:tabs>
        <w:spacing w:before="240" w:after="60"/>
        <w:ind w:left="576" w:hanging="576"/>
      </w:pPr>
      <w:bookmarkStart w:id="172" w:name="_Toc450640590"/>
      <w:r>
        <w:t>Direct Environment</w:t>
      </w:r>
      <w:bookmarkEnd w:id="172"/>
    </w:p>
    <w:p w:rsidR="001B296B" w:rsidRDefault="001B296B">
      <w:pPr>
        <w:pStyle w:val="BodyText"/>
        <w:pPrChange w:id="173" w:author="Jon Nicholson" w:date="2016-05-10T13:11:00Z">
          <w:pPr>
            <w:pStyle w:val="Body1"/>
            <w:ind w:left="0"/>
          </w:pPr>
        </w:pPrChange>
      </w:pPr>
      <w:r>
        <w:t xml:space="preserve">With SIF 2.x, SIF Agents communicated with each other </w:t>
      </w:r>
      <w:r w:rsidR="00145AFF">
        <w:t>via</w:t>
      </w:r>
      <w:r>
        <w:t xml:space="preserve"> a ZIS. In SIF 3.0, there is the option to use either a Brokered Environment (the SIF 2.x ZIS equivalent) or a Direct Environment (peer to peer communication).</w:t>
      </w:r>
      <w:r w:rsidR="00484C81">
        <w:t xml:space="preserve"> This framework currently only supports a Direct Environment.</w:t>
      </w:r>
    </w:p>
    <w:p w:rsidR="00E76EF4" w:rsidRDefault="00E76EF4">
      <w:pPr>
        <w:pStyle w:val="Heading2"/>
        <w:keepLines w:val="0"/>
        <w:numPr>
          <w:ilvl w:val="1"/>
          <w:numId w:val="1"/>
        </w:numPr>
        <w:tabs>
          <w:tab w:val="num" w:pos="576"/>
        </w:tabs>
        <w:spacing w:before="240" w:after="60"/>
        <w:ind w:left="576" w:hanging="576"/>
      </w:pPr>
      <w:r>
        <w:lastRenderedPageBreak/>
        <w:t xml:space="preserve"> </w:t>
      </w:r>
      <w:bookmarkStart w:id="174" w:name="_Toc450640591"/>
      <w:r w:rsidR="001B296B">
        <w:t>Service Consumer</w:t>
      </w:r>
      <w:bookmarkEnd w:id="174"/>
    </w:p>
    <w:p w:rsidR="00E76EF4" w:rsidRDefault="001B296B">
      <w:pPr>
        <w:pStyle w:val="BodyText"/>
        <w:pPrChange w:id="175" w:author="Jon Nicholson" w:date="2016-05-10T13:11:00Z">
          <w:pPr>
            <w:pStyle w:val="Body1"/>
            <w:ind w:left="0"/>
          </w:pPr>
        </w:pPrChange>
      </w:pPr>
      <w:r>
        <w:t>A Service Consumer in SIF 3.0 is similar to a Subscriber in SIF 2.x</w:t>
      </w:r>
      <w:r w:rsidR="00E76EF4">
        <w:t>.</w:t>
      </w:r>
      <w:r>
        <w:t xml:space="preserve"> It should be noted, though, that in a direct environment (which this framework operates under), a Service Consumer </w:t>
      </w:r>
      <w:r w:rsidR="00145AFF">
        <w:t xml:space="preserve">generally </w:t>
      </w:r>
      <w:r w:rsidR="00484C81">
        <w:t xml:space="preserve">makes </w:t>
      </w:r>
      <w:r>
        <w:t>requests for data rather than automatically receives it (as events for instance).</w:t>
      </w:r>
    </w:p>
    <w:p w:rsidR="00E76EF4" w:rsidRDefault="00BE293F">
      <w:pPr>
        <w:pStyle w:val="Heading2"/>
        <w:keepLines w:val="0"/>
        <w:numPr>
          <w:ilvl w:val="1"/>
          <w:numId w:val="1"/>
        </w:numPr>
        <w:tabs>
          <w:tab w:val="num" w:pos="576"/>
        </w:tabs>
        <w:spacing w:before="240" w:after="60"/>
        <w:ind w:left="576" w:hanging="576"/>
      </w:pPr>
      <w:bookmarkStart w:id="176" w:name="_Toc450640592"/>
      <w:bookmarkStart w:id="177" w:name="_Toc292265614"/>
      <w:bookmarkStart w:id="178" w:name="_Toc292632096"/>
      <w:r>
        <w:t>Object Service Provider</w:t>
      </w:r>
      <w:bookmarkEnd w:id="176"/>
    </w:p>
    <w:p w:rsidR="00E76EF4" w:rsidRDefault="00BE293F">
      <w:pPr>
        <w:pStyle w:val="BodyText"/>
        <w:pPrChange w:id="179" w:author="Jon Nicholson" w:date="2016-05-10T13:11:00Z">
          <w:pPr>
            <w:pStyle w:val="Body1"/>
            <w:ind w:left="0"/>
          </w:pPr>
        </w:pPrChange>
      </w:pPr>
      <w:r>
        <w:t>An Object Service Provider in SIF 3.0 is similar to a Publisher in SIF 2.x. An obvious difference, though, is that the Object Service Provider is implemented as a RESTful web service.</w:t>
      </w:r>
    </w:p>
    <w:p w:rsidR="008F57EB" w:rsidRDefault="008F57EB" w:rsidP="008F57EB">
      <w:pPr>
        <w:pStyle w:val="Heading2"/>
        <w:keepLines w:val="0"/>
        <w:numPr>
          <w:ilvl w:val="1"/>
          <w:numId w:val="1"/>
        </w:numPr>
        <w:tabs>
          <w:tab w:val="num" w:pos="576"/>
        </w:tabs>
        <w:spacing w:before="240" w:after="60"/>
        <w:ind w:left="576" w:hanging="576"/>
        <w:rPr>
          <w:ins w:id="180" w:author="Jon Nicholson" w:date="2016-05-10T13:14:00Z"/>
        </w:rPr>
      </w:pPr>
      <w:bookmarkStart w:id="181" w:name="_Toc450640593"/>
      <w:bookmarkEnd w:id="177"/>
      <w:bookmarkEnd w:id="178"/>
      <w:ins w:id="182" w:author="Jon Nicholson" w:date="2016-05-10T13:14:00Z">
        <w:r>
          <w:t>Functional Service Provider</w:t>
        </w:r>
      </w:ins>
    </w:p>
    <w:p w:rsidR="008F57EB" w:rsidRDefault="008F57EB" w:rsidP="008F57EB">
      <w:pPr>
        <w:pStyle w:val="BodyText"/>
        <w:rPr>
          <w:ins w:id="183" w:author="Jon Nicholson" w:date="2016-05-10T13:14:00Z"/>
        </w:rPr>
      </w:pPr>
      <w:ins w:id="184" w:author="Jon Nicholson" w:date="2016-05-10T13:14:00Z">
        <w:r>
          <w:t xml:space="preserve">A Functional Service Provider in SIF 3.2 is similar to an Object Service Provider. It provides Job objects </w:t>
        </w:r>
      </w:ins>
      <w:ins w:id="185" w:author="Jon Nicholson" w:date="2016-05-10T13:15:00Z">
        <w:r>
          <w:t xml:space="preserve">(part of the infrastructure definition in SIF3.2) </w:t>
        </w:r>
      </w:ins>
      <w:ins w:id="186" w:author="Jon Nicholson" w:date="2016-05-10T13:14:00Z">
        <w:r>
          <w:t>in the same way as an Object Service P</w:t>
        </w:r>
      </w:ins>
      <w:ins w:id="187" w:author="Jon Nicholson" w:date="2016-05-10T13:15:00Z">
        <w:r>
          <w:t xml:space="preserve">rovider, but also </w:t>
        </w:r>
      </w:ins>
      <w:ins w:id="188" w:author="Jon Nicholson" w:date="2016-05-10T13:16:00Z">
        <w:r w:rsidR="00ED79FA">
          <w:t>facilitates</w:t>
        </w:r>
      </w:ins>
      <w:ins w:id="189" w:author="Jon Nicholson" w:date="2016-05-10T13:15:00Z">
        <w:r>
          <w:t xml:space="preserve"> CRUD operations on the phases a Job contains.</w:t>
        </w:r>
      </w:ins>
    </w:p>
    <w:p w:rsidR="00E76EF4" w:rsidRDefault="00AE2B54">
      <w:pPr>
        <w:pStyle w:val="Heading2"/>
        <w:keepLines w:val="0"/>
        <w:numPr>
          <w:ilvl w:val="1"/>
          <w:numId w:val="1"/>
        </w:numPr>
        <w:tabs>
          <w:tab w:val="num" w:pos="576"/>
        </w:tabs>
        <w:spacing w:before="240" w:after="60"/>
        <w:ind w:left="576" w:hanging="576"/>
      </w:pPr>
      <w:r>
        <w:t>Environment</w:t>
      </w:r>
      <w:bookmarkEnd w:id="181"/>
    </w:p>
    <w:p w:rsidR="00E76EF4" w:rsidRDefault="00E241DE">
      <w:pPr>
        <w:pStyle w:val="BodyText"/>
        <w:pPrChange w:id="190" w:author="Jon Nicholson" w:date="2016-05-10T13:11:00Z">
          <w:pPr>
            <w:pStyle w:val="Body1"/>
            <w:ind w:left="0"/>
          </w:pPr>
        </w:pPrChange>
      </w:pPr>
      <w:r>
        <w:t xml:space="preserve">An Environment is a virtual container which manages the “state” of communication between a Service Consumer and an Object Service Provider. </w:t>
      </w:r>
      <w:r w:rsidR="00AE2B54">
        <w:t xml:space="preserve">An Environment </w:t>
      </w:r>
      <w:r w:rsidR="001F571A">
        <w:t>is required before a Service Consumer can interact with an Object Service Provider (and vice versa)</w:t>
      </w:r>
      <w:r w:rsidR="00E76EF4">
        <w:t>.</w:t>
      </w:r>
    </w:p>
    <w:p w:rsidR="00687ADA" w:rsidRDefault="00687ADA" w:rsidP="00687ADA">
      <w:pPr>
        <w:pStyle w:val="Heading2"/>
        <w:keepLines w:val="0"/>
        <w:numPr>
          <w:ilvl w:val="1"/>
          <w:numId w:val="1"/>
        </w:numPr>
        <w:tabs>
          <w:tab w:val="num" w:pos="576"/>
        </w:tabs>
        <w:spacing w:before="240" w:after="60"/>
        <w:ind w:left="576" w:hanging="576"/>
      </w:pPr>
      <w:bookmarkStart w:id="191" w:name="_Toc450640594"/>
      <w:r>
        <w:t>Environment Provider</w:t>
      </w:r>
      <w:bookmarkEnd w:id="191"/>
    </w:p>
    <w:p w:rsidR="00687ADA" w:rsidRDefault="00687ADA">
      <w:pPr>
        <w:pStyle w:val="BodyText"/>
        <w:rPr>
          <w:ins w:id="192" w:author="Jon Nicholson" w:date="2016-07-12T15:02:00Z"/>
        </w:rPr>
        <w:pPrChange w:id="193" w:author="Jon Nicholson" w:date="2016-05-10T13:11:00Z">
          <w:pPr>
            <w:pStyle w:val="Body1"/>
            <w:ind w:left="0"/>
          </w:pPr>
        </w:pPrChange>
      </w:pPr>
      <w:r>
        <w:t xml:space="preserve">An Environment Provider manages the Environments used </w:t>
      </w:r>
      <w:r w:rsidR="00F621BA">
        <w:t>for</w:t>
      </w:r>
      <w:r>
        <w:t xml:space="preserve"> communicating between a Service Consumer and Object Service Provider.</w:t>
      </w:r>
      <w:r w:rsidR="00F621BA">
        <w:t xml:space="preserve"> An Environment Provider is only required in a Direct Environment as</w:t>
      </w:r>
      <w:r w:rsidR="002F207B">
        <w:t>, in</w:t>
      </w:r>
      <w:r w:rsidR="00F621BA">
        <w:t xml:space="preserve"> a Brokered Environment, this is managed by a Broker.</w:t>
      </w:r>
      <w:r w:rsidR="00D72B84">
        <w:t xml:space="preserve"> As such, this framework provides an implementation of an Environment Provider.</w:t>
      </w:r>
    </w:p>
    <w:p w:rsidR="0094469C" w:rsidRDefault="0094469C" w:rsidP="0094469C">
      <w:pPr>
        <w:pStyle w:val="Heading2"/>
        <w:keepLines w:val="0"/>
        <w:numPr>
          <w:ilvl w:val="1"/>
          <w:numId w:val="1"/>
        </w:numPr>
        <w:tabs>
          <w:tab w:val="num" w:pos="576"/>
        </w:tabs>
        <w:spacing w:before="240" w:after="60"/>
        <w:ind w:left="576" w:hanging="576"/>
        <w:rPr>
          <w:ins w:id="194" w:author="Jon Nicholson" w:date="2016-07-12T15:02:00Z"/>
        </w:rPr>
      </w:pPr>
      <w:ins w:id="195" w:author="Jon Nicholson" w:date="2016-07-12T15:02:00Z">
        <w:r>
          <w:t>Naming conventions</w:t>
        </w:r>
      </w:ins>
    </w:p>
    <w:p w:rsidR="0094469C" w:rsidRDefault="0094469C">
      <w:pPr>
        <w:pStyle w:val="BodyText"/>
        <w:rPr>
          <w:ins w:id="196" w:author="Jon Nicholson" w:date="2016-07-12T15:03:00Z"/>
        </w:rPr>
        <w:pPrChange w:id="197" w:author="Jon Nicholson" w:date="2016-05-10T13:11:00Z">
          <w:pPr>
            <w:pStyle w:val="Body1"/>
            <w:ind w:left="0"/>
          </w:pPr>
        </w:pPrChange>
      </w:pPr>
      <w:ins w:id="198" w:author="Jon Nicholson" w:date="2016-07-12T15:02:00Z">
        <w:r>
          <w:t>When developing for the framework there are some conventions to adhere to when creating classes etc.</w:t>
        </w:r>
      </w:ins>
    </w:p>
    <w:p w:rsidR="0094469C" w:rsidRDefault="0094469C" w:rsidP="0094469C">
      <w:pPr>
        <w:pStyle w:val="Heading3"/>
        <w:rPr>
          <w:ins w:id="199" w:author="Jon Nicholson" w:date="2016-07-12T15:04:00Z"/>
        </w:rPr>
        <w:pPrChange w:id="200" w:author="Jon Nicholson" w:date="2016-07-12T15:03:00Z">
          <w:pPr>
            <w:pStyle w:val="Heading2"/>
            <w:keepLines w:val="0"/>
            <w:numPr>
              <w:numId w:val="1"/>
            </w:numPr>
            <w:tabs>
              <w:tab w:val="num" w:pos="576"/>
            </w:tabs>
            <w:spacing w:before="240" w:after="60"/>
            <w:ind w:left="576" w:hanging="576"/>
          </w:pPr>
        </w:pPrChange>
      </w:pPr>
      <w:ins w:id="201" w:author="Jon Nicholson" w:date="2016-07-12T15:03:00Z">
        <w:r>
          <w:t>Class name conventions</w:t>
        </w:r>
      </w:ins>
    </w:p>
    <w:p w:rsidR="0094469C" w:rsidRPr="0094469C" w:rsidRDefault="0094469C" w:rsidP="0094469C">
      <w:pPr>
        <w:pStyle w:val="Body1"/>
        <w:ind w:left="0"/>
        <w:rPr>
          <w:ins w:id="202" w:author="Jon Nicholson" w:date="2016-07-12T15:03:00Z"/>
          <w:rPrChange w:id="203" w:author="Jon Nicholson" w:date="2016-07-12T15:04:00Z">
            <w:rPr>
              <w:ins w:id="204" w:author="Jon Nicholson" w:date="2016-07-12T15:03:00Z"/>
            </w:rPr>
          </w:rPrChange>
        </w:rPr>
        <w:pPrChange w:id="205" w:author="Jon Nicholson" w:date="2016-07-12T15:04:00Z">
          <w:pPr>
            <w:pStyle w:val="Heading2"/>
            <w:keepLines w:val="0"/>
            <w:numPr>
              <w:numId w:val="1"/>
            </w:numPr>
            <w:tabs>
              <w:tab w:val="num" w:pos="576"/>
            </w:tabs>
            <w:spacing w:before="240" w:after="60"/>
            <w:ind w:left="576" w:hanging="576"/>
          </w:pPr>
        </w:pPrChange>
      </w:pPr>
    </w:p>
    <w:tbl>
      <w:tblPr>
        <w:tblStyle w:val="PlainTable1"/>
        <w:tblW w:w="0" w:type="auto"/>
        <w:tblLook w:val="04A0" w:firstRow="1" w:lastRow="0" w:firstColumn="1" w:lastColumn="0" w:noHBand="0" w:noVBand="1"/>
        <w:tblPrChange w:id="206" w:author="Jon Nicholson" w:date="2016-07-12T15:04:00Z">
          <w:tblPr>
            <w:tblStyle w:val="TableGrid"/>
            <w:tblW w:w="0" w:type="auto"/>
            <w:tblLook w:val="04A0" w:firstRow="1" w:lastRow="0" w:firstColumn="1" w:lastColumn="0" w:noHBand="0" w:noVBand="1"/>
          </w:tblPr>
        </w:tblPrChange>
      </w:tblPr>
      <w:tblGrid>
        <w:gridCol w:w="2518"/>
        <w:gridCol w:w="7052"/>
        <w:tblGridChange w:id="207">
          <w:tblGrid>
            <w:gridCol w:w="4785"/>
            <w:gridCol w:w="4785"/>
          </w:tblGrid>
        </w:tblGridChange>
      </w:tblGrid>
      <w:tr w:rsidR="0094469C" w:rsidTr="0094469C">
        <w:trPr>
          <w:cnfStyle w:val="100000000000" w:firstRow="1" w:lastRow="0" w:firstColumn="0" w:lastColumn="0" w:oddVBand="0" w:evenVBand="0" w:oddHBand="0" w:evenHBand="0" w:firstRowFirstColumn="0" w:firstRowLastColumn="0" w:lastRowFirstColumn="0" w:lastRowLastColumn="0"/>
          <w:ins w:id="208" w:author="Jon Nicholson" w:date="2016-07-12T15:03:00Z"/>
        </w:trPr>
        <w:tc>
          <w:tcPr>
            <w:cnfStyle w:val="001000000000" w:firstRow="0" w:lastRow="0" w:firstColumn="1" w:lastColumn="0" w:oddVBand="0" w:evenVBand="0" w:oddHBand="0" w:evenHBand="0" w:firstRowFirstColumn="0" w:firstRowLastColumn="0" w:lastRowFirstColumn="0" w:lastRowLastColumn="0"/>
            <w:tcW w:w="2518" w:type="dxa"/>
            <w:tcPrChange w:id="209" w:author="Jon Nicholson" w:date="2016-07-12T15:04:00Z">
              <w:tcPr>
                <w:tcW w:w="4785" w:type="dxa"/>
              </w:tcPr>
            </w:tcPrChange>
          </w:tcPr>
          <w:p w:rsidR="0094469C" w:rsidRDefault="0094469C">
            <w:pPr>
              <w:pStyle w:val="BodyText"/>
              <w:cnfStyle w:val="101000000000" w:firstRow="1" w:lastRow="0" w:firstColumn="1" w:lastColumn="0" w:oddVBand="0" w:evenVBand="0" w:oddHBand="0" w:evenHBand="0" w:firstRowFirstColumn="0" w:firstRowLastColumn="0" w:lastRowFirstColumn="0" w:lastRowLastColumn="0"/>
              <w:rPr>
                <w:ins w:id="210" w:author="Jon Nicholson" w:date="2016-07-12T15:03:00Z"/>
              </w:rPr>
            </w:pPr>
            <w:ins w:id="211" w:author="Jon Nicholson" w:date="2016-07-12T15:03:00Z">
              <w:r>
                <w:t>Class name pattern</w:t>
              </w:r>
            </w:ins>
          </w:p>
        </w:tc>
        <w:tc>
          <w:tcPr>
            <w:tcW w:w="7052" w:type="dxa"/>
            <w:tcPrChange w:id="212" w:author="Jon Nicholson" w:date="2016-07-12T15:04:00Z">
              <w:tcPr>
                <w:tcW w:w="4785" w:type="dxa"/>
              </w:tcPr>
            </w:tcPrChange>
          </w:tcPr>
          <w:p w:rsidR="0094469C" w:rsidRDefault="0094469C">
            <w:pPr>
              <w:pStyle w:val="BodyText"/>
              <w:cnfStyle w:val="100000000000" w:firstRow="1" w:lastRow="0" w:firstColumn="0" w:lastColumn="0" w:oddVBand="0" w:evenVBand="0" w:oddHBand="0" w:evenHBand="0" w:firstRowFirstColumn="0" w:firstRowLastColumn="0" w:lastRowFirstColumn="0" w:lastRowLastColumn="0"/>
              <w:rPr>
                <w:ins w:id="213" w:author="Jon Nicholson" w:date="2016-07-12T15:03:00Z"/>
              </w:rPr>
            </w:pPr>
            <w:ins w:id="214" w:author="Jon Nicholson" w:date="2016-07-12T15:03:00Z">
              <w:r>
                <w:t>Explanation</w:t>
              </w:r>
            </w:ins>
          </w:p>
        </w:tc>
      </w:tr>
      <w:tr w:rsidR="0094469C" w:rsidTr="0094469C">
        <w:trPr>
          <w:cnfStyle w:val="000000100000" w:firstRow="0" w:lastRow="0" w:firstColumn="0" w:lastColumn="0" w:oddVBand="0" w:evenVBand="0" w:oddHBand="1" w:evenHBand="0" w:firstRowFirstColumn="0" w:firstRowLastColumn="0" w:lastRowFirstColumn="0" w:lastRowLastColumn="0"/>
          <w:ins w:id="215" w:author="Jon Nicholson" w:date="2016-07-12T15:04:00Z"/>
        </w:trPr>
        <w:tc>
          <w:tcPr>
            <w:cnfStyle w:val="001000000000" w:firstRow="0" w:lastRow="0" w:firstColumn="1" w:lastColumn="0" w:oddVBand="0" w:evenVBand="0" w:oddHBand="0" w:evenHBand="0" w:firstRowFirstColumn="0" w:firstRowLastColumn="0" w:lastRowFirstColumn="0" w:lastRowLastColumn="0"/>
            <w:tcW w:w="2518" w:type="dxa"/>
            <w:tcPrChange w:id="216" w:author="Jon Nicholson" w:date="2016-07-12T15:04:00Z">
              <w:tcPr>
                <w:tcW w:w="4785" w:type="dxa"/>
              </w:tcPr>
            </w:tcPrChange>
          </w:tcPr>
          <w:p w:rsidR="0094469C" w:rsidRPr="0094469C" w:rsidRDefault="0094469C">
            <w:pPr>
              <w:pStyle w:val="BodyText"/>
              <w:cnfStyle w:val="001000100000" w:firstRow="0" w:lastRow="0" w:firstColumn="1" w:lastColumn="0" w:oddVBand="0" w:evenVBand="0" w:oddHBand="1" w:evenHBand="0" w:firstRowFirstColumn="0" w:firstRowLastColumn="0" w:lastRowFirstColumn="0" w:lastRowLastColumn="0"/>
              <w:rPr>
                <w:ins w:id="217" w:author="Jon Nicholson" w:date="2016-07-12T15:04:00Z"/>
                <w:rStyle w:val="Codeinline"/>
                <w:rPrChange w:id="218" w:author="Jon Nicholson" w:date="2016-07-12T15:09:00Z">
                  <w:rPr>
                    <w:ins w:id="219" w:author="Jon Nicholson" w:date="2016-07-12T15:04:00Z"/>
                  </w:rPr>
                </w:rPrChange>
              </w:rPr>
            </w:pPr>
            <w:ins w:id="220" w:author="Jon Nicholson" w:date="2016-07-12T15:04:00Z">
              <w:r w:rsidRPr="0094469C">
                <w:rPr>
                  <w:rStyle w:val="Codeinline"/>
                  <w:rPrChange w:id="221" w:author="Jon Nicholson" w:date="2016-07-12T15:09:00Z">
                    <w:rPr/>
                  </w:rPrChange>
                </w:rPr>
                <w:t>Basic*</w:t>
              </w:r>
            </w:ins>
          </w:p>
        </w:tc>
        <w:tc>
          <w:tcPr>
            <w:tcW w:w="7052" w:type="dxa"/>
            <w:tcPrChange w:id="222" w:author="Jon Nicholson" w:date="2016-07-12T15:04:00Z">
              <w:tcPr>
                <w:tcW w:w="4785" w:type="dxa"/>
              </w:tcPr>
            </w:tcPrChange>
          </w:tcPr>
          <w:p w:rsidR="005E1960" w:rsidRDefault="0094469C" w:rsidP="0094469C">
            <w:pPr>
              <w:pStyle w:val="BodyText"/>
              <w:cnfStyle w:val="000000100000" w:firstRow="0" w:lastRow="0" w:firstColumn="0" w:lastColumn="0" w:oddVBand="0" w:evenVBand="0" w:oddHBand="1" w:evenHBand="0" w:firstRowFirstColumn="0" w:firstRowLastColumn="0" w:lastRowFirstColumn="0" w:lastRowLastColumn="0"/>
              <w:rPr>
                <w:ins w:id="223" w:author="Jon Nicholson" w:date="2016-07-12T15:11:00Z"/>
              </w:rPr>
              <w:pPrChange w:id="224" w:author="Jon Nicholson" w:date="2016-07-12T15:09:00Z">
                <w:pPr>
                  <w:pStyle w:val="BodyText"/>
                  <w:cnfStyle w:val="000000100000" w:firstRow="0" w:lastRow="0" w:firstColumn="0" w:lastColumn="0" w:oddVBand="0" w:evenVBand="0" w:oddHBand="1" w:evenHBand="0" w:firstRowFirstColumn="0" w:firstRowLastColumn="0" w:lastRowFirstColumn="0" w:lastRowLastColumn="0"/>
                </w:pPr>
              </w:pPrChange>
            </w:pPr>
            <w:ins w:id="225" w:author="Jon Nicholson" w:date="2016-07-12T15:06:00Z">
              <w:r>
                <w:t xml:space="preserve">The </w:t>
              </w:r>
              <w:r w:rsidRPr="0094469C">
                <w:rPr>
                  <w:rStyle w:val="Codeinline"/>
                  <w:b/>
                  <w:rPrChange w:id="226" w:author="Jon Nicholson" w:date="2016-07-12T15:09:00Z">
                    <w:rPr/>
                  </w:rPrChange>
                </w:rPr>
                <w:t>Basic</w:t>
              </w:r>
              <w:r w:rsidRPr="0094469C">
                <w:t xml:space="preserve"> </w:t>
              </w:r>
              <w:r>
                <w:t xml:space="preserve">prefix </w:t>
              </w:r>
              <w:r w:rsidRPr="0094469C">
                <w:t>is reserve</w:t>
              </w:r>
              <w:r>
                <w:t xml:space="preserve">d for classes that implements an interface of the form </w:t>
              </w:r>
              <w:r w:rsidRPr="0094469C">
                <w:rPr>
                  <w:rStyle w:val="Codeinline"/>
                  <w:rPrChange w:id="227" w:author="Jon Nicholson" w:date="2016-07-12T15:08:00Z">
                    <w:rPr/>
                  </w:rPrChange>
                </w:rPr>
                <w:t>interface&lt;</w:t>
              </w:r>
              <w:proofErr w:type="spellStart"/>
              <w:r w:rsidRPr="0094469C">
                <w:rPr>
                  <w:rStyle w:val="Codeinline"/>
                  <w:rPrChange w:id="228" w:author="Jon Nicholson" w:date="2016-07-12T15:08:00Z">
                    <w:rPr/>
                  </w:rPrChange>
                </w:rPr>
                <w:t>Tsingle</w:t>
              </w:r>
              <w:proofErr w:type="spellEnd"/>
              <w:r w:rsidRPr="0094469C">
                <w:rPr>
                  <w:rStyle w:val="Codeinline"/>
                  <w:rPrChange w:id="229" w:author="Jon Nicholson" w:date="2016-07-12T15:08:00Z">
                    <w:rPr/>
                  </w:rPrChange>
                </w:rPr>
                <w:t xml:space="preserve">, </w:t>
              </w:r>
              <w:proofErr w:type="spellStart"/>
              <w:r w:rsidRPr="0094469C">
                <w:rPr>
                  <w:rStyle w:val="Codeinline"/>
                  <w:rPrChange w:id="230" w:author="Jon Nicholson" w:date="2016-07-12T15:08:00Z">
                    <w:rPr/>
                  </w:rPrChange>
                </w:rPr>
                <w:t>Tmultiple</w:t>
              </w:r>
              <w:proofErr w:type="spellEnd"/>
              <w:r w:rsidRPr="0094469C">
                <w:rPr>
                  <w:rStyle w:val="Codeinline"/>
                  <w:rPrChange w:id="231" w:author="Jon Nicholson" w:date="2016-07-12T15:08:00Z">
                    <w:rPr/>
                  </w:rPrChange>
                </w:rPr>
                <w:t>&gt;</w:t>
              </w:r>
            </w:ins>
            <w:ins w:id="232" w:author="Jon Nicholson" w:date="2016-07-12T15:10:00Z">
              <w:r>
                <w:t xml:space="preserve">, implements a </w:t>
              </w:r>
            </w:ins>
            <w:ins w:id="233" w:author="Jon Nicholson" w:date="2016-07-12T15:11:00Z">
              <w:r w:rsidR="005E1960">
                <w:t>reasonable</w:t>
              </w:r>
            </w:ins>
            <w:ins w:id="234" w:author="Jon Nicholson" w:date="2016-07-12T15:10:00Z">
              <w:r>
                <w:t xml:space="preserve"> </w:t>
              </w:r>
            </w:ins>
            <w:proofErr w:type="spellStart"/>
            <w:ins w:id="235" w:author="Jon Nicholson" w:date="2016-07-12T15:11:00Z">
              <w:r w:rsidRPr="00276888">
                <w:rPr>
                  <w:rStyle w:val="Codeinline"/>
                </w:rPr>
                <w:t>Tmultiple</w:t>
              </w:r>
            </w:ins>
            <w:proofErr w:type="spellEnd"/>
            <w:ins w:id="236" w:author="Jon Nicholson" w:date="2016-07-12T15:10:00Z">
              <w:r>
                <w:t xml:space="preserve">, and exposes only </w:t>
              </w:r>
              <w:r w:rsidRPr="0094469C">
                <w:t xml:space="preserve">the </w:t>
              </w:r>
              <w:proofErr w:type="spellStart"/>
              <w:r w:rsidRPr="0094469C">
                <w:rPr>
                  <w:rStyle w:val="Codeinline"/>
                  <w:rPrChange w:id="237" w:author="Jon Nicholson" w:date="2016-07-12T15:10:00Z">
                    <w:rPr/>
                  </w:rPrChange>
                </w:rPr>
                <w:t>TSingle</w:t>
              </w:r>
              <w:proofErr w:type="spellEnd"/>
              <w:r>
                <w:t xml:space="preserve"> type argument down the inheritance chain.</w:t>
              </w:r>
            </w:ins>
          </w:p>
          <w:p w:rsidR="0094469C" w:rsidRPr="005E1960" w:rsidRDefault="005E1960" w:rsidP="0094469C">
            <w:pPr>
              <w:pStyle w:val="BodyText"/>
              <w:cnfStyle w:val="000000100000" w:firstRow="0" w:lastRow="0" w:firstColumn="0" w:lastColumn="0" w:oddVBand="0" w:evenVBand="0" w:oddHBand="1" w:evenHBand="0" w:firstRowFirstColumn="0" w:firstRowLastColumn="0" w:lastRowFirstColumn="0" w:lastRowLastColumn="0"/>
              <w:rPr>
                <w:ins w:id="238" w:author="Jon Nicholson" w:date="2016-07-12T15:04:00Z"/>
                <w:b/>
                <w:rPrChange w:id="239" w:author="Jon Nicholson" w:date="2016-07-12T15:12:00Z">
                  <w:rPr>
                    <w:ins w:id="240" w:author="Jon Nicholson" w:date="2016-07-12T15:04:00Z"/>
                  </w:rPr>
                </w:rPrChange>
              </w:rPr>
              <w:pPrChange w:id="241" w:author="Jon Nicholson" w:date="2016-07-12T15:10:00Z">
                <w:pPr>
                  <w:pStyle w:val="BodyText"/>
                  <w:cnfStyle w:val="000000100000" w:firstRow="0" w:lastRow="0" w:firstColumn="0" w:lastColumn="0" w:oddVBand="0" w:evenVBand="0" w:oddHBand="1" w:evenHBand="0" w:firstRowFirstColumn="0" w:firstRowLastColumn="0" w:lastRowFirstColumn="0" w:lastRowLastColumn="0"/>
                </w:pPr>
              </w:pPrChange>
            </w:pPr>
            <w:ins w:id="242" w:author="Jon Nicholson" w:date="2016-07-12T15:11:00Z">
              <w:r w:rsidRPr="005E1960">
                <w:rPr>
                  <w:b/>
                  <w:rPrChange w:id="243" w:author="Jon Nicholson" w:date="2016-07-12T15:11:00Z">
                    <w:rPr/>
                  </w:rPrChange>
                </w:rPr>
                <w:t>Example</w:t>
              </w:r>
            </w:ins>
            <w:proofErr w:type="gramStart"/>
            <w:ins w:id="244" w:author="Jon Nicholson" w:date="2016-07-12T15:12:00Z">
              <w:r>
                <w:rPr>
                  <w:b/>
                </w:rPr>
                <w:t>:</w:t>
              </w:r>
              <w:proofErr w:type="gramEnd"/>
              <w:r>
                <w:rPr>
                  <w:b/>
                </w:rPr>
                <w:br/>
              </w:r>
            </w:ins>
            <w:proofErr w:type="spellStart"/>
            <w:ins w:id="245" w:author="Jon Nicholson" w:date="2016-07-12T15:11:00Z">
              <w:r w:rsidRPr="005E1960">
                <w:rPr>
                  <w:rStyle w:val="Codeinline"/>
                  <w:rPrChange w:id="246" w:author="Jon Nicholson" w:date="2016-07-12T15:11:00Z">
                    <w:rPr/>
                  </w:rPrChange>
                </w:rPr>
                <w:t>BasicProvider</w:t>
              </w:r>
              <w:proofErr w:type="spellEnd"/>
              <w:r w:rsidRPr="005E1960">
                <w:rPr>
                  <w:rStyle w:val="Codeinline"/>
                  <w:rPrChange w:id="247" w:author="Jon Nicholson" w:date="2016-07-12T15:11:00Z">
                    <w:rPr/>
                  </w:rPrChange>
                </w:rPr>
                <w:t>&lt;T&gt;</w:t>
              </w:r>
              <w:r>
                <w:t xml:space="preserve"> implements the interface </w:t>
              </w:r>
            </w:ins>
            <w:ins w:id="248" w:author="Jon Nicholson" w:date="2016-07-12T15:09:00Z">
              <w:r w:rsidR="0094469C" w:rsidRPr="005E1960">
                <w:rPr>
                  <w:rStyle w:val="Codeinline"/>
                  <w:rPrChange w:id="249" w:author="Jon Nicholson" w:date="2016-07-12T15:11:00Z">
                    <w:rPr/>
                  </w:rPrChange>
                </w:rPr>
                <w:t>Provider&lt;T, List&lt;T&gt;&gt;</w:t>
              </w:r>
            </w:ins>
            <w:ins w:id="250" w:author="Jon Nicholson" w:date="2016-07-12T15:11:00Z">
              <w:r>
                <w:t>.</w:t>
              </w:r>
            </w:ins>
          </w:p>
        </w:tc>
      </w:tr>
    </w:tbl>
    <w:p w:rsidR="0094469C" w:rsidRDefault="0094469C">
      <w:pPr>
        <w:pStyle w:val="BodyText"/>
        <w:pPrChange w:id="251" w:author="Jon Nicholson" w:date="2016-05-10T13:11:00Z">
          <w:pPr>
            <w:pStyle w:val="Body1"/>
            <w:ind w:left="0"/>
          </w:pPr>
        </w:pPrChange>
      </w:pPr>
    </w:p>
    <w:p w:rsidR="00E76EF4" w:rsidRDefault="00CF7889">
      <w:pPr>
        <w:pStyle w:val="Heading1"/>
        <w:keepLines w:val="0"/>
        <w:numPr>
          <w:ilvl w:val="0"/>
          <w:numId w:val="1"/>
        </w:numPr>
        <w:tabs>
          <w:tab w:val="num" w:pos="432"/>
        </w:tabs>
        <w:spacing w:before="240" w:after="60"/>
        <w:ind w:left="432" w:hanging="432"/>
      </w:pPr>
      <w:bookmarkStart w:id="252" w:name="_Toc450640595"/>
      <w:r>
        <w:t>Solutions, Projects and Namespaces</w:t>
      </w:r>
      <w:bookmarkEnd w:id="252"/>
    </w:p>
    <w:p w:rsidR="00E76EF4" w:rsidRDefault="00E76EF4">
      <w:pPr>
        <w:pStyle w:val="BodyText"/>
        <w:pPrChange w:id="253" w:author="Jon Nicholson" w:date="2016-05-10T13:11:00Z">
          <w:pPr>
            <w:pStyle w:val="Body1"/>
            <w:ind w:left="0"/>
          </w:pPr>
        </w:pPrChange>
      </w:pPr>
      <w:r>
        <w:t xml:space="preserve">This section describes how the </w:t>
      </w:r>
      <w:r w:rsidR="001B296B">
        <w:t>framework</w:t>
      </w:r>
      <w:r>
        <w:t xml:space="preserve"> </w:t>
      </w:r>
      <w:r w:rsidR="001B296B">
        <w:t>code is</w:t>
      </w:r>
      <w:r>
        <w:t xml:space="preserve"> used </w:t>
      </w:r>
      <w:r w:rsidR="00AC6068">
        <w:t>for</w:t>
      </w:r>
      <w:r>
        <w:t xml:space="preserve"> writ</w:t>
      </w:r>
      <w:r w:rsidR="00AC6068">
        <w:t>ing</w:t>
      </w:r>
      <w:r>
        <w:t xml:space="preserve"> </w:t>
      </w:r>
      <w:r w:rsidR="005755BB">
        <w:t>Service Consumers</w:t>
      </w:r>
      <w:r w:rsidR="001B296B">
        <w:t xml:space="preserve"> and </w:t>
      </w:r>
      <w:r w:rsidR="005755BB">
        <w:t>Object Service Providers</w:t>
      </w:r>
      <w:r>
        <w:t xml:space="preserve">. </w:t>
      </w:r>
      <w:r w:rsidR="00AC6068">
        <w:t xml:space="preserve">Another source of information is the generated XML documentation </w:t>
      </w:r>
      <w:r>
        <w:t xml:space="preserve">provided as part of the </w:t>
      </w:r>
      <w:r w:rsidR="005755BB">
        <w:lastRenderedPageBreak/>
        <w:t>f</w:t>
      </w:r>
      <w:r>
        <w:t xml:space="preserve">ramework </w:t>
      </w:r>
      <w:r w:rsidR="005755BB">
        <w:t>code</w:t>
      </w:r>
      <w:r w:rsidR="00AC6068">
        <w:t>.</w:t>
      </w:r>
      <w:r>
        <w:t xml:space="preserve"> The </w:t>
      </w:r>
      <w:r w:rsidR="00AC6068">
        <w:t>XML documentation</w:t>
      </w:r>
      <w:r>
        <w:t xml:space="preserve"> is basic</w:t>
      </w:r>
      <w:r w:rsidR="00AC6068">
        <w:t>,</w:t>
      </w:r>
      <w:r>
        <w:t xml:space="preserve"> but should be sufficient to get you going once you have read through this developer’s guide.</w:t>
      </w:r>
    </w:p>
    <w:p w:rsidR="00FE4B64" w:rsidRDefault="00CF7889" w:rsidP="00FE4B64">
      <w:pPr>
        <w:pStyle w:val="Heading2"/>
      </w:pPr>
      <w:bookmarkStart w:id="254" w:name="_Toc450640596"/>
      <w:bookmarkStart w:id="255" w:name="_Ref233690851"/>
      <w:bookmarkStart w:id="256" w:name="_Toc292265619"/>
      <w:bookmarkStart w:id="257" w:name="_Toc292632101"/>
      <w:r>
        <w:t>Sif3</w:t>
      </w:r>
      <w:r w:rsidR="00FE4B64">
        <w:t xml:space="preserve">Framework </w:t>
      </w:r>
      <w:r>
        <w:t>Solution</w:t>
      </w:r>
      <w:bookmarkEnd w:id="254"/>
    </w:p>
    <w:p w:rsidR="00FE4B64" w:rsidRDefault="00CF7889">
      <w:pPr>
        <w:pStyle w:val="BodyText"/>
        <w:pPrChange w:id="258" w:author="Jon Nicholson" w:date="2016-05-10T13:11:00Z">
          <w:pPr>
            <w:pStyle w:val="Body1"/>
            <w:ind w:left="0"/>
          </w:pPr>
        </w:pPrChange>
      </w:pPr>
      <w:r>
        <w:t>This Solution contains the core functionality associated with the SIF 3.0 Framework separated into 3 Projects.</w:t>
      </w:r>
    </w:p>
    <w:p w:rsidR="00C611CE" w:rsidRDefault="00CF7889" w:rsidP="00C611CE">
      <w:pPr>
        <w:pStyle w:val="Heading3"/>
      </w:pPr>
      <w:bookmarkStart w:id="259" w:name="_Toc450640597"/>
      <w:proofErr w:type="spellStart"/>
      <w:r>
        <w:t>Sif.Framework</w:t>
      </w:r>
      <w:proofErr w:type="spellEnd"/>
      <w:r>
        <w:t xml:space="preserve"> Project</w:t>
      </w:r>
      <w:bookmarkEnd w:id="259"/>
    </w:p>
    <w:p w:rsidR="00FE4B64" w:rsidRDefault="00C611CE">
      <w:pPr>
        <w:pStyle w:val="BodyText"/>
        <w:pPrChange w:id="260" w:author="Jon Nicholson" w:date="2016-05-10T13:11:00Z">
          <w:pPr>
            <w:pStyle w:val="Body1"/>
            <w:ind w:left="0"/>
          </w:pPr>
        </w:pPrChange>
      </w:pPr>
      <w:r>
        <w:t xml:space="preserve">This </w:t>
      </w:r>
      <w:r w:rsidR="00CF7889">
        <w:t>Project</w:t>
      </w:r>
      <w:r w:rsidR="004D10B9">
        <w:t xml:space="preserve"> is a class library that</w:t>
      </w:r>
      <w:r>
        <w:t xml:space="preserve"> contains the </w:t>
      </w:r>
      <w:r w:rsidR="00CF7889">
        <w:t>appropriate</w:t>
      </w:r>
      <w:r>
        <w:t xml:space="preserve"> classes </w:t>
      </w:r>
      <w:r w:rsidR="00CF7889">
        <w:t>for implementing Service Consumers and Object Service Providers</w:t>
      </w:r>
      <w:r>
        <w:t>.</w:t>
      </w:r>
    </w:p>
    <w:p w:rsidR="00CF4EF5" w:rsidRDefault="00CF4EF5" w:rsidP="00CF4EF5">
      <w:pPr>
        <w:pStyle w:val="Heading4"/>
      </w:pPr>
      <w:proofErr w:type="spellStart"/>
      <w:r>
        <w:t>Sif.Framework.Consumer</w:t>
      </w:r>
      <w:r w:rsidR="008B08DF">
        <w:t>s</w:t>
      </w:r>
      <w:proofErr w:type="spellEnd"/>
      <w:r>
        <w:t xml:space="preserve"> Namespace</w:t>
      </w:r>
    </w:p>
    <w:p w:rsidR="00CF4EF5" w:rsidRPr="00CF7889" w:rsidRDefault="00CF4EF5">
      <w:pPr>
        <w:pStyle w:val="BodyText"/>
        <w:pPrChange w:id="261" w:author="Jon Nicholson" w:date="2016-05-10T13:11:00Z">
          <w:pPr>
            <w:pStyle w:val="Body1"/>
            <w:ind w:left="0"/>
          </w:pPr>
        </w:pPrChange>
      </w:pPr>
      <w:r>
        <w:t>This Namespace contains the base code used for implementing Service Consumers.</w:t>
      </w:r>
    </w:p>
    <w:p w:rsidR="00CF7889" w:rsidRDefault="00CF7889" w:rsidP="00CF7889">
      <w:pPr>
        <w:pStyle w:val="Heading4"/>
      </w:pPr>
      <w:proofErr w:type="spellStart"/>
      <w:r>
        <w:t>Sif.Framework.</w:t>
      </w:r>
      <w:r w:rsidR="008B08DF">
        <w:t>Controllers</w:t>
      </w:r>
      <w:proofErr w:type="spellEnd"/>
      <w:r>
        <w:t xml:space="preserve"> Namespace</w:t>
      </w:r>
    </w:p>
    <w:p w:rsidR="00CF7889" w:rsidRPr="00CF7889" w:rsidRDefault="008B08DF">
      <w:pPr>
        <w:pStyle w:val="BodyText"/>
        <w:pPrChange w:id="262" w:author="Jon Nicholson" w:date="2016-05-10T13:11:00Z">
          <w:pPr>
            <w:pStyle w:val="Body1"/>
            <w:ind w:left="0"/>
          </w:pPr>
        </w:pPrChange>
      </w:pPr>
      <w:r>
        <w:t>Deprecated</w:t>
      </w:r>
      <w:r w:rsidR="00CF7889">
        <w:t xml:space="preserve"> Namespace </w:t>
      </w:r>
      <w:r>
        <w:t xml:space="preserve">used specifically for the Environment Provider. This namespace will be removed in future releases in-lieu of the </w:t>
      </w:r>
      <w:proofErr w:type="spellStart"/>
      <w:r>
        <w:t>Sif.Framework.Providers</w:t>
      </w:r>
      <w:proofErr w:type="spellEnd"/>
      <w:r>
        <w:t xml:space="preserve"> namespace.</w:t>
      </w:r>
    </w:p>
    <w:p w:rsidR="00FC59C5" w:rsidRDefault="00FC59C5" w:rsidP="00FC59C5">
      <w:pPr>
        <w:pStyle w:val="Heading4"/>
      </w:pPr>
      <w:proofErr w:type="spellStart"/>
      <w:r>
        <w:t>Sif.Framework.Extensions</w:t>
      </w:r>
      <w:proofErr w:type="spellEnd"/>
      <w:r>
        <w:t xml:space="preserve"> Namespace</w:t>
      </w:r>
    </w:p>
    <w:p w:rsidR="00FC59C5" w:rsidRPr="00CF7889" w:rsidRDefault="00FC59C5">
      <w:pPr>
        <w:pStyle w:val="BodyText"/>
        <w:pPrChange w:id="263" w:author="Jon Nicholson" w:date="2016-05-10T13:11:00Z">
          <w:pPr>
            <w:pStyle w:val="Body1"/>
            <w:ind w:left="0"/>
          </w:pPr>
        </w:pPrChange>
      </w:pPr>
      <w:r>
        <w:t>This Namespace contains .NET extension methods used within the framework.</w:t>
      </w:r>
    </w:p>
    <w:p w:rsidR="00CF7889" w:rsidRDefault="00CF7889" w:rsidP="00CF7889">
      <w:pPr>
        <w:pStyle w:val="Heading4"/>
      </w:pPr>
      <w:proofErr w:type="spellStart"/>
      <w:r>
        <w:t>Sif.Framework.</w:t>
      </w:r>
      <w:r w:rsidR="00E00E6B">
        <w:t>Model</w:t>
      </w:r>
      <w:proofErr w:type="spellEnd"/>
      <w:r>
        <w:t xml:space="preserve"> Namespace</w:t>
      </w:r>
    </w:p>
    <w:p w:rsidR="00CF7889" w:rsidRDefault="00CF7889">
      <w:pPr>
        <w:pStyle w:val="BodyText"/>
        <w:pPrChange w:id="264" w:author="Jon Nicholson" w:date="2016-05-10T13:11:00Z">
          <w:pPr>
            <w:pStyle w:val="Body1"/>
            <w:ind w:left="0"/>
          </w:pPr>
        </w:pPrChange>
      </w:pPr>
      <w:r>
        <w:t xml:space="preserve">This Namespace contains the </w:t>
      </w:r>
      <w:r w:rsidR="00E00E6B">
        <w:t>Infrastructure data model classes used by the framework</w:t>
      </w:r>
      <w:r>
        <w:t>.</w:t>
      </w:r>
      <w:r w:rsidR="00E00E6B">
        <w:t xml:space="preserve"> As this framework has been developed to be independent of SIF locale, it does not contain references to any SIF Object data models.</w:t>
      </w:r>
    </w:p>
    <w:p w:rsidR="00E00E6B" w:rsidRDefault="00E00E6B" w:rsidP="00E00E6B">
      <w:pPr>
        <w:pStyle w:val="Heading4"/>
      </w:pPr>
      <w:proofErr w:type="spellStart"/>
      <w:r>
        <w:t>Sif.Framework.Persistence</w:t>
      </w:r>
      <w:proofErr w:type="spellEnd"/>
      <w:r>
        <w:t xml:space="preserve"> Namespace</w:t>
      </w:r>
    </w:p>
    <w:p w:rsidR="00E00E6B" w:rsidRPr="00CF7889" w:rsidRDefault="00E00E6B">
      <w:pPr>
        <w:pStyle w:val="BodyText"/>
        <w:pPrChange w:id="265" w:author="Jon Nicholson" w:date="2016-05-10T13:11:00Z">
          <w:pPr>
            <w:pStyle w:val="Body1"/>
            <w:ind w:left="0"/>
          </w:pPr>
        </w:pPrChange>
      </w:pPr>
      <w:r>
        <w:t>This Namespace contains the persistence layer used by the Environment Provider for storing and retrieving Environment state.</w:t>
      </w:r>
    </w:p>
    <w:p w:rsidR="008B08DF" w:rsidRDefault="008B08DF" w:rsidP="008B08DF">
      <w:pPr>
        <w:pStyle w:val="Heading4"/>
      </w:pPr>
      <w:proofErr w:type="spellStart"/>
      <w:r>
        <w:t>Sif.Framework.Providers</w:t>
      </w:r>
      <w:proofErr w:type="spellEnd"/>
      <w:r>
        <w:t xml:space="preserve"> Namespace</w:t>
      </w:r>
    </w:p>
    <w:p w:rsidR="008B08DF" w:rsidRPr="00CF7889" w:rsidRDefault="008B08DF">
      <w:pPr>
        <w:pStyle w:val="BodyText"/>
        <w:pPrChange w:id="266" w:author="Jon Nicholson" w:date="2016-05-10T13:11:00Z">
          <w:pPr>
            <w:pStyle w:val="Body1"/>
            <w:ind w:left="0"/>
          </w:pPr>
        </w:pPrChange>
      </w:pPr>
      <w:r>
        <w:t xml:space="preserve">This Namespace contains the base code used for implementing </w:t>
      </w:r>
      <w:del w:id="267" w:author="Jon Nicholson" w:date="2016-05-10T13:18:00Z">
        <w:r w:rsidDel="00FF41C7">
          <w:delText xml:space="preserve">Object Service </w:delText>
        </w:r>
      </w:del>
      <w:r>
        <w:t xml:space="preserve">Providers </w:t>
      </w:r>
      <w:ins w:id="268" w:author="Jon Nicholson" w:date="2016-05-10T13:18:00Z">
        <w:r w:rsidR="00FF41C7">
          <w:t xml:space="preserve">(e.g. Object Service Providers) </w:t>
        </w:r>
      </w:ins>
      <w:r>
        <w:t>as Web API Controllers.</w:t>
      </w:r>
    </w:p>
    <w:p w:rsidR="008C48FD" w:rsidRDefault="008C48FD" w:rsidP="008C48FD">
      <w:pPr>
        <w:pStyle w:val="Heading4"/>
      </w:pPr>
      <w:proofErr w:type="spellStart"/>
      <w:r>
        <w:t>Sif.Framework.Service</w:t>
      </w:r>
      <w:proofErr w:type="spellEnd"/>
      <w:r>
        <w:t xml:space="preserve"> Namespace</w:t>
      </w:r>
    </w:p>
    <w:p w:rsidR="008C48FD" w:rsidRPr="00CF7889" w:rsidRDefault="008C48FD">
      <w:pPr>
        <w:pStyle w:val="BodyText"/>
        <w:pPrChange w:id="269" w:author="Jon Nicholson" w:date="2016-05-10T13:11:00Z">
          <w:pPr>
            <w:pStyle w:val="Body1"/>
            <w:ind w:left="0"/>
          </w:pPr>
        </w:pPrChange>
      </w:pPr>
      <w:r>
        <w:t xml:space="preserve">This Namespace contains the business logic layer used by the </w:t>
      </w:r>
      <w:r w:rsidR="000323A4">
        <w:t>framework for such operations as storage and retrieval of Infrastructure objects, and mapping of objects between the web service layer and persistence layer</w:t>
      </w:r>
      <w:r>
        <w:t>.</w:t>
      </w:r>
    </w:p>
    <w:p w:rsidR="000323A4" w:rsidRDefault="000323A4" w:rsidP="000323A4">
      <w:pPr>
        <w:pStyle w:val="Heading4"/>
      </w:pPr>
      <w:proofErr w:type="spellStart"/>
      <w:r>
        <w:t>Sif.Framework.Utils</w:t>
      </w:r>
      <w:proofErr w:type="spellEnd"/>
      <w:r>
        <w:t xml:space="preserve"> Namespace</w:t>
      </w:r>
    </w:p>
    <w:p w:rsidR="000323A4" w:rsidRPr="00CF7889" w:rsidRDefault="000323A4">
      <w:pPr>
        <w:pStyle w:val="BodyText"/>
        <w:pPrChange w:id="270" w:author="Jon Nicholson" w:date="2016-05-10T13:11:00Z">
          <w:pPr>
            <w:pStyle w:val="Body1"/>
            <w:ind w:left="0"/>
          </w:pPr>
        </w:pPrChange>
      </w:pPr>
      <w:r>
        <w:t>This Namespace contains utility code for authentication and XML serialisation.</w:t>
      </w:r>
    </w:p>
    <w:p w:rsidR="00056E7C" w:rsidRDefault="00056E7C" w:rsidP="00056E7C">
      <w:pPr>
        <w:pStyle w:val="Heading4"/>
      </w:pPr>
      <w:proofErr w:type="spellStart"/>
      <w:r>
        <w:t>Sif.Framework.WebApi</w:t>
      </w:r>
      <w:proofErr w:type="spellEnd"/>
      <w:r>
        <w:t xml:space="preserve"> Namespace</w:t>
      </w:r>
    </w:p>
    <w:p w:rsidR="00056E7C" w:rsidRPr="00CF7889" w:rsidRDefault="00056E7C">
      <w:pPr>
        <w:pStyle w:val="BodyText"/>
        <w:pPrChange w:id="271" w:author="Jon Nicholson" w:date="2016-05-10T13:11:00Z">
          <w:pPr>
            <w:pStyle w:val="Body1"/>
            <w:ind w:left="0"/>
          </w:pPr>
        </w:pPrChange>
      </w:pPr>
      <w:r>
        <w:t>This Namespace contains utility code specifically for integration with Web API technologies.</w:t>
      </w:r>
    </w:p>
    <w:p w:rsidR="0096033C" w:rsidRDefault="0096033C" w:rsidP="0096033C">
      <w:pPr>
        <w:pStyle w:val="Heading3"/>
      </w:pPr>
      <w:bookmarkStart w:id="272" w:name="_Toc450640598"/>
      <w:proofErr w:type="spellStart"/>
      <w:r>
        <w:t>Sif.Framework</w:t>
      </w:r>
      <w:r w:rsidR="004D10B9">
        <w:t>.EnvironmentProvider</w:t>
      </w:r>
      <w:proofErr w:type="spellEnd"/>
      <w:r>
        <w:t xml:space="preserve"> Project</w:t>
      </w:r>
      <w:bookmarkEnd w:id="272"/>
    </w:p>
    <w:p w:rsidR="00C611CE" w:rsidRDefault="00C611CE">
      <w:pPr>
        <w:pStyle w:val="BodyText"/>
        <w:pPrChange w:id="273" w:author="Jon Nicholson" w:date="2016-05-10T13:11:00Z">
          <w:pPr>
            <w:pStyle w:val="Body1"/>
            <w:ind w:left="0"/>
          </w:pPr>
        </w:pPrChange>
      </w:pPr>
      <w:r>
        <w:t>This</w:t>
      </w:r>
      <w:r w:rsidR="004D10B9">
        <w:t xml:space="preserve"> is a Web API Project that defines an Environment Provider. It is separate to the core </w:t>
      </w:r>
      <w:proofErr w:type="spellStart"/>
      <w:r w:rsidR="004D10B9">
        <w:t>Sif.Framework</w:t>
      </w:r>
      <w:proofErr w:type="spellEnd"/>
      <w:r w:rsidR="004D10B9">
        <w:t xml:space="preserve"> class library Project so that it can be deployed and run from an IIS instance.</w:t>
      </w:r>
    </w:p>
    <w:p w:rsidR="00EB18B9" w:rsidRDefault="00EB18B9" w:rsidP="00EB18B9">
      <w:pPr>
        <w:pStyle w:val="Heading3"/>
      </w:pPr>
      <w:bookmarkStart w:id="274" w:name="_Toc450640599"/>
      <w:proofErr w:type="spellStart"/>
      <w:r>
        <w:lastRenderedPageBreak/>
        <w:t>Sif.Framework.Tests</w:t>
      </w:r>
      <w:proofErr w:type="spellEnd"/>
      <w:r>
        <w:t xml:space="preserve"> Project</w:t>
      </w:r>
      <w:bookmarkEnd w:id="274"/>
    </w:p>
    <w:p w:rsidR="00C611CE" w:rsidRDefault="00C611CE">
      <w:pPr>
        <w:pStyle w:val="BodyText"/>
        <w:pPrChange w:id="275" w:author="Jon Nicholson" w:date="2016-05-10T13:11:00Z">
          <w:pPr>
            <w:pStyle w:val="Body1"/>
            <w:ind w:left="0"/>
          </w:pPr>
        </w:pPrChange>
      </w:pPr>
      <w:r>
        <w:t xml:space="preserve">This </w:t>
      </w:r>
      <w:r w:rsidR="00EB18B9">
        <w:t xml:space="preserve">Project is used internally for unit testing the </w:t>
      </w:r>
      <w:proofErr w:type="spellStart"/>
      <w:r w:rsidR="00EB18B9">
        <w:t>Sif.Framework</w:t>
      </w:r>
      <w:proofErr w:type="spellEnd"/>
      <w:r w:rsidR="00EB18B9">
        <w:t xml:space="preserve"> Project code</w:t>
      </w:r>
      <w:r w:rsidR="002C2AAF">
        <w:t>.</w:t>
      </w:r>
    </w:p>
    <w:p w:rsidR="00191D04" w:rsidRDefault="00191D04">
      <w:pPr>
        <w:pStyle w:val="BodyText"/>
        <w:pPrChange w:id="276" w:author="Jon Nicholson" w:date="2016-05-10T13:11:00Z">
          <w:pPr>
            <w:pStyle w:val="Body1"/>
            <w:ind w:left="0"/>
          </w:pPr>
        </w:pPrChange>
      </w:pPr>
      <w:r>
        <w:t>If running the unit tests, please ensure that</w:t>
      </w:r>
      <w:r w:rsidR="00BB56B1">
        <w:t xml:space="preserve"> in Visual Studio</w:t>
      </w:r>
      <w:r>
        <w:t xml:space="preserve"> the “Test &gt; Test Settings &gt; Keep Test Execution Engine Running”</w:t>
      </w:r>
      <w:r w:rsidR="00BB56B1">
        <w:t xml:space="preserve"> setting</w:t>
      </w:r>
      <w:r>
        <w:t xml:space="preserve"> is unset. If set, there may be issues with SQLite database (files) being locked for subsequent tests.</w:t>
      </w:r>
    </w:p>
    <w:p w:rsidR="00367198" w:rsidRDefault="00367198" w:rsidP="00367198">
      <w:pPr>
        <w:pStyle w:val="Heading2"/>
      </w:pPr>
      <w:bookmarkStart w:id="277" w:name="_Toc450640600"/>
      <w:bookmarkEnd w:id="255"/>
      <w:bookmarkEnd w:id="256"/>
      <w:bookmarkEnd w:id="257"/>
      <w:r>
        <w:t>Sif3FrameworkDemo Solution</w:t>
      </w:r>
      <w:bookmarkEnd w:id="277"/>
    </w:p>
    <w:p w:rsidR="00367198" w:rsidRDefault="00367198">
      <w:pPr>
        <w:pStyle w:val="BodyText"/>
        <w:pPrChange w:id="278" w:author="Jon Nicholson" w:date="2016-05-10T13:11:00Z">
          <w:pPr>
            <w:pStyle w:val="Body1"/>
            <w:ind w:left="0"/>
          </w:pPr>
        </w:pPrChange>
      </w:pPr>
      <w:r>
        <w:t>This Solution contains the demo projects used for illustrating framework usage.</w:t>
      </w:r>
    </w:p>
    <w:p w:rsidR="00367198" w:rsidRDefault="00367198" w:rsidP="00367198">
      <w:pPr>
        <w:pStyle w:val="Heading3"/>
      </w:pPr>
      <w:bookmarkStart w:id="279" w:name="_Toc450640601"/>
      <w:proofErr w:type="spellStart"/>
      <w:r>
        <w:t>Sif.Framework</w:t>
      </w:r>
      <w:r w:rsidR="008B7750">
        <w:t>.Demo.</w:t>
      </w:r>
      <w:r w:rsidR="00621332">
        <w:t>Au.</w:t>
      </w:r>
      <w:r w:rsidR="008B7750">
        <w:t>Consumer</w:t>
      </w:r>
      <w:proofErr w:type="spellEnd"/>
      <w:r>
        <w:t xml:space="preserve"> Project</w:t>
      </w:r>
      <w:bookmarkEnd w:id="279"/>
    </w:p>
    <w:p w:rsidR="00367198" w:rsidRDefault="00367198">
      <w:pPr>
        <w:pStyle w:val="BodyText"/>
        <w:pPrChange w:id="280" w:author="Jon Nicholson" w:date="2016-05-10T13:11:00Z">
          <w:pPr>
            <w:pStyle w:val="Body1"/>
            <w:ind w:left="0"/>
          </w:pPr>
        </w:pPrChange>
      </w:pPr>
      <w:r>
        <w:t xml:space="preserve">This Project is a </w:t>
      </w:r>
      <w:r w:rsidR="008B7750">
        <w:t>standalone application</w:t>
      </w:r>
      <w:r>
        <w:t xml:space="preserve"> that </w:t>
      </w:r>
      <w:r w:rsidR="008B7750">
        <w:t>runs as a</w:t>
      </w:r>
      <w:r>
        <w:t xml:space="preserve"> </w:t>
      </w:r>
      <w:proofErr w:type="spellStart"/>
      <w:r w:rsidR="008B7750">
        <w:t>StudentPersonal</w:t>
      </w:r>
      <w:proofErr w:type="spellEnd"/>
      <w:r w:rsidR="008B7750">
        <w:t xml:space="preserve"> </w:t>
      </w:r>
      <w:r>
        <w:t>Service Consumer.</w:t>
      </w:r>
    </w:p>
    <w:p w:rsidR="008B7750" w:rsidRDefault="008B7750" w:rsidP="008B7750">
      <w:pPr>
        <w:pStyle w:val="Heading3"/>
      </w:pPr>
      <w:bookmarkStart w:id="281" w:name="_Toc450640602"/>
      <w:proofErr w:type="spellStart"/>
      <w:r>
        <w:t>Sif.Framework.Demo.</w:t>
      </w:r>
      <w:r w:rsidR="00621332">
        <w:t>Au.</w:t>
      </w:r>
      <w:r>
        <w:t>Provider</w:t>
      </w:r>
      <w:proofErr w:type="spellEnd"/>
      <w:r>
        <w:t xml:space="preserve"> Project</w:t>
      </w:r>
      <w:bookmarkEnd w:id="281"/>
    </w:p>
    <w:p w:rsidR="008B7750" w:rsidRDefault="008B7750">
      <w:pPr>
        <w:pStyle w:val="BodyText"/>
        <w:pPrChange w:id="282" w:author="Jon Nicholson" w:date="2016-05-10T13:11:00Z">
          <w:pPr>
            <w:pStyle w:val="Body1"/>
            <w:ind w:left="0"/>
          </w:pPr>
        </w:pPrChange>
      </w:pPr>
      <w:r>
        <w:t xml:space="preserve">This is a Web API Project that runs as a </w:t>
      </w:r>
      <w:proofErr w:type="spellStart"/>
      <w:r>
        <w:t>StudentPersonal</w:t>
      </w:r>
      <w:proofErr w:type="spellEnd"/>
      <w:r>
        <w:t xml:space="preserve"> Object Service Provider within IIS.</w:t>
      </w:r>
    </w:p>
    <w:p w:rsidR="008B7750" w:rsidRDefault="008B7750" w:rsidP="008B7750">
      <w:pPr>
        <w:pStyle w:val="Heading3"/>
      </w:pPr>
      <w:bookmarkStart w:id="283" w:name="_Toc450640603"/>
      <w:proofErr w:type="spellStart"/>
      <w:r>
        <w:t>Sif.Framework.Demo.Setup</w:t>
      </w:r>
      <w:proofErr w:type="spellEnd"/>
      <w:r>
        <w:t xml:space="preserve"> Project</w:t>
      </w:r>
      <w:bookmarkEnd w:id="283"/>
    </w:p>
    <w:p w:rsidR="008B7750" w:rsidRDefault="008B7750">
      <w:pPr>
        <w:pStyle w:val="BodyText"/>
        <w:pPrChange w:id="284" w:author="Jon Nicholson" w:date="2016-05-10T13:11:00Z">
          <w:pPr>
            <w:pStyle w:val="Body1"/>
            <w:ind w:left="0"/>
          </w:pPr>
        </w:pPrChange>
      </w:pPr>
      <w:r>
        <w:t>This Project is a standalone application that, when run</w:t>
      </w:r>
      <w:r w:rsidR="002F0535">
        <w:t>, configures a database with</w:t>
      </w:r>
      <w:r>
        <w:t xml:space="preserve"> </w:t>
      </w:r>
      <w:r w:rsidR="002F0535">
        <w:t xml:space="preserve">test data that can be used by the </w:t>
      </w:r>
      <w:proofErr w:type="spellStart"/>
      <w:r w:rsidR="002F0535">
        <w:t>EnvironmentProvider</w:t>
      </w:r>
      <w:proofErr w:type="spellEnd"/>
      <w:r w:rsidR="00E93381">
        <w:t xml:space="preserve">, </w:t>
      </w:r>
      <w:proofErr w:type="spellStart"/>
      <w:r w:rsidR="00E93381">
        <w:t>Sif.Framework.Demo.Au.Provider</w:t>
      </w:r>
      <w:proofErr w:type="spellEnd"/>
      <w:r w:rsidR="002F0535">
        <w:t xml:space="preserve"> and </w:t>
      </w:r>
      <w:proofErr w:type="spellStart"/>
      <w:r w:rsidR="002F0535">
        <w:t>Sif.Framework.Demo.</w:t>
      </w:r>
      <w:r w:rsidR="00E93381">
        <w:t>Us.</w:t>
      </w:r>
      <w:r w:rsidR="002F0535">
        <w:t>Provider</w:t>
      </w:r>
      <w:proofErr w:type="spellEnd"/>
      <w:r w:rsidR="002F0535">
        <w:t xml:space="preserve"> Projects</w:t>
      </w:r>
      <w:r>
        <w:t>.</w:t>
      </w:r>
    </w:p>
    <w:p w:rsidR="00EF3BD8" w:rsidRDefault="00EF3BD8" w:rsidP="00EF3BD8">
      <w:pPr>
        <w:pStyle w:val="Heading3"/>
        <w:rPr>
          <w:ins w:id="285" w:author="Jon Nicholson" w:date="2016-05-10T13:19:00Z"/>
        </w:rPr>
      </w:pPr>
      <w:bookmarkStart w:id="286" w:name="_Toc450640604"/>
      <w:proofErr w:type="spellStart"/>
      <w:ins w:id="287" w:author="Jon Nicholson" w:date="2016-05-10T13:19:00Z">
        <w:r>
          <w:t>Sif.Framework.Demo.Uk.Consumer</w:t>
        </w:r>
        <w:proofErr w:type="spellEnd"/>
        <w:r>
          <w:t xml:space="preserve"> Project</w:t>
        </w:r>
      </w:ins>
    </w:p>
    <w:p w:rsidR="00EF3BD8" w:rsidRDefault="00EF3BD8" w:rsidP="00EF3BD8">
      <w:pPr>
        <w:pStyle w:val="BodyText"/>
        <w:rPr>
          <w:ins w:id="288" w:author="Jon Nicholson" w:date="2016-05-10T13:19:00Z"/>
        </w:rPr>
      </w:pPr>
      <w:ins w:id="289" w:author="Jon Nicholson" w:date="2016-05-10T13:19:00Z">
        <w:r>
          <w:t xml:space="preserve">This Project is a standalone application that runs as a </w:t>
        </w:r>
        <w:proofErr w:type="spellStart"/>
        <w:r>
          <w:t>LearnerPersonal</w:t>
        </w:r>
        <w:proofErr w:type="spellEnd"/>
        <w:r>
          <w:t xml:space="preserve"> Service Consumer and a Payload Functional Service Consumer.</w:t>
        </w:r>
      </w:ins>
    </w:p>
    <w:p w:rsidR="00EF3BD8" w:rsidRDefault="00EF3BD8" w:rsidP="00EF3BD8">
      <w:pPr>
        <w:pStyle w:val="Heading3"/>
        <w:rPr>
          <w:ins w:id="290" w:author="Jon Nicholson" w:date="2016-05-10T13:19:00Z"/>
        </w:rPr>
      </w:pPr>
      <w:proofErr w:type="spellStart"/>
      <w:ins w:id="291" w:author="Jon Nicholson" w:date="2016-05-10T13:19:00Z">
        <w:r>
          <w:t>Sif.Framework.Demo.Uk.Provider</w:t>
        </w:r>
        <w:proofErr w:type="spellEnd"/>
        <w:r>
          <w:t xml:space="preserve"> Project</w:t>
        </w:r>
      </w:ins>
    </w:p>
    <w:p w:rsidR="00EF3BD8" w:rsidRDefault="00EF3BD8" w:rsidP="00EF3BD8">
      <w:pPr>
        <w:pStyle w:val="BodyText"/>
        <w:rPr>
          <w:ins w:id="292" w:author="Jon Nicholson" w:date="2016-05-10T13:19:00Z"/>
        </w:rPr>
      </w:pPr>
      <w:ins w:id="293" w:author="Jon Nicholson" w:date="2016-05-10T13:19:00Z">
        <w:r>
          <w:t xml:space="preserve">This is a Web API Project that runs as a </w:t>
        </w:r>
        <w:proofErr w:type="spellStart"/>
        <w:r>
          <w:t>LearnerPersonal</w:t>
        </w:r>
        <w:proofErr w:type="spellEnd"/>
        <w:r>
          <w:t xml:space="preserve"> Object Service Provider and Payload Functional Service within IIS.</w:t>
        </w:r>
      </w:ins>
    </w:p>
    <w:p w:rsidR="00E61890" w:rsidRDefault="00E61890" w:rsidP="00E61890">
      <w:pPr>
        <w:pStyle w:val="Heading3"/>
      </w:pPr>
      <w:proofErr w:type="spellStart"/>
      <w:r>
        <w:t>Sif.Framework.Demo.Us.Consumer</w:t>
      </w:r>
      <w:proofErr w:type="spellEnd"/>
      <w:r>
        <w:t xml:space="preserve"> Project</w:t>
      </w:r>
      <w:bookmarkEnd w:id="286"/>
    </w:p>
    <w:p w:rsidR="00E61890" w:rsidRDefault="00E61890">
      <w:pPr>
        <w:pStyle w:val="BodyText"/>
        <w:pPrChange w:id="294" w:author="Jon Nicholson" w:date="2016-05-10T13:11:00Z">
          <w:pPr>
            <w:pStyle w:val="Body1"/>
            <w:ind w:left="0"/>
          </w:pPr>
        </w:pPrChange>
      </w:pPr>
      <w:r>
        <w:t>This Project is a standalone application that runs as a K12Student Service Consumer.</w:t>
      </w:r>
    </w:p>
    <w:p w:rsidR="00E61890" w:rsidRDefault="00E61890" w:rsidP="00E61890">
      <w:pPr>
        <w:pStyle w:val="Heading3"/>
      </w:pPr>
      <w:bookmarkStart w:id="295" w:name="_Toc450640605"/>
      <w:proofErr w:type="spellStart"/>
      <w:r>
        <w:t>Sif.Framework.Demo.Us.Provider</w:t>
      </w:r>
      <w:proofErr w:type="spellEnd"/>
      <w:r>
        <w:t xml:space="preserve"> Project</w:t>
      </w:r>
      <w:bookmarkEnd w:id="295"/>
    </w:p>
    <w:p w:rsidR="00E61890" w:rsidRDefault="00E61890">
      <w:pPr>
        <w:pStyle w:val="BodyText"/>
        <w:pPrChange w:id="296" w:author="Jon Nicholson" w:date="2016-05-10T13:11:00Z">
          <w:pPr>
            <w:pStyle w:val="Body1"/>
            <w:ind w:left="0"/>
          </w:pPr>
        </w:pPrChange>
      </w:pPr>
      <w:r>
        <w:t>This is a Web API Project that runs as a K12Student Object Service Provider within IIS.</w:t>
      </w:r>
    </w:p>
    <w:p w:rsidR="007A20B9" w:rsidRDefault="007A20B9" w:rsidP="007A20B9">
      <w:pPr>
        <w:pStyle w:val="Heading2"/>
      </w:pPr>
      <w:bookmarkStart w:id="297" w:name="_Toc450640606"/>
      <w:r>
        <w:t>Sif3Specification Solution</w:t>
      </w:r>
      <w:bookmarkEnd w:id="297"/>
    </w:p>
    <w:p w:rsidR="007A20B9" w:rsidRDefault="007A20B9">
      <w:pPr>
        <w:pStyle w:val="BodyText"/>
        <w:pPrChange w:id="298" w:author="Jon Nicholson" w:date="2016-05-10T13:11:00Z">
          <w:pPr>
            <w:pStyle w:val="Body1"/>
            <w:ind w:left="0"/>
          </w:pPr>
        </w:pPrChange>
      </w:pPr>
      <w:r>
        <w:t>This Solution contains projects for holding versions of the SIF Object and Infrastructure data models.</w:t>
      </w:r>
    </w:p>
    <w:p w:rsidR="000B3821" w:rsidRDefault="000B3821" w:rsidP="000B3821">
      <w:pPr>
        <w:pStyle w:val="Heading1"/>
        <w:keepLines w:val="0"/>
        <w:numPr>
          <w:ilvl w:val="0"/>
          <w:numId w:val="1"/>
        </w:numPr>
        <w:tabs>
          <w:tab w:val="num" w:pos="432"/>
        </w:tabs>
        <w:spacing w:before="240" w:after="60"/>
        <w:ind w:left="432" w:hanging="432"/>
      </w:pPr>
      <w:bookmarkStart w:id="299" w:name="_Toc450640607"/>
      <w:r>
        <w:t>Using this framework</w:t>
      </w:r>
      <w:bookmarkEnd w:id="299"/>
    </w:p>
    <w:p w:rsidR="00CE3D67" w:rsidRPr="00CE3D67" w:rsidRDefault="00CE3D67">
      <w:pPr>
        <w:pStyle w:val="BodyText"/>
        <w:pPrChange w:id="300" w:author="Jon Nicholson" w:date="2016-05-10T13:11:00Z">
          <w:pPr>
            <w:pStyle w:val="Body1"/>
            <w:ind w:left="0"/>
          </w:pPr>
        </w:pPrChange>
      </w:pPr>
      <w:r>
        <w:t>For specific details on coding against this framework, refer to the “Sif3Framework .NET Demo Usage Guide.doc” document. The usage guide can be considered as an extension of this document. Both documents need to be read to gain a full understanding of this framework.</w:t>
      </w:r>
    </w:p>
    <w:p w:rsidR="00145AFF" w:rsidRDefault="00145AFF" w:rsidP="00145AFF">
      <w:pPr>
        <w:pStyle w:val="Heading1"/>
        <w:keepLines w:val="0"/>
        <w:numPr>
          <w:ilvl w:val="0"/>
          <w:numId w:val="1"/>
        </w:numPr>
        <w:tabs>
          <w:tab w:val="num" w:pos="432"/>
        </w:tabs>
        <w:spacing w:before="240" w:after="60"/>
        <w:ind w:left="432" w:hanging="432"/>
      </w:pPr>
      <w:bookmarkStart w:id="301" w:name="_Toc450640608"/>
      <w:r>
        <w:t>Framework database</w:t>
      </w:r>
      <w:bookmarkEnd w:id="301"/>
    </w:p>
    <w:p w:rsidR="00145AFF" w:rsidRDefault="009D444D">
      <w:pPr>
        <w:pStyle w:val="BodyText"/>
        <w:rPr>
          <w:ins w:id="302" w:author="Ian Tasker" w:date="2016-07-07T07:05:00Z"/>
        </w:rPr>
        <w:pPrChange w:id="303" w:author="Jon Nicholson" w:date="2016-05-10T13:11:00Z">
          <w:pPr>
            <w:pStyle w:val="Body1"/>
            <w:ind w:left="0"/>
          </w:pPr>
        </w:pPrChange>
      </w:pPr>
      <w:r>
        <w:t>To be done.</w:t>
      </w:r>
    </w:p>
    <w:p w:rsidR="00937440" w:rsidRDefault="00937440">
      <w:pPr>
        <w:pStyle w:val="Heading1"/>
        <w:rPr>
          <w:ins w:id="304" w:author="Ian Tasker" w:date="2016-07-07T07:06:00Z"/>
        </w:rPr>
        <w:pPrChange w:id="305" w:author="Ian Tasker" w:date="2016-07-07T07:05:00Z">
          <w:pPr>
            <w:pStyle w:val="Body1"/>
            <w:ind w:left="0"/>
          </w:pPr>
        </w:pPrChange>
      </w:pPr>
      <w:ins w:id="306" w:author="Ian Tasker" w:date="2016-07-07T07:05:00Z">
        <w:r>
          <w:lastRenderedPageBreak/>
          <w:t>Troubleshooting</w:t>
        </w:r>
      </w:ins>
    </w:p>
    <w:p w:rsidR="00B83A83" w:rsidRDefault="00B83A83" w:rsidP="00334059">
      <w:pPr>
        <w:pStyle w:val="BodyText"/>
        <w:rPr>
          <w:ins w:id="307" w:author="Ian Tasker" w:date="2016-07-07T07:21:00Z"/>
        </w:rPr>
        <w:pPrChange w:id="308" w:author="Jon Nicholson" w:date="2016-07-12T15:17:00Z">
          <w:pPr>
            <w:pStyle w:val="Body1"/>
            <w:ind w:left="0"/>
          </w:pPr>
        </w:pPrChange>
      </w:pPr>
      <w:ins w:id="309" w:author="Ian Tasker" w:date="2016-07-07T07:19:00Z">
        <w:r>
          <w:t>The demo project</w:t>
        </w:r>
      </w:ins>
      <w:ins w:id="310" w:author="Ian Tasker" w:date="2016-07-07T07:20:00Z">
        <w:r>
          <w:t>s</w:t>
        </w:r>
      </w:ins>
      <w:ins w:id="311" w:author="Ian Tasker" w:date="2016-07-07T07:19:00Z">
        <w:r>
          <w:t xml:space="preserve"> give working example</w:t>
        </w:r>
      </w:ins>
      <w:ins w:id="312" w:author="Ian Tasker" w:date="2016-07-07T07:21:00Z">
        <w:r>
          <w:t>s</w:t>
        </w:r>
      </w:ins>
      <w:ins w:id="313" w:author="Ian Tasker" w:date="2016-07-07T07:19:00Z">
        <w:r>
          <w:t xml:space="preserve"> for developers to compare</w:t>
        </w:r>
      </w:ins>
      <w:ins w:id="314" w:author="Ian Tasker" w:date="2016-07-07T07:21:00Z">
        <w:r>
          <w:t xml:space="preserve"> against if application build issues have </w:t>
        </w:r>
      </w:ins>
      <w:ins w:id="315" w:author="Ian Tasker" w:date="2016-07-07T07:22:00Z">
        <w:r>
          <w:t>arisen</w:t>
        </w:r>
      </w:ins>
      <w:ins w:id="316" w:author="Ian Tasker" w:date="2016-07-07T07:21:00Z">
        <w:r>
          <w:t>.</w:t>
        </w:r>
        <w:del w:id="317" w:author="Jon Nicholson" w:date="2016-07-12T15:18:00Z">
          <w:r w:rsidDel="00DF4494">
            <w:delText xml:space="preserve"> </w:delText>
          </w:r>
        </w:del>
      </w:ins>
    </w:p>
    <w:p w:rsidR="00B83A83" w:rsidRDefault="00B83A83" w:rsidP="00334059">
      <w:pPr>
        <w:pStyle w:val="BodyText"/>
        <w:rPr>
          <w:ins w:id="318" w:author="Ian Tasker" w:date="2016-07-07T07:18:00Z"/>
        </w:rPr>
        <w:pPrChange w:id="319" w:author="Jon Nicholson" w:date="2016-07-12T15:17:00Z">
          <w:pPr>
            <w:pStyle w:val="Body1"/>
            <w:ind w:left="0"/>
          </w:pPr>
        </w:pPrChange>
      </w:pPr>
      <w:ins w:id="320" w:author="Ian Tasker" w:date="2016-07-07T07:22:00Z">
        <w:r>
          <w:t>For a deep</w:t>
        </w:r>
      </w:ins>
      <w:ins w:id="321" w:author="Ian Tasker" w:date="2016-07-07T07:24:00Z">
        <w:r>
          <w:t>er</w:t>
        </w:r>
      </w:ins>
      <w:ins w:id="322" w:author="Ian Tasker" w:date="2016-07-07T07:22:00Z">
        <w:r>
          <w:t xml:space="preserve"> analyses of the messages </w:t>
        </w:r>
      </w:ins>
      <w:ins w:id="323" w:author="Ian Tasker" w:date="2016-07-07T07:23:00Z">
        <w:r>
          <w:t>exchanged</w:t>
        </w:r>
      </w:ins>
      <w:ins w:id="324" w:author="Ian Tasker" w:date="2016-07-07T07:22:00Z">
        <w:r>
          <w:t xml:space="preserve"> </w:t>
        </w:r>
      </w:ins>
      <w:ins w:id="325" w:author="Ian Tasker" w:date="2016-07-07T07:23:00Z">
        <w:r w:rsidRPr="00334059">
          <w:rPr>
            <w:rPrChange w:id="326" w:author="Jon Nicholson" w:date="2016-07-12T15:17:00Z">
              <w:rPr/>
            </w:rPrChange>
          </w:rPr>
          <w:t>between</w:t>
        </w:r>
      </w:ins>
      <w:ins w:id="327" w:author="Ian Tasker" w:date="2016-07-07T07:22:00Z">
        <w:r>
          <w:t xml:space="preserve"> </w:t>
        </w:r>
      </w:ins>
      <w:ins w:id="328" w:author="Ian Tasker" w:date="2016-07-07T07:23:00Z">
        <w:r>
          <w:t xml:space="preserve">the consumer, environment </w:t>
        </w:r>
        <w:r w:rsidR="00A70FDA">
          <w:t>and provider</w:t>
        </w:r>
      </w:ins>
      <w:ins w:id="329" w:author="Ian Tasker" w:date="2016-07-07T07:24:00Z">
        <w:r w:rsidR="00A70FDA">
          <w:t>s</w:t>
        </w:r>
      </w:ins>
      <w:ins w:id="330" w:author="Ian Tasker" w:date="2016-07-07T07:23:00Z">
        <w:r>
          <w:t xml:space="preserve"> third party tools like </w:t>
        </w:r>
        <w:del w:id="331" w:author="Jon Nicholson" w:date="2016-07-12T15:18:00Z">
          <w:r w:rsidDel="00334059">
            <w:delText>f</w:delText>
          </w:r>
        </w:del>
      </w:ins>
      <w:ins w:id="332" w:author="Jon Nicholson" w:date="2016-07-12T15:18:00Z">
        <w:r w:rsidR="00334059">
          <w:t>F</w:t>
        </w:r>
      </w:ins>
      <w:ins w:id="333" w:author="Ian Tasker" w:date="2016-07-07T07:23:00Z">
        <w:r>
          <w:t>id</w:t>
        </w:r>
        <w:r w:rsidR="00A70FDA">
          <w:t>dler can be used</w:t>
        </w:r>
      </w:ins>
      <w:ins w:id="334" w:author="Ian Tasker" w:date="2016-07-07T07:24:00Z">
        <w:r w:rsidR="00A70FDA">
          <w:t xml:space="preserve">. For more information on this please </w:t>
        </w:r>
      </w:ins>
      <w:ins w:id="335" w:author="Ian Tasker" w:date="2016-07-07T07:25:00Z">
        <w:r w:rsidR="00A70FDA">
          <w:t xml:space="preserve">refer to </w:t>
        </w:r>
      </w:ins>
      <w:ins w:id="336" w:author="Jon Nicholson" w:date="2016-07-12T15:17:00Z">
        <w:r w:rsidR="00334059">
          <w:fldChar w:fldCharType="begin"/>
        </w:r>
        <w:r w:rsidR="00334059">
          <w:instrText xml:space="preserve"> HYPERLINK "</w:instrText>
        </w:r>
        <w:r w:rsidR="00334059" w:rsidRPr="00334059">
          <w:instrText>https://github.com/ZiNETHQ/SIF3DiagnosticTools</w:instrText>
        </w:r>
        <w:r w:rsidR="00334059">
          <w:instrText xml:space="preserve">" </w:instrText>
        </w:r>
        <w:r w:rsidR="00334059">
          <w:fldChar w:fldCharType="separate"/>
        </w:r>
        <w:r w:rsidR="00334059" w:rsidRPr="00AE6521">
          <w:rPr>
            <w:rStyle w:val="Hyperlink"/>
          </w:rPr>
          <w:t>https://github.com/ZiNETHQ/SIF3DiagnosticTools</w:t>
        </w:r>
        <w:r w:rsidR="00334059">
          <w:fldChar w:fldCharType="end"/>
        </w:r>
      </w:ins>
      <w:ins w:id="337" w:author="Ian Tasker" w:date="2016-07-07T07:25:00Z">
        <w:del w:id="338" w:author="Jon Nicholson" w:date="2016-07-12T15:17:00Z">
          <w:r w:rsidR="00A70FDA" w:rsidRPr="00A70FDA" w:rsidDel="00334059">
            <w:delText>https://github.com/ZiNETHQ/SIF3Fiddler</w:delText>
          </w:r>
        </w:del>
      </w:ins>
      <w:ins w:id="339" w:author="Ian Tasker" w:date="2016-07-07T07:23:00Z">
        <w:del w:id="340" w:author="Jon Nicholson" w:date="2016-07-12T15:17:00Z">
          <w:r w:rsidDel="00334059">
            <w:delText xml:space="preserve"> </w:delText>
          </w:r>
        </w:del>
      </w:ins>
      <w:ins w:id="341" w:author="Ian Tasker" w:date="2016-07-07T07:22:00Z">
        <w:del w:id="342" w:author="Jon Nicholson" w:date="2016-07-12T15:17:00Z">
          <w:r w:rsidDel="00334059">
            <w:delText xml:space="preserve"> </w:delText>
          </w:r>
        </w:del>
      </w:ins>
      <w:ins w:id="343" w:author="Jon Nicholson" w:date="2016-07-12T15:17:00Z">
        <w:r w:rsidR="00334059">
          <w:t>.</w:t>
        </w:r>
      </w:ins>
    </w:p>
    <w:p w:rsidR="00937440" w:rsidDel="00334059" w:rsidRDefault="00B83A83" w:rsidP="00334059">
      <w:pPr>
        <w:pStyle w:val="BodyText"/>
        <w:rPr>
          <w:ins w:id="344" w:author="Ian Tasker" w:date="2016-07-07T07:06:00Z"/>
          <w:del w:id="345" w:author="Jon Nicholson" w:date="2016-07-12T15:17:00Z"/>
        </w:rPr>
        <w:pPrChange w:id="346" w:author="Jon Nicholson" w:date="2016-07-12T15:17:00Z">
          <w:pPr>
            <w:pStyle w:val="Body1"/>
            <w:ind w:left="0"/>
          </w:pPr>
        </w:pPrChange>
      </w:pPr>
      <w:ins w:id="347" w:author="Ian Tasker" w:date="2016-07-07T07:18:00Z">
        <w:r>
          <w:t xml:space="preserve">If an issue is </w:t>
        </w:r>
      </w:ins>
      <w:ins w:id="348" w:author="Ian Tasker" w:date="2016-07-07T07:07:00Z">
        <w:r w:rsidR="00937440">
          <w:t>identify with the f</w:t>
        </w:r>
      </w:ins>
      <w:ins w:id="349" w:author="Ian Tasker" w:date="2016-07-07T07:08:00Z">
        <w:r w:rsidR="00937440">
          <w:t>rame</w:t>
        </w:r>
      </w:ins>
      <w:ins w:id="350" w:author="Ian Tasker" w:date="2016-07-07T07:07:00Z">
        <w:r w:rsidR="00937440">
          <w:t>w</w:t>
        </w:r>
      </w:ins>
      <w:ins w:id="351" w:author="Ian Tasker" w:date="2016-07-07T07:08:00Z">
        <w:r w:rsidR="00937440">
          <w:t>o</w:t>
        </w:r>
      </w:ins>
      <w:ins w:id="352" w:author="Ian Tasker" w:date="2016-07-07T07:07:00Z">
        <w:r w:rsidR="00937440">
          <w:t xml:space="preserve">rk please submit </w:t>
        </w:r>
      </w:ins>
      <w:ins w:id="353" w:author="Ian Tasker" w:date="2016-07-07T07:09:00Z">
        <w:r w:rsidR="00937440">
          <w:t>it and if possible a fix to</w:t>
        </w:r>
      </w:ins>
      <w:ins w:id="354" w:author="Jon Nicholson" w:date="2016-07-12T15:17:00Z">
        <w:r w:rsidR="00334059">
          <w:t xml:space="preserve"> </w:t>
        </w:r>
      </w:ins>
      <w:ins w:id="355" w:author="Ian Tasker" w:date="2016-07-07T07:09:00Z">
        <w:del w:id="356" w:author="Jon Nicholson" w:date="2016-07-12T15:17:00Z">
          <w:r w:rsidR="00937440" w:rsidDel="00334059">
            <w:delText xml:space="preserve"> </w:delText>
          </w:r>
        </w:del>
      </w:ins>
      <w:ins w:id="357" w:author="Ian Tasker" w:date="2016-07-07T07:07:00Z">
        <w:del w:id="358" w:author="Jon Nicholson" w:date="2016-07-12T15:17:00Z">
          <w:r w:rsidR="00937440" w:rsidDel="00334059">
            <w:delText xml:space="preserve"> </w:delText>
          </w:r>
        </w:del>
      </w:ins>
      <w:ins w:id="359" w:author="Ian Tasker" w:date="2016-07-07T07:09:00Z">
        <w:r w:rsidR="00937440">
          <w:fldChar w:fldCharType="begin"/>
        </w:r>
        <w:r w:rsidR="00937440">
          <w:instrText xml:space="preserve"> HYPERLINK "</w:instrText>
        </w:r>
      </w:ins>
      <w:ins w:id="360" w:author="Ian Tasker" w:date="2016-07-07T07:08:00Z">
        <w:r w:rsidR="00937440" w:rsidRPr="00937440">
          <w:instrText>https://github.com/Access4Learning/sif3-framework-dotnet/issues</w:instrText>
        </w:r>
      </w:ins>
      <w:ins w:id="361" w:author="Ian Tasker" w:date="2016-07-07T07:09:00Z">
        <w:r w:rsidR="00937440">
          <w:instrText xml:space="preserve">" </w:instrText>
        </w:r>
        <w:r w:rsidR="00937440">
          <w:fldChar w:fldCharType="separate"/>
        </w:r>
      </w:ins>
      <w:ins w:id="362" w:author="Ian Tasker" w:date="2016-07-07T07:08:00Z">
        <w:r w:rsidR="00937440" w:rsidRPr="00AE4D1D">
          <w:rPr>
            <w:rStyle w:val="Hyperlink"/>
          </w:rPr>
          <w:t>https://github.com/Access4Learning/sif3-framework-dotnet/issues</w:t>
        </w:r>
      </w:ins>
      <w:ins w:id="363" w:author="Ian Tasker" w:date="2016-07-07T07:09:00Z">
        <w:r w:rsidR="00937440">
          <w:fldChar w:fldCharType="end"/>
        </w:r>
        <w:r w:rsidR="00937440">
          <w:t>. The community will endeavour to resolve the issues but no timeline</w:t>
        </w:r>
      </w:ins>
      <w:ins w:id="364" w:author="Ian Tasker" w:date="2016-07-07T07:10:00Z">
        <w:r w:rsidR="00937440">
          <w:t>s</w:t>
        </w:r>
      </w:ins>
      <w:ins w:id="365" w:author="Ian Tasker" w:date="2016-07-07T07:09:00Z">
        <w:r w:rsidR="00937440">
          <w:t xml:space="preserve"> can be given.</w:t>
        </w:r>
        <w:del w:id="366" w:author="Jon Nicholson" w:date="2016-07-12T15:17:00Z">
          <w:r w:rsidR="00937440" w:rsidDel="00334059">
            <w:delText xml:space="preserve"> </w:delText>
          </w:r>
        </w:del>
      </w:ins>
    </w:p>
    <w:p w:rsidR="00937440" w:rsidRPr="00937440" w:rsidRDefault="00937440" w:rsidP="00334059">
      <w:pPr>
        <w:pStyle w:val="BodyText"/>
        <w:pPrChange w:id="367" w:author="Jon Nicholson" w:date="2016-07-12T15:17:00Z">
          <w:pPr>
            <w:pStyle w:val="Body1"/>
            <w:ind w:left="0"/>
          </w:pPr>
        </w:pPrChange>
      </w:pPr>
      <w:bookmarkStart w:id="368" w:name="_GoBack"/>
      <w:bookmarkEnd w:id="368"/>
    </w:p>
    <w:sectPr w:rsidR="00937440" w:rsidRPr="00937440">
      <w:headerReference w:type="even" r:id="rId10"/>
      <w:headerReference w:type="default" r:id="rId11"/>
      <w:footerReference w:type="even" r:id="rId12"/>
      <w:footerReference w:type="default" r:id="rId13"/>
      <w:headerReference w:type="first" r:id="rId1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66C" w:rsidRDefault="00DE166C">
      <w:r>
        <w:separator/>
      </w:r>
    </w:p>
  </w:endnote>
  <w:endnote w:type="continuationSeparator" w:id="0">
    <w:p w:rsidR="00DE166C" w:rsidRDefault="00DE1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F7889">
    <w:pPr>
      <w:pStyle w:val="Footer"/>
    </w:pPr>
    <w:r>
      <w:fldChar w:fldCharType="begin"/>
    </w:r>
    <w:r>
      <w:instrText xml:space="preserve"> QUOTE "Revision: " </w:instrText>
    </w:r>
    <w:r w:rsidR="00DE166C">
      <w:fldChar w:fldCharType="begin"/>
    </w:r>
    <w:r w:rsidR="00DE166C">
      <w:instrText xml:space="preserve"> DOCPROPERTY "Revision" </w:instrText>
    </w:r>
    <w:r w:rsidR="00DE166C">
      <w:fldChar w:fldCharType="separate"/>
    </w:r>
    <w:r w:rsidR="002845EB">
      <w:instrText>1.0</w:instrText>
    </w:r>
    <w:r w:rsidR="00DE166C">
      <w:fldChar w:fldCharType="end"/>
    </w:r>
    <w:r>
      <w:fldChar w:fldCharType="begin"/>
    </w:r>
    <w:r>
      <w:instrText xml:space="preserve"> IF </w:instrText>
    </w:r>
    <w:r w:rsidR="00DE166C">
      <w:fldChar w:fldCharType="begin"/>
    </w:r>
    <w:r w:rsidR="00DE166C">
      <w:instrText xml:space="preserve"> DOCPROPERTY "Status" </w:instrText>
    </w:r>
    <w:r w:rsidR="00DE166C">
      <w:fldChar w:fldCharType="separate"/>
    </w:r>
    <w:r w:rsidR="002845EB">
      <w:instrText>draft</w:instrText>
    </w:r>
    <w:r w:rsidR="00DE166C">
      <w:fldChar w:fldCharType="end"/>
    </w:r>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2845EB">
      <w:rPr>
        <w:rStyle w:val="Emphasis"/>
      </w:rPr>
      <w:instrText>draft</w:instrText>
    </w:r>
    <w:r>
      <w:fldChar w:fldCharType="end"/>
    </w:r>
    <w:r>
      <w:instrText xml:space="preserve">)" </w:instrText>
    </w:r>
    <w:r>
      <w:fldChar w:fldCharType="separate"/>
    </w:r>
    <w:r w:rsidR="002845EB">
      <w:rPr>
        <w:noProof/>
      </w:rPr>
      <w:instrText xml:space="preserve"> (</w:instrText>
    </w:r>
    <w:r w:rsidR="002845EB">
      <w:rPr>
        <w:rStyle w:val="Emphasis"/>
        <w:noProof/>
      </w:rPr>
      <w:instrText>draft</w:instrText>
    </w:r>
    <w:r w:rsidR="002845EB">
      <w:rPr>
        <w:noProof/>
      </w:rPr>
      <w:instrText>)</w:instrText>
    </w:r>
    <w:r>
      <w:fldChar w:fldCharType="end"/>
    </w:r>
    <w:r>
      <w:instrText xml:space="preserve"> </w:instrText>
    </w:r>
    <w:r>
      <w:fldChar w:fldCharType="separate"/>
    </w:r>
    <w:ins w:id="369" w:author="Jon Nicholson" w:date="2016-07-12T15:18:00Z">
      <w:r w:rsidR="00DF4494">
        <w:t>Revision: 1.0</w:t>
      </w:r>
      <w:r w:rsidR="00DF4494">
        <w:rPr>
          <w:noProof/>
        </w:rPr>
        <w:t xml:space="preserve"> (</w:t>
      </w:r>
      <w:r w:rsidR="00DF4494">
        <w:rPr>
          <w:rStyle w:val="Emphasis"/>
          <w:noProof/>
        </w:rPr>
        <w:t>draft</w:t>
      </w:r>
      <w:r w:rsidR="00DF4494">
        <w:rPr>
          <w:noProof/>
        </w:rPr>
        <w:t>)</w:t>
      </w:r>
    </w:ins>
    <w:r>
      <w:fldChar w:fldCharType="end"/>
    </w:r>
    <w:r>
      <w:tab/>
    </w:r>
    <w:r>
      <w:tab/>
    </w:r>
    <w:r w:rsidR="00DE166C">
      <w:fldChar w:fldCharType="begin"/>
    </w:r>
    <w:r w:rsidR="00DE166C">
      <w:instrText xml:space="preserve"> DOCPROPERTY "Title" </w:instrText>
    </w:r>
    <w:r w:rsidR="00DE166C">
      <w:fldChar w:fldCharType="separate"/>
    </w:r>
    <w:r w:rsidR="002845EB">
      <w:t>Developer's Guide</w:t>
    </w:r>
    <w:r w:rsidR="00DE166C">
      <w:fldChar w:fldCharType="end"/>
    </w:r>
    <w:r>
      <w:t xml:space="preserve"> (</w:t>
    </w:r>
    <w:r w:rsidR="00DE166C">
      <w:fldChar w:fldCharType="begin"/>
    </w:r>
    <w:r w:rsidR="00DE166C">
      <w:instrText xml:space="preserve"> DOCPROPERTY "SystemAbbreviation" </w:instrText>
    </w:r>
    <w:r w:rsidR="00DE166C">
      <w:fldChar w:fldCharType="separate"/>
    </w:r>
    <w:r w:rsidR="002845EB">
      <w:t>SIF3-DEV</w:t>
    </w:r>
    <w:r w:rsidR="00DE166C">
      <w:fldChar w:fldCharType="end"/>
    </w:r>
    <w:r>
      <w:t>)</w:t>
    </w:r>
  </w:p>
  <w:p w:rsidR="00CF7889" w:rsidRDefault="00CF7889">
    <w:pPr>
      <w:pStyle w:val="Footer"/>
    </w:pPr>
    <w:r>
      <w:fldChar w:fldCharType="begin"/>
    </w:r>
    <w:r>
      <w:instrText xml:space="preserve"> DOCPROPERTY "RevisionDate" \@ "MMM YYYY" </w:instrText>
    </w:r>
    <w:r>
      <w:fldChar w:fldCharType="separate"/>
    </w:r>
    <w:r w:rsidR="002845EB">
      <w:t>May 2016</w:t>
    </w:r>
    <w:r>
      <w:fldChar w:fldCharType="end"/>
    </w:r>
    <w:r>
      <w:tab/>
    </w:r>
    <w:r>
      <w:tab/>
      <w:t xml:space="preserve">Version </w:t>
    </w:r>
    <w:r w:rsidR="00DE166C">
      <w:fldChar w:fldCharType="begin"/>
    </w:r>
    <w:r w:rsidR="00DE166C">
      <w:instrText xml:space="preserve"> DOCPROPERTY "SystemVersion" </w:instrText>
    </w:r>
    <w:r w:rsidR="00DE166C">
      <w:fldChar w:fldCharType="separate"/>
    </w:r>
    <w:r w:rsidR="002845EB">
      <w:t>1.1.0</w:t>
    </w:r>
    <w:r w:rsidR="00DE166C">
      <w:fldChar w:fldCharType="end"/>
    </w:r>
  </w:p>
  <w:p w:rsidR="00CF7889" w:rsidRDefault="00CF7889">
    <w:pPr>
      <w:pStyle w:val="Footer"/>
    </w:pPr>
    <w:r>
      <w:tab/>
      <w:t xml:space="preserve">Page </w:t>
    </w:r>
    <w:r>
      <w:fldChar w:fldCharType="begin"/>
    </w:r>
    <w:r>
      <w:instrText xml:space="preserve"> PAGE </w:instrText>
    </w:r>
    <w:r>
      <w:fldChar w:fldCharType="separate"/>
    </w:r>
    <w:r w:rsidR="00DF4494">
      <w:rPr>
        <w:noProof/>
      </w:rPr>
      <w:t>10</w:t>
    </w:r>
    <w:r>
      <w:fldChar w:fldCharType="end"/>
    </w:r>
    <w:r>
      <w:t xml:space="preserve"> of </w:t>
    </w:r>
    <w:r w:rsidR="00DE166C">
      <w:fldChar w:fldCharType="begin"/>
    </w:r>
    <w:r w:rsidR="00DE166C">
      <w:instrText xml:space="preserve"> NUMPAGES </w:instrText>
    </w:r>
    <w:r w:rsidR="00DE166C">
      <w:fldChar w:fldCharType="separate"/>
    </w:r>
    <w:r w:rsidR="00DF4494">
      <w:rPr>
        <w:noProof/>
      </w:rPr>
      <w:t>10</w:t>
    </w:r>
    <w:r w:rsidR="00DE166C">
      <w:rPr>
        <w:noProof/>
      </w:rPr>
      <w:fldChar w:fldCharType="end"/>
    </w:r>
    <w:r w:rsidR="00CA50E9">
      <w:rPr>
        <w:noProof/>
        <w:lang w:val="en-GB" w:eastAsia="en-GB"/>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3E6BAD"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DE166C">
    <w:pPr>
      <w:pStyle w:val="Footer"/>
    </w:pPr>
    <w:r>
      <w:fldChar w:fldCharType="begin"/>
    </w:r>
    <w:r>
      <w:instrText xml:space="preserve"> DOCPROPERTY "SystemAbbreviation" </w:instrText>
    </w:r>
    <w:r>
      <w:fldChar w:fldCharType="separate"/>
    </w:r>
    <w:r w:rsidR="00BF287B">
      <w:t>SIF3-DEV</w:t>
    </w:r>
    <w:r>
      <w:fldChar w:fldCharType="end"/>
    </w:r>
    <w:r w:rsidR="00CF7889">
      <w:t xml:space="preserve"> version </w:t>
    </w:r>
    <w:r>
      <w:fldChar w:fldCharType="begin"/>
    </w:r>
    <w:r>
      <w:instrText xml:space="preserve"> DOCPROPERTY "SystemVersion" </w:instrText>
    </w:r>
    <w:r>
      <w:fldChar w:fldCharType="separate"/>
    </w:r>
    <w:r w:rsidR="00BF287B">
      <w:t>1.0.0</w:t>
    </w:r>
    <w:r>
      <w:fldChar w:fldCharType="end"/>
    </w:r>
    <w:r w:rsidR="00CF7889">
      <w:tab/>
    </w:r>
    <w:r w:rsidR="00CF7889">
      <w:tab/>
    </w:r>
    <w:r w:rsidR="00CF7889">
      <w:fldChar w:fldCharType="begin"/>
    </w:r>
    <w:r w:rsidR="00CF7889">
      <w:instrText xml:space="preserve"> QUOTE "Revision: " </w:instrText>
    </w:r>
    <w:r>
      <w:fldChar w:fldCharType="begin"/>
    </w:r>
    <w:r>
      <w:instrText xml:space="preserve"> DOCPROPERTY "Revision" </w:instrText>
    </w:r>
    <w:r>
      <w:fldChar w:fldCharType="separate"/>
    </w:r>
    <w:r w:rsidR="00BF287B">
      <w:instrText>1.03</w:instrText>
    </w:r>
    <w:r>
      <w:fldChar w:fldCharType="end"/>
    </w:r>
    <w:r w:rsidR="00CF7889">
      <w:fldChar w:fldCharType="begin"/>
    </w:r>
    <w:r w:rsidR="00CF7889">
      <w:instrText xml:space="preserve"> IF </w:instrText>
    </w:r>
    <w:r>
      <w:fldChar w:fldCharType="begin"/>
    </w:r>
    <w:r>
      <w:instrText xml:space="preserve"> DOCPROPERTY "Status" </w:instrText>
    </w:r>
    <w:r>
      <w:fldChar w:fldCharType="separate"/>
    </w:r>
    <w:r w:rsidR="00BF287B">
      <w:instrText>final</w:instrText>
    </w:r>
    <w:r>
      <w:fldChar w:fldCharType="end"/>
    </w:r>
    <w:r w:rsidR="00CF7889">
      <w:instrText xml:space="preserve"> = "draft" " (</w:instrText>
    </w:r>
    <w:r w:rsidR="00CF7889">
      <w:fldChar w:fldCharType="begin"/>
    </w:r>
    <w:r w:rsidR="00CF7889">
      <w:instrText xml:space="preserve"> </w:instrText>
    </w:r>
    <w:r w:rsidR="00CF7889">
      <w:rPr>
        <w:rStyle w:val="Emphasis"/>
      </w:rPr>
      <w:instrText>D</w:instrText>
    </w:r>
    <w:r w:rsidR="00CF7889">
      <w:instrText>OCPROPERTY "Status" \* CHARFORMAT</w:instrText>
    </w:r>
    <w:r w:rsidR="00CF7889">
      <w:fldChar w:fldCharType="separate"/>
    </w:r>
    <w:r w:rsidR="00CF7889">
      <w:rPr>
        <w:rStyle w:val="Emphasis"/>
      </w:rPr>
      <w:instrText>draft</w:instrText>
    </w:r>
    <w:r w:rsidR="00CF7889">
      <w:fldChar w:fldCharType="end"/>
    </w:r>
    <w:r w:rsidR="00CF7889">
      <w:instrText xml:space="preserve">)" </w:instrText>
    </w:r>
    <w:r w:rsidR="00CF7889">
      <w:fldChar w:fldCharType="end"/>
    </w:r>
    <w:r w:rsidR="00CF7889">
      <w:instrText xml:space="preserve"> </w:instrText>
    </w:r>
    <w:r w:rsidR="00CF7889">
      <w:fldChar w:fldCharType="separate"/>
    </w:r>
    <w:r w:rsidR="00BF287B">
      <w:t>Revision: 1.03</w:t>
    </w:r>
    <w:r w:rsidR="00CF7889">
      <w:fldChar w:fldCharType="end"/>
    </w:r>
  </w:p>
  <w:p w:rsidR="00CF7889" w:rsidRDefault="00DE166C">
    <w:pPr>
      <w:pStyle w:val="Footer"/>
    </w:pPr>
    <w:r>
      <w:fldChar w:fldCharType="begin"/>
    </w:r>
    <w:r>
      <w:instrText xml:space="preserve"> DOCPROPERTY "Title" </w:instrText>
    </w:r>
    <w:r>
      <w:fldChar w:fldCharType="separate"/>
    </w:r>
    <w:r w:rsidR="00BF287B">
      <w:t>Developer's Guide</w:t>
    </w:r>
    <w:r>
      <w:fldChar w:fldCharType="end"/>
    </w:r>
    <w:r w:rsidR="00CF7889">
      <w:tab/>
    </w:r>
    <w:r w:rsidR="00CF7889">
      <w:tab/>
    </w:r>
    <w:r w:rsidR="00CF7889">
      <w:fldChar w:fldCharType="begin"/>
    </w:r>
    <w:r w:rsidR="00CF7889">
      <w:instrText xml:space="preserve"> DOCPROPERTY "RevisionDate" \@ "MMM YYYY"</w:instrText>
    </w:r>
    <w:r w:rsidR="00CF7889">
      <w:fldChar w:fldCharType="separate"/>
    </w:r>
    <w:r w:rsidR="00BF287B">
      <w:t>Jan 2016</w:t>
    </w:r>
    <w:r w:rsidR="00CF7889">
      <w:fldChar w:fldCharType="end"/>
    </w:r>
  </w:p>
  <w:p w:rsidR="00CF7889" w:rsidRDefault="00CF7889">
    <w:pPr>
      <w:pStyle w:val="Footer"/>
    </w:pPr>
    <w:r>
      <w:tab/>
      <w:t xml:space="preserve">Page </w:t>
    </w:r>
    <w:r>
      <w:fldChar w:fldCharType="begin"/>
    </w:r>
    <w:r>
      <w:instrText xml:space="preserve"> PAGE </w:instrText>
    </w:r>
    <w:r>
      <w:fldChar w:fldCharType="separate"/>
    </w:r>
    <w:r w:rsidR="00DF4494">
      <w:rPr>
        <w:noProof/>
      </w:rPr>
      <w:t>9</w:t>
    </w:r>
    <w:r>
      <w:fldChar w:fldCharType="end"/>
    </w:r>
    <w:r>
      <w:t xml:space="preserve"> of </w:t>
    </w:r>
    <w:r w:rsidR="00DE166C">
      <w:fldChar w:fldCharType="begin"/>
    </w:r>
    <w:r w:rsidR="00DE166C">
      <w:instrText xml:space="preserve"> NUMPAGES </w:instrText>
    </w:r>
    <w:r w:rsidR="00DE166C">
      <w:fldChar w:fldCharType="separate"/>
    </w:r>
    <w:r w:rsidR="00DF4494">
      <w:rPr>
        <w:noProof/>
      </w:rPr>
      <w:t>10</w:t>
    </w:r>
    <w:r w:rsidR="00DE166C">
      <w:rPr>
        <w:noProof/>
      </w:rPr>
      <w:fldChar w:fldCharType="end"/>
    </w:r>
    <w:r w:rsidR="00CA50E9">
      <w:rPr>
        <w:noProof/>
        <w:lang w:val="en-GB" w:eastAsia="en-GB"/>
      </w:rPr>
      <mc:AlternateContent>
        <mc:Choice Requires="wps">
          <w:drawing>
            <wp:anchor distT="0" distB="0" distL="114300" distR="114300" simplePos="0" relativeHeight="251656192" behindDoc="0" locked="1" layoutInCell="0" allowOverlap="0">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C1547"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66C" w:rsidRDefault="00DE166C">
      <w:r>
        <w:separator/>
      </w:r>
    </w:p>
  </w:footnote>
  <w:footnote w:type="continuationSeparator" w:id="0">
    <w:p w:rsidR="00DE166C" w:rsidRDefault="00DE16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730C7A"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DE166C">
      <w:fldChar w:fldCharType="begin"/>
    </w:r>
    <w:r w:rsidR="00DE166C">
      <w:instrText xml:space="preserve"> DOCPROPERTY "SystemTitle" </w:instrText>
    </w:r>
    <w:r w:rsidR="00DE166C">
      <w:fldChar w:fldCharType="separate"/>
    </w:r>
    <w:r w:rsidR="00BF287B">
      <w:t>SIF 3.0 Framework</w:t>
    </w:r>
    <w:r w:rsidR="00DE166C">
      <w:fldChar w:fldCharType="end"/>
    </w:r>
    <w:r w:rsidR="00CF7889">
      <w:tab/>
    </w:r>
    <w:r w:rsidR="00CF7889">
      <w:tab/>
    </w:r>
    <w:r>
      <w:rPr>
        <w:noProof/>
        <w:lang w:val="en-GB" w:eastAsia="en-GB"/>
      </w:rPr>
      <w:drawing>
        <wp:inline distT="0" distB="0" distL="0" distR="0">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pPr>
    <w:r>
      <w:rPr>
        <w:noProof/>
        <w:lang w:val="en-GB" w:eastAsia="en-GB"/>
      </w:rPr>
      <w:drawing>
        <wp:inline distT="0" distB="0" distL="0" distR="0">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6BE71"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rsidR="00CF7889">
      <w:tab/>
    </w:r>
    <w:r w:rsidR="00CF7889">
      <w:tab/>
    </w:r>
    <w:r w:rsidR="00DE166C">
      <w:fldChar w:fldCharType="begin"/>
    </w:r>
    <w:r w:rsidR="00DE166C">
      <w:instrText xml:space="preserve"> DOCPROPERTY "SystemTitle" </w:instrText>
    </w:r>
    <w:r w:rsidR="00DE166C">
      <w:fldChar w:fldCharType="separate"/>
    </w:r>
    <w:r w:rsidR="00BF287B">
      <w:t>SIF 3.0 Framework</w:t>
    </w:r>
    <w:r w:rsidR="00DE166C">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889" w:rsidRDefault="00CA50E9">
    <w:pPr>
      <w:pStyle w:val="Header"/>
      <w:tabs>
        <w:tab w:val="clear" w:pos="4678"/>
      </w:tabs>
      <w:spacing w:before="5760"/>
      <w:jc w:val="right"/>
    </w:pPr>
    <w:r>
      <w:rPr>
        <w:noProof/>
        <w:lang w:val="en-GB" w:eastAsia="en-GB"/>
      </w:rPr>
      <w:drawing>
        <wp:inline distT="0" distB="0" distL="0" distR="0">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73575"/>
    <w:multiLevelType w:val="hybridMultilevel"/>
    <w:tmpl w:val="24588720"/>
    <w:lvl w:ilvl="0" w:tplc="0C09000D">
      <w:start w:val="1"/>
      <w:numFmt w:val="bullet"/>
      <w:lvlText w:val=""/>
      <w:lvlJc w:val="left"/>
      <w:pPr>
        <w:ind w:left="731" w:hanging="360"/>
      </w:pPr>
      <w:rPr>
        <w:rFonts w:ascii="Wingdings" w:hAnsi="Wingdings"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1" w15:restartNumberingAfterBreak="0">
    <w:nsid w:val="12E45B6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847E5C"/>
    <w:multiLevelType w:val="singleLevel"/>
    <w:tmpl w:val="0C090017"/>
    <w:lvl w:ilvl="0">
      <w:start w:val="1"/>
      <w:numFmt w:val="lowerLetter"/>
      <w:lvlText w:val="%1)"/>
      <w:lvlJc w:val="left"/>
      <w:pPr>
        <w:tabs>
          <w:tab w:val="num" w:pos="360"/>
        </w:tabs>
        <w:ind w:left="360" w:hanging="360"/>
      </w:pPr>
    </w:lvl>
  </w:abstractNum>
  <w:abstractNum w:abstractNumId="3" w15:restartNumberingAfterBreak="0">
    <w:nsid w:val="1C995374"/>
    <w:multiLevelType w:val="hybridMultilevel"/>
    <w:tmpl w:val="A142E498"/>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4" w15:restartNumberingAfterBreak="0">
    <w:nsid w:val="25B3072C"/>
    <w:multiLevelType w:val="hybridMultilevel"/>
    <w:tmpl w:val="B010FB52"/>
    <w:lvl w:ilvl="0" w:tplc="6422F6C8">
      <w:start w:val="1"/>
      <w:numFmt w:val="none"/>
      <w:pStyle w:val="ToDoItem"/>
      <w:lvlText w:val="%1TO DO"/>
      <w:lvlJc w:val="left"/>
      <w:pPr>
        <w:tabs>
          <w:tab w:val="num" w:pos="2155"/>
        </w:tabs>
        <w:ind w:left="2155" w:hanging="1021"/>
      </w:pPr>
      <w:rPr>
        <w:rFonts w:hint="default"/>
        <w:b/>
        <w:i w:val="0"/>
      </w:rPr>
    </w:lvl>
    <w:lvl w:ilvl="1" w:tplc="1F80C7B0" w:tentative="1">
      <w:start w:val="1"/>
      <w:numFmt w:val="lowerLetter"/>
      <w:lvlText w:val="%2."/>
      <w:lvlJc w:val="left"/>
      <w:pPr>
        <w:tabs>
          <w:tab w:val="num" w:pos="1440"/>
        </w:tabs>
        <w:ind w:left="1440" w:hanging="360"/>
      </w:pPr>
    </w:lvl>
    <w:lvl w:ilvl="2" w:tplc="5F5A8AD6" w:tentative="1">
      <w:start w:val="1"/>
      <w:numFmt w:val="lowerRoman"/>
      <w:lvlText w:val="%3."/>
      <w:lvlJc w:val="right"/>
      <w:pPr>
        <w:tabs>
          <w:tab w:val="num" w:pos="2160"/>
        </w:tabs>
        <w:ind w:left="2160" w:hanging="180"/>
      </w:pPr>
    </w:lvl>
    <w:lvl w:ilvl="3" w:tplc="D7BCEB3A" w:tentative="1">
      <w:start w:val="1"/>
      <w:numFmt w:val="decimal"/>
      <w:lvlText w:val="%4."/>
      <w:lvlJc w:val="left"/>
      <w:pPr>
        <w:tabs>
          <w:tab w:val="num" w:pos="2880"/>
        </w:tabs>
        <w:ind w:left="2880" w:hanging="360"/>
      </w:pPr>
    </w:lvl>
    <w:lvl w:ilvl="4" w:tplc="C60E98CC" w:tentative="1">
      <w:start w:val="1"/>
      <w:numFmt w:val="lowerLetter"/>
      <w:lvlText w:val="%5."/>
      <w:lvlJc w:val="left"/>
      <w:pPr>
        <w:tabs>
          <w:tab w:val="num" w:pos="3600"/>
        </w:tabs>
        <w:ind w:left="3600" w:hanging="360"/>
      </w:pPr>
    </w:lvl>
    <w:lvl w:ilvl="5" w:tplc="3898947C" w:tentative="1">
      <w:start w:val="1"/>
      <w:numFmt w:val="lowerRoman"/>
      <w:lvlText w:val="%6."/>
      <w:lvlJc w:val="right"/>
      <w:pPr>
        <w:tabs>
          <w:tab w:val="num" w:pos="4320"/>
        </w:tabs>
        <w:ind w:left="4320" w:hanging="180"/>
      </w:pPr>
    </w:lvl>
    <w:lvl w:ilvl="6" w:tplc="CD2E1D88" w:tentative="1">
      <w:start w:val="1"/>
      <w:numFmt w:val="decimal"/>
      <w:lvlText w:val="%7."/>
      <w:lvlJc w:val="left"/>
      <w:pPr>
        <w:tabs>
          <w:tab w:val="num" w:pos="5040"/>
        </w:tabs>
        <w:ind w:left="5040" w:hanging="360"/>
      </w:pPr>
    </w:lvl>
    <w:lvl w:ilvl="7" w:tplc="6C382816" w:tentative="1">
      <w:start w:val="1"/>
      <w:numFmt w:val="lowerLetter"/>
      <w:lvlText w:val="%8."/>
      <w:lvlJc w:val="left"/>
      <w:pPr>
        <w:tabs>
          <w:tab w:val="num" w:pos="5760"/>
        </w:tabs>
        <w:ind w:left="5760" w:hanging="360"/>
      </w:pPr>
    </w:lvl>
    <w:lvl w:ilvl="8" w:tplc="45FC269C" w:tentative="1">
      <w:start w:val="1"/>
      <w:numFmt w:val="lowerRoman"/>
      <w:lvlText w:val="%9."/>
      <w:lvlJc w:val="right"/>
      <w:pPr>
        <w:tabs>
          <w:tab w:val="num" w:pos="6480"/>
        </w:tabs>
        <w:ind w:left="6480" w:hanging="180"/>
      </w:pPr>
    </w:lvl>
  </w:abstractNum>
  <w:abstractNum w:abstractNumId="5" w15:restartNumberingAfterBreak="0">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6" w15:restartNumberingAfterBreak="0">
    <w:nsid w:val="2BF341E4"/>
    <w:multiLevelType w:val="hybridMultilevel"/>
    <w:tmpl w:val="ED5EC6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8"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9" w15:restartNumberingAfterBreak="0">
    <w:nsid w:val="5FE061A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4164BA4"/>
    <w:multiLevelType w:val="multilevel"/>
    <w:tmpl w:val="0D40B8F8"/>
    <w:lvl w:ilvl="0">
      <w:start w:val="1"/>
      <w:numFmt w:val="bullet"/>
      <w:pStyle w:val="Bullet1"/>
      <w:lvlText w:val="•"/>
      <w:lvlJc w:val="left"/>
      <w:pPr>
        <w:tabs>
          <w:tab w:val="num" w:pos="1472"/>
        </w:tabs>
        <w:ind w:left="1472" w:hanging="340"/>
      </w:pPr>
      <w:rPr>
        <w:rFonts w:ascii="Calibri" w:hAnsi="Calibri" w:hint="default"/>
      </w:rPr>
    </w:lvl>
    <w:lvl w:ilvl="1">
      <w:start w:val="1"/>
      <w:numFmt w:val="bullet"/>
      <w:lvlRestart w:val="0"/>
      <w:pStyle w:val="Bullet2"/>
      <w:lvlText w:val="•"/>
      <w:lvlJc w:val="left"/>
      <w:pPr>
        <w:tabs>
          <w:tab w:val="num" w:pos="1812"/>
        </w:tabs>
        <w:ind w:left="1812" w:hanging="340"/>
      </w:pPr>
      <w:rPr>
        <w:rFonts w:ascii="Calibri" w:hAnsi="Calibri" w:hint="default"/>
      </w:rPr>
    </w:lvl>
    <w:lvl w:ilvl="2">
      <w:start w:val="1"/>
      <w:numFmt w:val="bullet"/>
      <w:lvlRestart w:val="0"/>
      <w:pStyle w:val="Bullet3"/>
      <w:lvlText w:val="•"/>
      <w:lvlJc w:val="left"/>
      <w:pPr>
        <w:tabs>
          <w:tab w:val="num" w:pos="2153"/>
        </w:tabs>
        <w:ind w:left="2153" w:hanging="341"/>
      </w:pPr>
      <w:rPr>
        <w:rFonts w:ascii="Calibri" w:hAnsi="Calibri" w:hint="default"/>
      </w:rPr>
    </w:lvl>
    <w:lvl w:ilvl="3">
      <w:start w:val="1"/>
      <w:numFmt w:val="bullet"/>
      <w:lvlRestart w:val="0"/>
      <w:lvlText w:val="•"/>
      <w:lvlJc w:val="left"/>
      <w:pPr>
        <w:tabs>
          <w:tab w:val="num" w:pos="2039"/>
        </w:tabs>
        <w:ind w:left="2039" w:hanging="227"/>
      </w:pPr>
      <w:rPr>
        <w:rFonts w:ascii="Calibri" w:hAnsi="Calibri" w:hint="default"/>
      </w:rPr>
    </w:lvl>
    <w:lvl w:ilvl="4">
      <w:start w:val="1"/>
      <w:numFmt w:val="bullet"/>
      <w:lvlRestart w:val="0"/>
      <w:lvlText w:val="•"/>
      <w:lvlJc w:val="left"/>
      <w:pPr>
        <w:tabs>
          <w:tab w:val="num" w:pos="2266"/>
        </w:tabs>
        <w:ind w:left="2266" w:hanging="227"/>
      </w:pPr>
      <w:rPr>
        <w:rFonts w:ascii="Calibri" w:hAnsi="Calibri" w:hint="default"/>
      </w:rPr>
    </w:lvl>
    <w:lvl w:ilvl="5">
      <w:start w:val="1"/>
      <w:numFmt w:val="bullet"/>
      <w:lvlRestart w:val="0"/>
      <w:lvlText w:val="•"/>
      <w:lvlJc w:val="left"/>
      <w:pPr>
        <w:tabs>
          <w:tab w:val="num" w:pos="2493"/>
        </w:tabs>
        <w:ind w:left="2493" w:hanging="227"/>
      </w:pPr>
      <w:rPr>
        <w:rFonts w:ascii="Calibri" w:hAnsi="Calibri" w:hint="default"/>
      </w:rPr>
    </w:lvl>
    <w:lvl w:ilvl="6">
      <w:start w:val="1"/>
      <w:numFmt w:val="bullet"/>
      <w:lvlRestart w:val="0"/>
      <w:lvlText w:val="•"/>
      <w:lvlJc w:val="left"/>
      <w:pPr>
        <w:tabs>
          <w:tab w:val="num" w:pos="2720"/>
        </w:tabs>
        <w:ind w:left="2720" w:hanging="227"/>
      </w:pPr>
      <w:rPr>
        <w:rFonts w:ascii="Calibri" w:hAnsi="Calibri" w:hint="default"/>
      </w:rPr>
    </w:lvl>
    <w:lvl w:ilvl="7">
      <w:start w:val="1"/>
      <w:numFmt w:val="bullet"/>
      <w:lvlRestart w:val="0"/>
      <w:lvlText w:val="•"/>
      <w:lvlJc w:val="left"/>
      <w:pPr>
        <w:tabs>
          <w:tab w:val="num" w:pos="2946"/>
        </w:tabs>
        <w:ind w:left="2946" w:hanging="226"/>
      </w:pPr>
      <w:rPr>
        <w:rFonts w:ascii="Calibri" w:hAnsi="Calibri" w:hint="default"/>
      </w:rPr>
    </w:lvl>
    <w:lvl w:ilvl="8">
      <w:start w:val="1"/>
      <w:numFmt w:val="bullet"/>
      <w:lvlRestart w:val="0"/>
      <w:lvlText w:val="•"/>
      <w:lvlJc w:val="left"/>
      <w:pPr>
        <w:tabs>
          <w:tab w:val="num" w:pos="3173"/>
        </w:tabs>
        <w:ind w:left="3173" w:hanging="227"/>
      </w:pPr>
      <w:rPr>
        <w:rFonts w:ascii="Calibri" w:hAnsi="Calibri" w:hint="default"/>
      </w:rPr>
    </w:lvl>
  </w:abstractNum>
  <w:abstractNum w:abstractNumId="11" w15:restartNumberingAfterBreak="0">
    <w:nsid w:val="7C453EE4"/>
    <w:multiLevelType w:val="hybridMultilevel"/>
    <w:tmpl w:val="DD0A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5"/>
  </w:num>
  <w:num w:numId="4">
    <w:abstractNumId w:val="8"/>
  </w:num>
  <w:num w:numId="5">
    <w:abstractNumId w:val="7"/>
  </w:num>
  <w:num w:numId="6">
    <w:abstractNumId w:val="4"/>
  </w:num>
  <w:num w:numId="7">
    <w:abstractNumId w:val="9"/>
  </w:num>
  <w:num w:numId="8">
    <w:abstractNumId w:val="1"/>
  </w:num>
  <w:num w:numId="9">
    <w:abstractNumId w:val="2"/>
  </w:num>
  <w:num w:numId="10">
    <w:abstractNumId w:val="0"/>
  </w:num>
  <w:num w:numId="11">
    <w:abstractNumId w:val="5"/>
  </w:num>
  <w:num w:numId="12">
    <w:abstractNumId w:val="5"/>
  </w:num>
  <w:num w:numId="13">
    <w:abstractNumId w:val="6"/>
  </w:num>
  <w:num w:numId="14">
    <w:abstractNumId w:val="11"/>
  </w:num>
  <w:num w:numId="15">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64"/>
    <w:rsid w:val="00010BB1"/>
    <w:rsid w:val="00012E83"/>
    <w:rsid w:val="000158B0"/>
    <w:rsid w:val="000228C9"/>
    <w:rsid w:val="000323A4"/>
    <w:rsid w:val="000347DB"/>
    <w:rsid w:val="00041600"/>
    <w:rsid w:val="000521BC"/>
    <w:rsid w:val="00056E7C"/>
    <w:rsid w:val="00061D97"/>
    <w:rsid w:val="00071BC5"/>
    <w:rsid w:val="00076A5B"/>
    <w:rsid w:val="00077E45"/>
    <w:rsid w:val="0008317F"/>
    <w:rsid w:val="000839DC"/>
    <w:rsid w:val="0008660B"/>
    <w:rsid w:val="000911DB"/>
    <w:rsid w:val="000A6835"/>
    <w:rsid w:val="000B3821"/>
    <w:rsid w:val="000B3E38"/>
    <w:rsid w:val="000B73EB"/>
    <w:rsid w:val="000B7DCA"/>
    <w:rsid w:val="000C2BDB"/>
    <w:rsid w:val="000C4664"/>
    <w:rsid w:val="000D4CE1"/>
    <w:rsid w:val="000F2B97"/>
    <w:rsid w:val="000F3E13"/>
    <w:rsid w:val="0010263C"/>
    <w:rsid w:val="001036FA"/>
    <w:rsid w:val="00104535"/>
    <w:rsid w:val="001111CF"/>
    <w:rsid w:val="00142BD5"/>
    <w:rsid w:val="001439D4"/>
    <w:rsid w:val="00145AFF"/>
    <w:rsid w:val="00147E2C"/>
    <w:rsid w:val="001626EE"/>
    <w:rsid w:val="0017118D"/>
    <w:rsid w:val="00176684"/>
    <w:rsid w:val="001863EE"/>
    <w:rsid w:val="00191D04"/>
    <w:rsid w:val="00192523"/>
    <w:rsid w:val="001B296B"/>
    <w:rsid w:val="001D0E3E"/>
    <w:rsid w:val="001F571A"/>
    <w:rsid w:val="001F7140"/>
    <w:rsid w:val="00232C15"/>
    <w:rsid w:val="00250A69"/>
    <w:rsid w:val="00251AEA"/>
    <w:rsid w:val="00267EFF"/>
    <w:rsid w:val="00283327"/>
    <w:rsid w:val="002845EB"/>
    <w:rsid w:val="002B0E10"/>
    <w:rsid w:val="002B1C23"/>
    <w:rsid w:val="002C2AAF"/>
    <w:rsid w:val="002C513B"/>
    <w:rsid w:val="002F0535"/>
    <w:rsid w:val="002F207B"/>
    <w:rsid w:val="002F2FEB"/>
    <w:rsid w:val="002F5766"/>
    <w:rsid w:val="002F6E70"/>
    <w:rsid w:val="00322717"/>
    <w:rsid w:val="00324189"/>
    <w:rsid w:val="00326145"/>
    <w:rsid w:val="00331618"/>
    <w:rsid w:val="003335F2"/>
    <w:rsid w:val="00334059"/>
    <w:rsid w:val="00337AE6"/>
    <w:rsid w:val="003454CC"/>
    <w:rsid w:val="00366E64"/>
    <w:rsid w:val="00367198"/>
    <w:rsid w:val="00370763"/>
    <w:rsid w:val="003713E3"/>
    <w:rsid w:val="0037706E"/>
    <w:rsid w:val="003818AF"/>
    <w:rsid w:val="00387291"/>
    <w:rsid w:val="00390505"/>
    <w:rsid w:val="003E11B7"/>
    <w:rsid w:val="0040447B"/>
    <w:rsid w:val="004058A6"/>
    <w:rsid w:val="00412C8E"/>
    <w:rsid w:val="004137DE"/>
    <w:rsid w:val="00426166"/>
    <w:rsid w:val="00441F95"/>
    <w:rsid w:val="00446F84"/>
    <w:rsid w:val="004510E9"/>
    <w:rsid w:val="00455EA9"/>
    <w:rsid w:val="004610D6"/>
    <w:rsid w:val="00471FB0"/>
    <w:rsid w:val="00475EBF"/>
    <w:rsid w:val="00484C81"/>
    <w:rsid w:val="004A1BC7"/>
    <w:rsid w:val="004A3E93"/>
    <w:rsid w:val="004B1D84"/>
    <w:rsid w:val="004C6C5D"/>
    <w:rsid w:val="004D10B9"/>
    <w:rsid w:val="004D2274"/>
    <w:rsid w:val="004D4197"/>
    <w:rsid w:val="004D7A67"/>
    <w:rsid w:val="004F477E"/>
    <w:rsid w:val="00502149"/>
    <w:rsid w:val="00521CF0"/>
    <w:rsid w:val="005502B3"/>
    <w:rsid w:val="00555D6F"/>
    <w:rsid w:val="005755BB"/>
    <w:rsid w:val="005805AD"/>
    <w:rsid w:val="00596388"/>
    <w:rsid w:val="005A2F4E"/>
    <w:rsid w:val="005C173B"/>
    <w:rsid w:val="005D21B0"/>
    <w:rsid w:val="005E1960"/>
    <w:rsid w:val="005F1960"/>
    <w:rsid w:val="005F2161"/>
    <w:rsid w:val="005F2E04"/>
    <w:rsid w:val="00604374"/>
    <w:rsid w:val="00604A52"/>
    <w:rsid w:val="00607569"/>
    <w:rsid w:val="00610381"/>
    <w:rsid w:val="00614366"/>
    <w:rsid w:val="00621332"/>
    <w:rsid w:val="006279E7"/>
    <w:rsid w:val="00627AF9"/>
    <w:rsid w:val="00632B47"/>
    <w:rsid w:val="006379B8"/>
    <w:rsid w:val="0064165B"/>
    <w:rsid w:val="00647534"/>
    <w:rsid w:val="006544A1"/>
    <w:rsid w:val="0067682B"/>
    <w:rsid w:val="006843E0"/>
    <w:rsid w:val="00687ADA"/>
    <w:rsid w:val="00687D55"/>
    <w:rsid w:val="00693C7A"/>
    <w:rsid w:val="006A209A"/>
    <w:rsid w:val="006A787B"/>
    <w:rsid w:val="006B0C18"/>
    <w:rsid w:val="006B34DF"/>
    <w:rsid w:val="006D3F4F"/>
    <w:rsid w:val="006D4B1F"/>
    <w:rsid w:val="006F1EBA"/>
    <w:rsid w:val="00701C50"/>
    <w:rsid w:val="00712CA6"/>
    <w:rsid w:val="00733473"/>
    <w:rsid w:val="00734ECF"/>
    <w:rsid w:val="0073747B"/>
    <w:rsid w:val="00762169"/>
    <w:rsid w:val="00762904"/>
    <w:rsid w:val="00767BD3"/>
    <w:rsid w:val="00786D0B"/>
    <w:rsid w:val="00791E41"/>
    <w:rsid w:val="007A097D"/>
    <w:rsid w:val="007A200C"/>
    <w:rsid w:val="007A20B9"/>
    <w:rsid w:val="007A5929"/>
    <w:rsid w:val="007A7368"/>
    <w:rsid w:val="007B2A10"/>
    <w:rsid w:val="007D0C7D"/>
    <w:rsid w:val="008016FC"/>
    <w:rsid w:val="008033D2"/>
    <w:rsid w:val="00837270"/>
    <w:rsid w:val="0085583B"/>
    <w:rsid w:val="00855B20"/>
    <w:rsid w:val="008606D6"/>
    <w:rsid w:val="00860711"/>
    <w:rsid w:val="00872CE5"/>
    <w:rsid w:val="00885900"/>
    <w:rsid w:val="008862C5"/>
    <w:rsid w:val="0088705E"/>
    <w:rsid w:val="008947BC"/>
    <w:rsid w:val="008A5930"/>
    <w:rsid w:val="008B08DF"/>
    <w:rsid w:val="008B1600"/>
    <w:rsid w:val="008B7750"/>
    <w:rsid w:val="008C48FD"/>
    <w:rsid w:val="008D1FBA"/>
    <w:rsid w:val="008D57BE"/>
    <w:rsid w:val="008D6FEB"/>
    <w:rsid w:val="008D77F9"/>
    <w:rsid w:val="008F413B"/>
    <w:rsid w:val="008F57EB"/>
    <w:rsid w:val="00904BE8"/>
    <w:rsid w:val="009165C5"/>
    <w:rsid w:val="00917546"/>
    <w:rsid w:val="00921DD1"/>
    <w:rsid w:val="00926D1F"/>
    <w:rsid w:val="009314FA"/>
    <w:rsid w:val="00933872"/>
    <w:rsid w:val="00937440"/>
    <w:rsid w:val="0094469C"/>
    <w:rsid w:val="0096033C"/>
    <w:rsid w:val="00965AE1"/>
    <w:rsid w:val="00970004"/>
    <w:rsid w:val="0098373B"/>
    <w:rsid w:val="00994463"/>
    <w:rsid w:val="00997391"/>
    <w:rsid w:val="009A249A"/>
    <w:rsid w:val="009C65C1"/>
    <w:rsid w:val="009D444D"/>
    <w:rsid w:val="009D6106"/>
    <w:rsid w:val="009E389A"/>
    <w:rsid w:val="009E39D6"/>
    <w:rsid w:val="00A17665"/>
    <w:rsid w:val="00A21980"/>
    <w:rsid w:val="00A32B7D"/>
    <w:rsid w:val="00A44FD6"/>
    <w:rsid w:val="00A6309D"/>
    <w:rsid w:val="00A70FDA"/>
    <w:rsid w:val="00AA7960"/>
    <w:rsid w:val="00AC6068"/>
    <w:rsid w:val="00AE06D7"/>
    <w:rsid w:val="00AE2B54"/>
    <w:rsid w:val="00AE71E2"/>
    <w:rsid w:val="00AF0020"/>
    <w:rsid w:val="00AF7434"/>
    <w:rsid w:val="00AF7483"/>
    <w:rsid w:val="00B1452E"/>
    <w:rsid w:val="00B2098F"/>
    <w:rsid w:val="00B21F99"/>
    <w:rsid w:val="00B22FD9"/>
    <w:rsid w:val="00B22FE0"/>
    <w:rsid w:val="00B32B83"/>
    <w:rsid w:val="00B4176A"/>
    <w:rsid w:val="00B471E1"/>
    <w:rsid w:val="00B55939"/>
    <w:rsid w:val="00B61A97"/>
    <w:rsid w:val="00B65275"/>
    <w:rsid w:val="00B83A83"/>
    <w:rsid w:val="00B86F4B"/>
    <w:rsid w:val="00B87E73"/>
    <w:rsid w:val="00BA7840"/>
    <w:rsid w:val="00BB29D4"/>
    <w:rsid w:val="00BB56B1"/>
    <w:rsid w:val="00BB5B6E"/>
    <w:rsid w:val="00BD449F"/>
    <w:rsid w:val="00BE293F"/>
    <w:rsid w:val="00BF1A70"/>
    <w:rsid w:val="00BF287B"/>
    <w:rsid w:val="00C00472"/>
    <w:rsid w:val="00C01EA8"/>
    <w:rsid w:val="00C028C7"/>
    <w:rsid w:val="00C05432"/>
    <w:rsid w:val="00C07795"/>
    <w:rsid w:val="00C2073E"/>
    <w:rsid w:val="00C27893"/>
    <w:rsid w:val="00C322FF"/>
    <w:rsid w:val="00C55BE5"/>
    <w:rsid w:val="00C610AB"/>
    <w:rsid w:val="00C611CE"/>
    <w:rsid w:val="00C71F84"/>
    <w:rsid w:val="00C7780A"/>
    <w:rsid w:val="00C77E56"/>
    <w:rsid w:val="00C870FC"/>
    <w:rsid w:val="00CA2339"/>
    <w:rsid w:val="00CA50E9"/>
    <w:rsid w:val="00CA71D8"/>
    <w:rsid w:val="00CE3BCB"/>
    <w:rsid w:val="00CE3D67"/>
    <w:rsid w:val="00CF1B47"/>
    <w:rsid w:val="00CF4EF5"/>
    <w:rsid w:val="00CF7889"/>
    <w:rsid w:val="00CF7CDA"/>
    <w:rsid w:val="00D013D0"/>
    <w:rsid w:val="00D03E1A"/>
    <w:rsid w:val="00D041C9"/>
    <w:rsid w:val="00D17B33"/>
    <w:rsid w:val="00D227DA"/>
    <w:rsid w:val="00D306CE"/>
    <w:rsid w:val="00D445F2"/>
    <w:rsid w:val="00D46F25"/>
    <w:rsid w:val="00D5763B"/>
    <w:rsid w:val="00D63575"/>
    <w:rsid w:val="00D6605F"/>
    <w:rsid w:val="00D72B84"/>
    <w:rsid w:val="00D92D13"/>
    <w:rsid w:val="00D94669"/>
    <w:rsid w:val="00DA4587"/>
    <w:rsid w:val="00DB2EBC"/>
    <w:rsid w:val="00DB5178"/>
    <w:rsid w:val="00DC2A6D"/>
    <w:rsid w:val="00DD4248"/>
    <w:rsid w:val="00DD6345"/>
    <w:rsid w:val="00DE12FB"/>
    <w:rsid w:val="00DE166C"/>
    <w:rsid w:val="00DE7DBB"/>
    <w:rsid w:val="00DF25B6"/>
    <w:rsid w:val="00DF4494"/>
    <w:rsid w:val="00E00E6B"/>
    <w:rsid w:val="00E03036"/>
    <w:rsid w:val="00E078EF"/>
    <w:rsid w:val="00E2372D"/>
    <w:rsid w:val="00E241DE"/>
    <w:rsid w:val="00E26517"/>
    <w:rsid w:val="00E30DF1"/>
    <w:rsid w:val="00E3587F"/>
    <w:rsid w:val="00E4081C"/>
    <w:rsid w:val="00E5143A"/>
    <w:rsid w:val="00E61890"/>
    <w:rsid w:val="00E6540E"/>
    <w:rsid w:val="00E76EF4"/>
    <w:rsid w:val="00E93381"/>
    <w:rsid w:val="00EB18B9"/>
    <w:rsid w:val="00EB3C8A"/>
    <w:rsid w:val="00ED018E"/>
    <w:rsid w:val="00ED10FF"/>
    <w:rsid w:val="00ED3F3C"/>
    <w:rsid w:val="00ED4BE5"/>
    <w:rsid w:val="00ED6AD9"/>
    <w:rsid w:val="00ED79FA"/>
    <w:rsid w:val="00EE1774"/>
    <w:rsid w:val="00EE3064"/>
    <w:rsid w:val="00EE3846"/>
    <w:rsid w:val="00EF3BD8"/>
    <w:rsid w:val="00EF5B56"/>
    <w:rsid w:val="00F0012C"/>
    <w:rsid w:val="00F150C5"/>
    <w:rsid w:val="00F2479F"/>
    <w:rsid w:val="00F3502D"/>
    <w:rsid w:val="00F40869"/>
    <w:rsid w:val="00F423CC"/>
    <w:rsid w:val="00F533C5"/>
    <w:rsid w:val="00F5547B"/>
    <w:rsid w:val="00F621BA"/>
    <w:rsid w:val="00F6544F"/>
    <w:rsid w:val="00F66B3C"/>
    <w:rsid w:val="00F7053A"/>
    <w:rsid w:val="00F7186C"/>
    <w:rsid w:val="00FA052D"/>
    <w:rsid w:val="00FA345E"/>
    <w:rsid w:val="00FA6DC1"/>
    <w:rsid w:val="00FB2D6C"/>
    <w:rsid w:val="00FC59C5"/>
    <w:rsid w:val="00FC7B26"/>
    <w:rsid w:val="00FC7DAD"/>
    <w:rsid w:val="00FD4121"/>
    <w:rsid w:val="00FE2227"/>
    <w:rsid w:val="00FE4B64"/>
    <w:rsid w:val="00FE687F"/>
    <w:rsid w:val="00FE6D0E"/>
    <w:rsid w:val="00FF4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6C635D1D-3032-4B8E-A121-A989DAFE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94469C"/>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semiHidden/>
    <w:pPr>
      <w:keepLines w:val="0"/>
      <w:tabs>
        <w:tab w:val="center" w:pos="4678"/>
        <w:tab w:val="right" w:pos="9356"/>
      </w:tabs>
      <w:spacing w:before="320"/>
    </w:pPr>
  </w:style>
  <w:style w:type="paragraph" w:styleId="Footer">
    <w:name w:val="footer"/>
    <w:basedOn w:val="Normal"/>
    <w:semiHidden/>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8F57EB"/>
    <w:pPr>
      <w:numPr>
        <w:numId w:val="2"/>
      </w:numPr>
      <w:spacing w:after="220" w:line="360" w:lineRule="auto"/>
      <w:ind w:left="340"/>
      <w:contextualSpacing/>
      <w:pPrChange w:id="0" w:author="Jon Nicholson" w:date="2016-05-10T13:13:00Z">
        <w:pPr>
          <w:keepLines/>
          <w:numPr>
            <w:numId w:val="2"/>
          </w:numPr>
          <w:tabs>
            <w:tab w:val="num" w:pos="1472"/>
          </w:tabs>
          <w:spacing w:before="220"/>
          <w:ind w:left="340" w:hanging="340"/>
        </w:pPr>
      </w:pPrChange>
    </w:pPr>
    <w:rPr>
      <w:rPrChange w:id="0" w:author="Jon Nicholson" w:date="2016-05-10T13:13:00Z">
        <w:rPr>
          <w:rFonts w:ascii="Calibri" w:hAnsi="Calibri"/>
          <w:sz w:val="22"/>
          <w:szCs w:val="24"/>
          <w:lang w:val="en-AU" w:eastAsia="en-AU" w:bidi="ar-SA"/>
        </w:rPr>
      </w:rPrChange>
    </w:r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semiHidden/>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link w:val="BodyTextChar"/>
    <w:semiHidden/>
    <w:rsid w:val="008F57EB"/>
    <w:pPr>
      <w:keepLines w:val="0"/>
      <w:spacing w:after="220"/>
      <w:pPrChange w:id="1" w:author="Jon Nicholson" w:date="2016-05-10T13:12:00Z">
        <w:pPr/>
      </w:pPrChange>
    </w:pPr>
    <w:rPr>
      <w:rFonts w:asciiTheme="minorHAnsi" w:hAnsiTheme="minorHAnsi"/>
      <w:rPrChange w:id="1" w:author="Jon Nicholson" w:date="2016-05-10T13:12:00Z">
        <w:rPr>
          <w:rFonts w:asciiTheme="minorHAnsi" w:hAnsiTheme="minorHAnsi"/>
          <w:sz w:val="22"/>
          <w:szCs w:val="24"/>
          <w:lang w:val="en-AU" w:eastAsia="en-AU" w:bidi="ar-SA"/>
        </w:rPr>
      </w:rPrChange>
    </w:rPr>
  </w:style>
  <w:style w:type="paragraph" w:styleId="BodyText2">
    <w:name w:val="Body Text 2"/>
    <w:basedOn w:val="Normal"/>
    <w:semiHidden/>
    <w:pPr>
      <w:keepLines w:val="0"/>
      <w:jc w:val="both"/>
    </w:pPr>
    <w:rPr>
      <w:rFonts w:ascii="Times New Roman" w:hAnsi="Times New Roman"/>
      <w:sz w:val="24"/>
    </w:rPr>
  </w:style>
  <w:style w:type="paragraph" w:styleId="BodyText3">
    <w:name w:val="Body Text 3"/>
    <w:basedOn w:val="Normal"/>
    <w:semiHidden/>
    <w:pPr>
      <w:keepLines w:val="0"/>
    </w:pPr>
    <w:rPr>
      <w:rFonts w:ascii="Courier New" w:hAnsi="Courier New"/>
    </w:rPr>
  </w:style>
  <w:style w:type="character" w:styleId="FollowedHyperlink">
    <w:name w:val="FollowedHyperlink"/>
    <w:semiHidden/>
    <w:rPr>
      <w:color w:val="800080"/>
      <w:u w:val="single"/>
    </w:rPr>
  </w:style>
  <w:style w:type="character" w:customStyle="1" w:styleId="BodyTextChar">
    <w:name w:val="Body Text Char"/>
    <w:basedOn w:val="DefaultParagraphFont"/>
    <w:link w:val="BodyText"/>
    <w:semiHidden/>
    <w:rsid w:val="008F57EB"/>
    <w:rPr>
      <w:rFonts w:asciiTheme="minorHAnsi" w:hAnsiTheme="minorHAnsi"/>
      <w:sz w:val="22"/>
      <w:szCs w:val="24"/>
    </w:rPr>
  </w:style>
  <w:style w:type="table" w:styleId="TableGrid">
    <w:name w:val="Table Grid"/>
    <w:basedOn w:val="TableNormal"/>
    <w:uiPriority w:val="59"/>
    <w:rsid w:val="00944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4469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unhideWhenUsed/>
    <w:rsid w:val="0094469C"/>
    <w:rPr>
      <w:rFonts w:ascii="Consolas" w:hAnsi="Consolas"/>
      <w:sz w:val="20"/>
      <w:szCs w:val="20"/>
    </w:rPr>
  </w:style>
  <w:style w:type="character" w:customStyle="1" w:styleId="Codeinline">
    <w:name w:val="Code (inline)"/>
    <w:basedOn w:val="HTMLCode"/>
    <w:uiPriority w:val="1"/>
    <w:qFormat/>
    <w:rsid w:val="009446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apache.org/licenses/LICENSE-2.0)"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B95E-33DC-4019-9C60-441F1494D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3138</Words>
  <Characters>17891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Developer's Guide</vt:lpstr>
    </vt:vector>
  </TitlesOfParts>
  <Manager/>
  <Company>Systemic Pty Ltd</Company>
  <LinksUpToDate>false</LinksUpToDate>
  <CharactersWithSpaces>20988</CharactersWithSpaces>
  <SharedDoc>false</SharedDoc>
  <HyperlinkBase/>
  <HLinks>
    <vt:vector size="30" baseType="variant">
      <vt:variant>
        <vt:i4>4980813</vt:i4>
      </vt:variant>
      <vt:variant>
        <vt:i4>167</vt:i4>
      </vt:variant>
      <vt:variant>
        <vt:i4>0</vt:i4>
      </vt:variant>
      <vt:variant>
        <vt:i4>5</vt:i4>
      </vt:variant>
      <vt:variant>
        <vt:lpwstr>https://github.com/nsip/Sif3Framework-dotNet</vt:lpwstr>
      </vt:variant>
      <vt:variant>
        <vt:lpwstr/>
      </vt:variant>
      <vt:variant>
        <vt:i4>4849678</vt:i4>
      </vt:variant>
      <vt:variant>
        <vt:i4>164</vt:i4>
      </vt:variant>
      <vt:variant>
        <vt:i4>0</vt:i4>
      </vt:variant>
      <vt:variant>
        <vt:i4>5</vt:i4>
      </vt:variant>
      <vt:variant>
        <vt:lpwstr>http://www.connectionstrings.com/</vt:lpwstr>
      </vt:variant>
      <vt:variant>
        <vt:lpwstr/>
      </vt:variant>
      <vt:variant>
        <vt:i4>3014703</vt:i4>
      </vt:variant>
      <vt:variant>
        <vt:i4>161</vt:i4>
      </vt:variant>
      <vt:variant>
        <vt:i4>0</vt:i4>
      </vt:variant>
      <vt:variant>
        <vt:i4>5</vt:i4>
      </vt:variant>
      <vt:variant>
        <vt:lpwstr>http://nhforge.org/Default.aspx</vt:lpwstr>
      </vt:variant>
      <vt:variant>
        <vt:lpwstr/>
      </vt:variant>
      <vt:variant>
        <vt:i4>3801209</vt:i4>
      </vt:variant>
      <vt:variant>
        <vt:i4>158</vt:i4>
      </vt:variant>
      <vt:variant>
        <vt:i4>0</vt:i4>
      </vt:variant>
      <vt:variant>
        <vt:i4>5</vt:i4>
      </vt:variant>
      <vt:variant>
        <vt:lpwstr>http://www.apache.org/licenses/LICENSE-2.0)</vt:lpwstr>
      </vt:variant>
      <vt:variant>
        <vt:lpwstr/>
      </vt:variant>
      <vt:variant>
        <vt:i4>3997823</vt:i4>
      </vt:variant>
      <vt:variant>
        <vt:i4>155</vt:i4>
      </vt:variant>
      <vt:variant>
        <vt:i4>0</vt:i4>
      </vt:variant>
      <vt:variant>
        <vt:i4>5</vt:i4>
      </vt:variant>
      <vt:variant>
        <vt:lpwstr>http://www.asp.net/web-api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subject/>
  <dc:creator>Rafidzal Rafiq</dc:creator>
  <cp:keywords/>
  <dc:description/>
  <cp:lastModifiedBy>Jon Nicholson</cp:lastModifiedBy>
  <cp:revision>25</cp:revision>
  <cp:lastPrinted>2010-02-17T00:33:00Z</cp:lastPrinted>
  <dcterms:created xsi:type="dcterms:W3CDTF">2016-01-17T10:04:00Z</dcterms:created>
  <dcterms:modified xsi:type="dcterms:W3CDTF">2016-07-12T14:18:00Z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SIF3-DEV</vt:lpwstr>
  </property>
  <property fmtid="{D5CDD505-2E9C-101B-9397-08002B2CF9AE}" pid="8" name="AuthorRole">
    <vt:lpwstr>SIF Solution Architect</vt:lpwstr>
  </property>
</Properties>
</file>